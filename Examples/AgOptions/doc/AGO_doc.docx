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1EBCB7" w14:textId="77777777" w:rsidR="00375D94" w:rsidRPr="00380C9D" w:rsidRDefault="00375D94" w:rsidP="00375D94">
      <w:pPr>
        <w:pStyle w:val="Logo"/>
      </w:pPr>
      <w:r>
        <w:rPr>
          <w:noProof/>
        </w:rPr>
        <w:drawing>
          <wp:inline distT="0" distB="0" distL="0" distR="0" wp14:anchorId="7A40E58A" wp14:editId="26B2C7BC">
            <wp:extent cx="1603375" cy="593725"/>
            <wp:effectExtent l="0" t="0" r="0" b="0"/>
            <wp:docPr id="1" name="Picture 1" descr="Description: US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USG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3375" cy="593725"/>
                    </a:xfrm>
                    <a:prstGeom prst="rect">
                      <a:avLst/>
                    </a:prstGeom>
                    <a:noFill/>
                    <a:ln>
                      <a:noFill/>
                    </a:ln>
                  </pic:spPr>
                </pic:pic>
              </a:graphicData>
            </a:graphic>
          </wp:inline>
        </w:drawing>
      </w:r>
    </w:p>
    <w:p w14:paraId="2F3AA727" w14:textId="142999C8" w:rsidR="00375D94" w:rsidRDefault="00A757A8" w:rsidP="00375D94">
      <w:pPr>
        <w:pStyle w:val="Title"/>
      </w:pPr>
      <w:r>
        <w:t>Agricultural Water Use Package for MODFLOW or GSFLOW</w:t>
      </w:r>
    </w:p>
    <w:p w14:paraId="782B4181" w14:textId="3DA151CD" w:rsidR="00C53BA5" w:rsidRPr="005C2983" w:rsidRDefault="00C53BA5" w:rsidP="00C53BA5">
      <w:pPr>
        <w:pStyle w:val="Authors"/>
      </w:pPr>
      <w:r w:rsidRPr="005C2983">
        <w:t xml:space="preserve">By </w:t>
      </w:r>
      <w:r>
        <w:t xml:space="preserve">Richard </w:t>
      </w:r>
      <w:r w:rsidR="00CB7A2E">
        <w:t>G. Niswonger</w:t>
      </w:r>
    </w:p>
    <w:p w14:paraId="2E7CF6DD" w14:textId="77777777" w:rsidR="00C53BA5" w:rsidRPr="00DC6924" w:rsidRDefault="00C53BA5" w:rsidP="00C53BA5">
      <w:pPr>
        <w:pStyle w:val="Series"/>
      </w:pPr>
      <w:r>
        <w:t>Open–File Report 2017–#</w:t>
      </w:r>
    </w:p>
    <w:p w14:paraId="0B173FA6" w14:textId="77777777" w:rsidR="00375D94" w:rsidRDefault="009A1854" w:rsidP="00384E49">
      <w:pPr>
        <w:pStyle w:val="Version"/>
      </w:pPr>
      <w:r>
        <w:t>Version X.X, Month 201X</w:t>
      </w:r>
      <w:r w:rsidR="00450824">
        <w:t xml:space="preserve"> [if needed]</w:t>
      </w:r>
      <w:r w:rsidR="00522592">
        <w:br/>
        <w:t xml:space="preserve">Supersedes USGS </w:t>
      </w:r>
      <w:r w:rsidR="00E710EC">
        <w:t xml:space="preserve">Series </w:t>
      </w:r>
      <w:r w:rsidR="00522592">
        <w:t>Report XXXX</w:t>
      </w:r>
      <w:r w:rsidR="00923746">
        <w:rPr>
          <w:noProof/>
        </w:rPr>
        <mc:AlternateContent>
          <mc:Choice Requires="wps">
            <w:drawing>
              <wp:anchor distT="0" distB="0" distL="114300" distR="114300" simplePos="0" relativeHeight="251660288" behindDoc="0" locked="0" layoutInCell="1" allowOverlap="1" wp14:anchorId="33A540A7" wp14:editId="65AE19D6">
                <wp:simplePos x="0" y="0"/>
                <wp:positionH relativeFrom="column">
                  <wp:posOffset>-73025</wp:posOffset>
                </wp:positionH>
                <wp:positionV relativeFrom="paragraph">
                  <wp:posOffset>9029700</wp:posOffset>
                </wp:positionV>
                <wp:extent cx="1943100" cy="1028700"/>
                <wp:effectExtent l="22225" t="19050" r="34925" b="4762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F90E8E" id="Rectangle 9" o:spid="_x0000_s1026" style="position:absolute;margin-left:-5.75pt;margin-top:711pt;width:153pt;height:8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9264" behindDoc="0" locked="0" layoutInCell="1" allowOverlap="1" wp14:anchorId="63221868" wp14:editId="2E0F3CAD">
                <wp:simplePos x="0" y="0"/>
                <wp:positionH relativeFrom="column">
                  <wp:posOffset>704215</wp:posOffset>
                </wp:positionH>
                <wp:positionV relativeFrom="paragraph">
                  <wp:posOffset>9029700</wp:posOffset>
                </wp:positionV>
                <wp:extent cx="1943100" cy="1028700"/>
                <wp:effectExtent l="27940" t="19050" r="38735" b="47625"/>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984245" id="Rectangle 8" o:spid="_x0000_s1026" style="position:absolute;margin-left:55.45pt;margin-top:711pt;width:153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" fillcolor="#4bacc6 [3208]" strokecolor="#f2f2f2 [3041]" strokeweight="3pt">
                <v:shadow on="t" color="#205867 [1608]" opacity=".5" offset="1pt"/>
              </v:rect>
            </w:pict>
          </mc:Fallback>
        </mc:AlternateContent>
      </w:r>
      <w:r w:rsidR="00923746">
        <w:rPr>
          <w:noProof/>
        </w:rPr>
        <mc:AlternateContent>
          <mc:Choice Requires="wps">
            <w:drawing>
              <wp:anchor distT="0" distB="0" distL="114300" distR="114300" simplePos="0" relativeHeight="251658240" behindDoc="0" locked="0" layoutInCell="1" allowOverlap="1" wp14:anchorId="19978C18" wp14:editId="65E646FD">
                <wp:simplePos x="0" y="0"/>
                <wp:positionH relativeFrom="column">
                  <wp:posOffset>704215</wp:posOffset>
                </wp:positionH>
                <wp:positionV relativeFrom="paragraph">
                  <wp:posOffset>9029700</wp:posOffset>
                </wp:positionV>
                <wp:extent cx="1943100" cy="1028700"/>
                <wp:effectExtent l="27940" t="19050" r="38735" b="47625"/>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43100" cy="1028700"/>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FFC433" id="Rectangle 7" o:spid="_x0000_s1026" style="position:absolute;margin-left:55.45pt;margin-top:711pt;width:153pt;height:8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" fillcolor="#4bacc6 [3208]" strokecolor="#f2f2f2 [3041]" strokeweight="3pt">
                <v:shadow on="t" color="#205867 [1608]" opacity=".5" offset="1pt"/>
              </v:rect>
            </w:pict>
          </mc:Fallback>
        </mc:AlternateContent>
      </w:r>
      <w:r w:rsidR="00522592">
        <w:t>–XXXX</w:t>
      </w:r>
      <w:r w:rsidR="00AA3B82">
        <w:t xml:space="preserve"> [if needed]</w:t>
      </w:r>
    </w:p>
    <w:p w14:paraId="15F18219" w14:textId="77777777" w:rsidR="00375D94" w:rsidRDefault="00375D94" w:rsidP="00375D94">
      <w:pPr>
        <w:pStyle w:val="BOTPOffice"/>
        <w:sectPr w:rsidR="00375D94" w:rsidSect="0029519C">
          <w:footerReference w:type="default" r:id="rId9"/>
          <w:footerReference w:type="first" r:id="rId10"/>
          <w:pgSz w:w="12240" w:h="15840"/>
          <w:pgMar w:top="1440" w:right="1440" w:bottom="1440" w:left="1440" w:header="720" w:footer="1616" w:gutter="0"/>
          <w:pgNumType w:fmt="lowerRoman" w:start="1"/>
          <w:cols w:space="720"/>
          <w:docGrid w:linePitch="360"/>
        </w:sectPr>
      </w:pPr>
    </w:p>
    <w:p w14:paraId="6D18B4CC" w14:textId="77777777" w:rsidR="00375D94" w:rsidRDefault="00375D94" w:rsidP="00375D94">
      <w:pPr>
        <w:pStyle w:val="BOTPOffice"/>
      </w:pPr>
      <w:r>
        <w:lastRenderedPageBreak/>
        <w:t>U.S. Department of the Interior</w:t>
      </w:r>
    </w:p>
    <w:p w14:paraId="67DCED65" w14:textId="77777777" w:rsidR="00375D94" w:rsidRDefault="00015E12" w:rsidP="00375D94">
      <w:pPr>
        <w:pStyle w:val="BOTPOfficial"/>
      </w:pPr>
      <w:r w:rsidRPr="00305D4D">
        <w:t>RYAN ZINKE</w:t>
      </w:r>
      <w:r w:rsidR="00375D94">
        <w:t>, Secretary</w:t>
      </w:r>
    </w:p>
    <w:p w14:paraId="218C1C20" w14:textId="77777777" w:rsidR="00375D94" w:rsidRDefault="00375D94" w:rsidP="00375D94">
      <w:pPr>
        <w:pStyle w:val="BOTPOffice"/>
      </w:pPr>
      <w:smartTag w:uri="urn:schemas-microsoft-com:office:smarttags" w:element="place">
        <w:smartTag w:uri="urn:schemas-microsoft-com:office:smarttags" w:element="country-region">
          <w:r>
            <w:t>U.S.</w:t>
          </w:r>
        </w:smartTag>
      </w:smartTag>
      <w:r>
        <w:t xml:space="preserve"> Geological Survey</w:t>
      </w:r>
    </w:p>
    <w:p w14:paraId="171FC8B3" w14:textId="77777777" w:rsidR="00375D94" w:rsidRDefault="00015E12" w:rsidP="00375D94">
      <w:pPr>
        <w:pStyle w:val="BOTPOfficial"/>
      </w:pPr>
      <w:r>
        <w:t>William</w:t>
      </w:r>
      <w:r w:rsidRPr="00305D4D">
        <w:t xml:space="preserve"> Werkheiser</w:t>
      </w:r>
      <w:r>
        <w:t xml:space="preserve">, Acting </w:t>
      </w:r>
      <w:r w:rsidR="00375D94">
        <w:t>Director</w:t>
      </w:r>
    </w:p>
    <w:p w14:paraId="39634309" w14:textId="77777777" w:rsidR="00375D94" w:rsidRDefault="00375D94" w:rsidP="00976075">
      <w:pPr>
        <w:pStyle w:val="Publisher"/>
      </w:pPr>
      <w:r>
        <w:t>U.S. Geological Survey, Reston, Virginia: 201</w:t>
      </w:r>
      <w:r w:rsidR="00015E12">
        <w:t>7</w:t>
      </w:r>
    </w:p>
    <w:p w14:paraId="300F791A" w14:textId="77777777" w:rsidR="00375D94" w:rsidRDefault="00375D94" w:rsidP="00375D94">
      <w:pPr>
        <w:pStyle w:val="BOTPNotes"/>
      </w:pPr>
      <w:r>
        <w:t>For more information on the USGS—the Federal source for science about the Earth,</w:t>
      </w:r>
      <w:r>
        <w:br/>
        <w:t>its natural and living resources, natural hazards, and the environment—visit</w:t>
      </w:r>
      <w:r>
        <w:br/>
      </w:r>
      <w:hyperlink r:id="rId11" w:history="1">
        <w:r w:rsidRPr="00014FF5">
          <w:rPr>
            <w:rStyle w:val="Hyperlink"/>
          </w:rPr>
          <w:t>http://www.usgs.gov</w:t>
        </w:r>
      </w:hyperlink>
      <w:r w:rsidR="001F7B67">
        <w:rPr>
          <w:rStyle w:val="Hyperlink"/>
        </w:rPr>
        <w:t>/</w:t>
      </w:r>
      <w:r>
        <w:t xml:space="preserve"> or call 1–888–ASK–USGS (1–888–275–8747)</w:t>
      </w:r>
      <w:r w:rsidR="001F7B67">
        <w:t>.</w:t>
      </w:r>
    </w:p>
    <w:p w14:paraId="5CA5A333" w14:textId="77777777" w:rsidR="00375D94" w:rsidRPr="00277177" w:rsidRDefault="00375D94" w:rsidP="00375D94">
      <w:pPr>
        <w:pStyle w:val="BOTPNotes2"/>
      </w:pPr>
      <w:r>
        <w:t xml:space="preserve">For an overview of </w:t>
      </w:r>
      <w:r w:rsidRPr="00277177">
        <w:t>USGS information products, including maps, imagery, and publications,</w:t>
      </w:r>
      <w:r w:rsidRPr="00277177">
        <w:br/>
        <w:t xml:space="preserve">visit </w:t>
      </w:r>
      <w:hyperlink r:id="rId12" w:history="1">
        <w:r w:rsidRPr="00277177">
          <w:rPr>
            <w:rStyle w:val="Hyperlink"/>
          </w:rPr>
          <w:t>http://www.usgs.gov/pubprod</w:t>
        </w:r>
      </w:hyperlink>
      <w:r w:rsidR="001F7B67">
        <w:rPr>
          <w:rStyle w:val="Hyperlink"/>
        </w:rPr>
        <w:t>/.</w:t>
      </w:r>
    </w:p>
    <w:p w14:paraId="5972C3AD" w14:textId="77777777" w:rsidR="00375D94" w:rsidRPr="00277177" w:rsidRDefault="00375D94" w:rsidP="00375D94">
      <w:pPr>
        <w:pStyle w:val="BOTPNotes2"/>
      </w:pPr>
      <w:r>
        <w:t>Any use of trade, firm, or product names is for descriptive purposes only and does not imply</w:t>
      </w:r>
      <w:r>
        <w:br/>
        <w:t>endorsement by the U.S. Government.</w:t>
      </w:r>
    </w:p>
    <w:p w14:paraId="22C9B01F" w14:textId="10266D48" w:rsidR="00375D94" w:rsidRDefault="00375D94" w:rsidP="00375D94">
      <w:pPr>
        <w:pStyle w:val="BOTPNotes2"/>
      </w:pPr>
      <w:r>
        <w:t>Suggested citation:</w:t>
      </w:r>
      <w:r>
        <w:br/>
      </w:r>
      <w:r w:rsidR="00CB7A2E">
        <w:t>Niswonger, R.G.</w:t>
      </w:r>
      <w:r>
        <w:t>, 201</w:t>
      </w:r>
      <w:r w:rsidR="00EC2091">
        <w:t>7</w:t>
      </w:r>
      <w:r>
        <w:t xml:space="preserve">, </w:t>
      </w:r>
      <w:r w:rsidR="00CB7A2E">
        <w:t>Agricultural</w:t>
      </w:r>
      <w:r w:rsidR="001C02A6">
        <w:t xml:space="preserve"> </w:t>
      </w:r>
      <w:r w:rsidR="00CB7A2E">
        <w:t xml:space="preserve">Irrigation Package for MODFLOW-NWT, </w:t>
      </w:r>
      <w:r>
        <w:t xml:space="preserve">U.S. Geological Survey </w:t>
      </w:r>
      <w:r w:rsidR="00015E12">
        <w:t>Open File Report</w:t>
      </w:r>
      <w:r>
        <w:t xml:space="preserve"> </w:t>
      </w:r>
      <w:r w:rsidR="00015E12">
        <w:t>2017-xxx</w:t>
      </w:r>
      <w:r>
        <w:t xml:space="preserve">, </w:t>
      </w:r>
      <w:r w:rsidR="00015E12">
        <w:t>13 p</w:t>
      </w:r>
      <w:r w:rsidR="001D095A">
        <w:t>,</w:t>
      </w:r>
      <w:r>
        <w:t xml:space="preserve"> </w:t>
      </w:r>
      <w:r w:rsidR="001C02A6">
        <w:br/>
      </w:r>
      <w:hyperlink r:id="rId13" w:history="1">
        <w:r w:rsidR="00522592" w:rsidRPr="00E7414D">
          <w:rPr>
            <w:rStyle w:val="Hyperlink"/>
          </w:rPr>
          <w:t>http://dx.doi.org/x</w:t>
        </w:r>
      </w:hyperlink>
      <w:r w:rsidR="00522592" w:rsidRPr="00522592">
        <w:t>.</w:t>
      </w:r>
    </w:p>
    <w:p w14:paraId="2E765ACC" w14:textId="77777777" w:rsidR="00087A89" w:rsidRDefault="00D400B0" w:rsidP="00087A89">
      <w:pPr>
        <w:pStyle w:val="ISBNISSN"/>
      </w:pPr>
      <w:r>
        <w:t>ISSN</w:t>
      </w:r>
      <w:r w:rsidR="00F30441">
        <w:t xml:space="preserve"> </w:t>
      </w:r>
      <w:r w:rsidR="00976075">
        <w:t xml:space="preserve">XXXX-XXXX </w:t>
      </w:r>
      <w:r w:rsidR="00F30441">
        <w:t>(print)</w:t>
      </w:r>
      <w:r w:rsidR="00CF396C">
        <w:t xml:space="preserve"> </w:t>
      </w:r>
      <w:r w:rsidR="00976075">
        <w:t>[</w:t>
      </w:r>
      <w:r w:rsidR="00CF396C">
        <w:t>if applicable</w:t>
      </w:r>
      <w:r w:rsidR="00976075">
        <w:t>]</w:t>
      </w:r>
      <w:r w:rsidR="00872F0F">
        <w:br/>
        <w:t xml:space="preserve">ISSN </w:t>
      </w:r>
      <w:r w:rsidR="00976075">
        <w:t xml:space="preserve">XXXX-XXXX </w:t>
      </w:r>
      <w:r w:rsidR="00872F0F">
        <w:t>(CD/DVD) [if applicable]</w:t>
      </w:r>
      <w:r w:rsidR="00F30441">
        <w:br/>
        <w:t xml:space="preserve">ISSN </w:t>
      </w:r>
      <w:r w:rsidR="00976075">
        <w:t xml:space="preserve">XXXX-XXXX </w:t>
      </w:r>
      <w:r w:rsidR="00F30441">
        <w:t>(online)</w:t>
      </w:r>
      <w:r>
        <w:br/>
      </w:r>
      <w:r w:rsidR="00087A89">
        <w:t>ISBN</w:t>
      </w:r>
      <w:r w:rsidR="00CF396C">
        <w:t xml:space="preserve"> </w:t>
      </w:r>
      <w:r w:rsidR="00976075">
        <w:t xml:space="preserve">XXX-X-XXXX-XXXX-X </w:t>
      </w:r>
      <w:r w:rsidR="00CF396C">
        <w:t>[if applicable]</w:t>
      </w:r>
    </w:p>
    <w:p w14:paraId="34303823" w14:textId="38E662B1" w:rsidR="006F5F94" w:rsidRDefault="006F5F94">
      <w:pPr>
        <w:rPr>
          <w:ins w:id="0" w:author="Richard B. Winston" w:date="2017-09-19T11:44:00Z"/>
          <w:rFonts w:ascii="Arial Narrow" w:eastAsia="Times New Roman" w:hAnsi="Arial Narrow"/>
          <w:b/>
          <w:sz w:val="40"/>
          <w:szCs w:val="40"/>
        </w:rPr>
      </w:pPr>
      <w:bookmarkStart w:id="1" w:name="_Toc59001230"/>
      <w:ins w:id="2" w:author="Richard B. Winston" w:date="2017-09-19T11:44:00Z">
        <w:r>
          <w:br w:type="page"/>
        </w:r>
      </w:ins>
    </w:p>
    <w:p w14:paraId="77D7C26B" w14:textId="77777777" w:rsidR="006F5F94" w:rsidRDefault="006F5F94" w:rsidP="006F5F94">
      <w:pPr>
        <w:pStyle w:val="SectionHeading"/>
        <w:rPr>
          <w:ins w:id="3" w:author="Richard B. Winston" w:date="2017-09-19T11:45:00Z"/>
        </w:rPr>
      </w:pPr>
      <w:ins w:id="4" w:author="Richard B. Winston" w:date="2017-09-19T11:45:00Z">
        <w:r>
          <w:lastRenderedPageBreak/>
          <w:t>Preface</w:t>
        </w:r>
      </w:ins>
    </w:p>
    <w:p w14:paraId="2B4A7D9B" w14:textId="4FD8B7FE" w:rsidR="006F5F94" w:rsidRDefault="006F5F94">
      <w:pPr>
        <w:pStyle w:val="BodyNoIndent"/>
        <w:rPr>
          <w:ins w:id="5" w:author="Richard B. Winston" w:date="2017-09-19T11:45:00Z"/>
        </w:rPr>
        <w:pPrChange w:id="6" w:author="Richard B. Winston" w:date="2017-09-19T11:46:00Z">
          <w:pPr>
            <w:pStyle w:val="SectionHeading"/>
          </w:pPr>
        </w:pPrChange>
      </w:pPr>
      <w:ins w:id="7" w:author="Richard B. Winston" w:date="2017-09-19T11:45:00Z">
        <w:r>
          <w:t>Th</w:t>
        </w:r>
      </w:ins>
      <w:r w:rsidR="00CB7A2E">
        <w:t>is</w:t>
      </w:r>
      <w:ins w:id="8" w:author="Richard B. Winston" w:date="2017-09-19T11:45:00Z">
        <w:r>
          <w:t xml:space="preserve"> report describes </w:t>
        </w:r>
      </w:ins>
      <w:r w:rsidR="00CB7A2E">
        <w:t xml:space="preserve">the </w:t>
      </w:r>
      <w:r w:rsidR="00CB7A2E" w:rsidRPr="00CB7A2E">
        <w:t xml:space="preserve">Agricultural </w:t>
      </w:r>
      <w:r w:rsidR="00A757A8">
        <w:t>Water Use</w:t>
      </w:r>
      <w:r w:rsidR="00CB7A2E">
        <w:t xml:space="preserve"> (A</w:t>
      </w:r>
      <w:r w:rsidR="00A757A8">
        <w:t>WU</w:t>
      </w:r>
      <w:r w:rsidR="00CB7A2E">
        <w:t xml:space="preserve">) </w:t>
      </w:r>
      <w:r w:rsidR="00A757A8">
        <w:t xml:space="preserve">Package </w:t>
      </w:r>
      <w:r w:rsidR="00CB7A2E">
        <w:t>for MODFLOW</w:t>
      </w:r>
      <w:r w:rsidR="00A757A8">
        <w:t xml:space="preserve"> or GSFLOW</w:t>
      </w:r>
      <w:ins w:id="9" w:author="Richard B. Winston" w:date="2017-09-19T11:45:00Z">
        <w:r>
          <w:t>. The program can be</w:t>
        </w:r>
        <w:del w:id="10" w:author="Niswonger, Richard" w:date="2017-09-26T09:19:00Z">
          <w:r w:rsidDel="00AE08A5">
            <w:delText xml:space="preserve"> be</w:delText>
          </w:r>
        </w:del>
        <w:r>
          <w:t xml:space="preserve"> downloaded from the USGS for free. The performance of the </w:t>
        </w:r>
      </w:ins>
      <w:r w:rsidR="00A757A8">
        <w:t>AWU</w:t>
      </w:r>
      <w:r w:rsidR="00CB7A2E">
        <w:t xml:space="preserve"> Package</w:t>
      </w:r>
      <w:ins w:id="11" w:author="Richard B. Winston" w:date="2017-09-19T11:49:00Z">
        <w:r>
          <w:t xml:space="preserve"> </w:t>
        </w:r>
      </w:ins>
      <w:ins w:id="12" w:author="Richard B. Winston" w:date="2017-09-19T11:45:00Z">
        <w:r>
          <w:t>has been tested in a variety of applications. Future applications, however, might reveal errors that were not detected in the test simulations. Users are requested to send notification of any errors found in this model documentation report or in the model program to the contact listed on the Web page</w:t>
        </w:r>
      </w:ins>
      <w:ins w:id="13" w:author="Niswonger, Richard" w:date="2017-09-26T09:20:00Z">
        <w:r w:rsidR="00AE08A5">
          <w:t xml:space="preserve"> (</w:t>
        </w:r>
        <w:r w:rsidR="00AE08A5" w:rsidRPr="00575A72">
          <w:t>https://doi.org/10.5066/F70C4TQ8</w:t>
        </w:r>
        <w:r w:rsidR="00AE08A5">
          <w:t>)</w:t>
        </w:r>
      </w:ins>
      <w:ins w:id="14" w:author="Richard B. Winston" w:date="2017-09-19T11:45:00Z">
        <w:r>
          <w:t xml:space="preserve">. Updates might be made to both the report and to the model program. Users can check for updates on the </w:t>
        </w:r>
      </w:ins>
      <w:r w:rsidR="00CB7A2E">
        <w:t>MODFLOW</w:t>
      </w:r>
      <w:r w:rsidR="00A757A8">
        <w:t xml:space="preserve"> and GSFLOW</w:t>
      </w:r>
      <w:r w:rsidR="00CB7A2E">
        <w:t xml:space="preserve"> </w:t>
      </w:r>
      <w:ins w:id="15" w:author="Richard B. Winston" w:date="2017-09-19T11:45:00Z">
        <w:r>
          <w:t>Web page</w:t>
        </w:r>
      </w:ins>
      <w:r w:rsidR="00A757A8">
        <w:t>s</w:t>
      </w:r>
      <w:ins w:id="16" w:author="Richard B. Winston" w:date="2017-09-19T11:45:00Z">
        <w:del w:id="17" w:author="Niswonger, Richard" w:date="2017-09-26T09:20:00Z">
          <w:r w:rsidDel="00AE08A5">
            <w:delText xml:space="preserve"> (</w:delText>
          </w:r>
        </w:del>
      </w:ins>
      <w:ins w:id="18" w:author="Richard B. Winston" w:date="2017-09-19T12:26:00Z">
        <w:del w:id="19" w:author="Niswonger, Richard" w:date="2017-09-26T09:20:00Z">
          <w:r w:rsidR="00575A72" w:rsidRPr="00575A72" w:rsidDel="00AE08A5">
            <w:delText>https://doi.org/10.5066/F70C4TQ8</w:delText>
          </w:r>
        </w:del>
      </w:ins>
      <w:ins w:id="20" w:author="Richard B. Winston" w:date="2017-09-19T11:45:00Z">
        <w:del w:id="21" w:author="Niswonger, Richard" w:date="2017-09-26T09:20:00Z">
          <w:r w:rsidDel="00AE08A5">
            <w:delText>)</w:delText>
          </w:r>
        </w:del>
        <w:r>
          <w:t>.</w:t>
        </w:r>
      </w:ins>
    </w:p>
    <w:p w14:paraId="63C16B2A" w14:textId="77777777" w:rsidR="006F5F94" w:rsidRDefault="006F5F94">
      <w:pPr>
        <w:pStyle w:val="SectionHeading"/>
        <w:rPr>
          <w:ins w:id="22" w:author="Richard B. Winston" w:date="2017-09-19T11:45:00Z"/>
        </w:rPr>
      </w:pPr>
      <w:ins w:id="23" w:author="Richard B. Winston" w:date="2017-09-19T11:45:00Z">
        <w:r>
          <w:t>Acknowledgments</w:t>
        </w:r>
      </w:ins>
    </w:p>
    <w:p w14:paraId="01F816C7" w14:textId="5D350EB3" w:rsidR="006F5F94" w:rsidRDefault="00715F01">
      <w:pPr>
        <w:pStyle w:val="BodyNoIndent"/>
        <w:rPr>
          <w:b/>
        </w:rPr>
        <w:sectPr w:rsidR="006F5F94" w:rsidSect="0029519C">
          <w:footerReference w:type="default" r:id="rId14"/>
          <w:footerReference w:type="first" r:id="rId15"/>
          <w:pgSz w:w="12240" w:h="15840"/>
          <w:pgMar w:top="1440" w:right="1440" w:bottom="1440" w:left="1440" w:header="720" w:footer="720" w:gutter="0"/>
          <w:pgNumType w:fmt="lowerRoman"/>
          <w:cols w:space="720"/>
          <w:docGrid w:linePitch="360"/>
        </w:sectPr>
        <w:pPrChange w:id="24" w:author="Richard B. Winston" w:date="2017-09-19T12:02:00Z">
          <w:pPr>
            <w:pStyle w:val="SectionHeading"/>
          </w:pPr>
        </w:pPrChange>
      </w:pPr>
      <w:ins w:id="25" w:author="Richard B. Winston" w:date="2017-09-19T12:02:00Z">
        <w:r w:rsidRPr="00065C99">
          <w:t>This research was supported by the U.S. Geological Survey Water Availability and Use Science Program. We appreciate the technical reviews provided by</w:t>
        </w:r>
        <w:r>
          <w:t xml:space="preserve"> the USGS scientists</w:t>
        </w:r>
        <w:r w:rsidRPr="00065C99">
          <w:t>.</w:t>
        </w:r>
        <w:r>
          <w:t xml:space="preserve"> Their suggestions resulted in a distinctly better manuscript.</w:t>
        </w:r>
      </w:ins>
    </w:p>
    <w:p w14:paraId="6AB3E1EA" w14:textId="77777777" w:rsidR="00486211" w:rsidRDefault="00375D94" w:rsidP="00AA07ED">
      <w:pPr>
        <w:pStyle w:val="TOCHeading1"/>
        <w:rPr>
          <w:noProof/>
        </w:rPr>
      </w:pPr>
      <w:bookmarkStart w:id="26" w:name="_Toc353273970"/>
      <w:r>
        <w:lastRenderedPageBreak/>
        <w:t>Contents</w:t>
      </w:r>
      <w:bookmarkEnd w:id="1"/>
      <w:bookmarkEnd w:id="26"/>
      <w:r w:rsidR="00AA07ED">
        <w:fldChar w:fldCharType="begin"/>
      </w:r>
      <w:r w:rsidR="00AA07ED">
        <w:instrText xml:space="preserve"> TOC \o "2-5" \t "Heading 1,1,SectionHeading,1" </w:instrText>
      </w:r>
      <w:r w:rsidR="00AA07ED">
        <w:fldChar w:fldCharType="separate"/>
      </w:r>
    </w:p>
    <w:p w14:paraId="11EED029" w14:textId="77777777" w:rsidR="00486211" w:rsidRDefault="00486211">
      <w:pPr>
        <w:pStyle w:val="TOC1"/>
        <w:rPr>
          <w:rFonts w:asciiTheme="minorHAnsi" w:eastAsiaTheme="minorEastAsia" w:hAnsiTheme="minorHAnsi" w:cstheme="minorBidi"/>
          <w:sz w:val="22"/>
          <w:szCs w:val="22"/>
        </w:rPr>
      </w:pPr>
      <w:r>
        <w:t>Abstract</w:t>
      </w:r>
      <w:r>
        <w:tab/>
      </w:r>
      <w:r>
        <w:fldChar w:fldCharType="begin"/>
      </w:r>
      <w:r>
        <w:instrText xml:space="preserve"> PAGEREF _Toc488393759 \h </w:instrText>
      </w:r>
      <w:r>
        <w:fldChar w:fldCharType="separate"/>
      </w:r>
      <w:r w:rsidR="00A23C5A">
        <w:t>1</w:t>
      </w:r>
      <w:r>
        <w:fldChar w:fldCharType="end"/>
      </w:r>
    </w:p>
    <w:p w14:paraId="11B47BEE" w14:textId="77777777" w:rsidR="00486211" w:rsidRDefault="00486211">
      <w:pPr>
        <w:pStyle w:val="TOC1"/>
        <w:rPr>
          <w:rFonts w:asciiTheme="minorHAnsi" w:eastAsiaTheme="minorEastAsia" w:hAnsiTheme="minorHAnsi" w:cstheme="minorBidi"/>
          <w:sz w:val="22"/>
          <w:szCs w:val="22"/>
        </w:rPr>
      </w:pPr>
      <w:r>
        <w:t>Introduction</w:t>
      </w:r>
      <w:r>
        <w:tab/>
      </w:r>
      <w:r>
        <w:fldChar w:fldCharType="begin"/>
      </w:r>
      <w:r>
        <w:instrText xml:space="preserve"> PAGEREF _Toc488393760 \h </w:instrText>
      </w:r>
      <w:r>
        <w:fldChar w:fldCharType="separate"/>
      </w:r>
      <w:r w:rsidR="00A23C5A">
        <w:t>1</w:t>
      </w:r>
      <w:r>
        <w:fldChar w:fldCharType="end"/>
      </w:r>
    </w:p>
    <w:p w14:paraId="5403146E" w14:textId="77777777" w:rsidR="00486211" w:rsidRDefault="00486211">
      <w:pPr>
        <w:pStyle w:val="TOC1"/>
        <w:rPr>
          <w:rFonts w:asciiTheme="minorHAnsi" w:eastAsiaTheme="minorEastAsia" w:hAnsiTheme="minorHAnsi" w:cstheme="minorBidi"/>
          <w:sz w:val="22"/>
          <w:szCs w:val="22"/>
        </w:rPr>
      </w:pPr>
      <w:r>
        <w:t>Description of the Modified Footprint Algorithm</w:t>
      </w:r>
      <w:r>
        <w:tab/>
      </w:r>
      <w:r>
        <w:fldChar w:fldCharType="begin"/>
      </w:r>
      <w:r>
        <w:instrText xml:space="preserve"> PAGEREF _Toc488393761 \h </w:instrText>
      </w:r>
      <w:r>
        <w:fldChar w:fldCharType="separate"/>
      </w:r>
      <w:r w:rsidR="00A23C5A">
        <w:t>3</w:t>
      </w:r>
      <w:r>
        <w:fldChar w:fldCharType="end"/>
      </w:r>
    </w:p>
    <w:p w14:paraId="153397EE" w14:textId="77777777" w:rsidR="00486211" w:rsidRDefault="00486211">
      <w:pPr>
        <w:pStyle w:val="TOC2"/>
        <w:rPr>
          <w:rFonts w:asciiTheme="minorHAnsi" w:eastAsiaTheme="minorEastAsia" w:hAnsiTheme="minorHAnsi" w:cstheme="minorBidi"/>
          <w:sz w:val="22"/>
          <w:szCs w:val="22"/>
        </w:rPr>
      </w:pPr>
      <w:r>
        <w:t>Initial Redistribution</w:t>
      </w:r>
      <w:r>
        <w:tab/>
      </w:r>
      <w:r>
        <w:fldChar w:fldCharType="begin"/>
      </w:r>
      <w:r>
        <w:instrText xml:space="preserve"> PAGEREF _Toc488393762 \h </w:instrText>
      </w:r>
      <w:r>
        <w:fldChar w:fldCharType="separate"/>
      </w:r>
      <w:r w:rsidR="00A23C5A">
        <w:t>3</w:t>
      </w:r>
      <w:r>
        <w:fldChar w:fldCharType="end"/>
      </w:r>
    </w:p>
    <w:p w14:paraId="77584260" w14:textId="77777777" w:rsidR="00486211" w:rsidRDefault="00486211">
      <w:pPr>
        <w:pStyle w:val="TOC2"/>
        <w:rPr>
          <w:rFonts w:asciiTheme="minorHAnsi" w:eastAsiaTheme="minorEastAsia" w:hAnsiTheme="minorHAnsi" w:cstheme="minorBidi"/>
          <w:sz w:val="22"/>
          <w:szCs w:val="22"/>
        </w:rPr>
      </w:pPr>
      <w:r>
        <w:t>Redistribute to Perimeter Cells when Stalled</w:t>
      </w:r>
      <w:r>
        <w:tab/>
      </w:r>
      <w:r>
        <w:fldChar w:fldCharType="begin"/>
      </w:r>
      <w:r>
        <w:instrText xml:space="preserve"> PAGEREF _Toc488393763 \h </w:instrText>
      </w:r>
      <w:r>
        <w:fldChar w:fldCharType="separate"/>
      </w:r>
      <w:r w:rsidR="00A23C5A">
        <w:t>4</w:t>
      </w:r>
      <w:r>
        <w:fldChar w:fldCharType="end"/>
      </w:r>
    </w:p>
    <w:p w14:paraId="0FF75091" w14:textId="77777777" w:rsidR="00486211" w:rsidRDefault="00486211">
      <w:pPr>
        <w:pStyle w:val="TOC1"/>
        <w:rPr>
          <w:rFonts w:asciiTheme="minorHAnsi" w:eastAsiaTheme="minorEastAsia" w:hAnsiTheme="minorHAnsi" w:cstheme="minorBidi"/>
          <w:sz w:val="22"/>
          <w:szCs w:val="22"/>
        </w:rPr>
      </w:pPr>
      <w:r>
        <w:t>Using ModelMuse with WellFootprint</w:t>
      </w:r>
      <w:r>
        <w:tab/>
      </w:r>
      <w:r>
        <w:fldChar w:fldCharType="begin"/>
      </w:r>
      <w:r>
        <w:instrText xml:space="preserve"> PAGEREF _Toc488393764 \h </w:instrText>
      </w:r>
      <w:r>
        <w:fldChar w:fldCharType="separate"/>
      </w:r>
      <w:r w:rsidR="00A23C5A">
        <w:t>4</w:t>
      </w:r>
      <w:r>
        <w:fldChar w:fldCharType="end"/>
      </w:r>
    </w:p>
    <w:p w14:paraId="1DDA8F8A" w14:textId="77777777" w:rsidR="00486211" w:rsidRDefault="00486211">
      <w:pPr>
        <w:pStyle w:val="TOC2"/>
        <w:rPr>
          <w:rFonts w:asciiTheme="minorHAnsi" w:eastAsiaTheme="minorEastAsia" w:hAnsiTheme="minorHAnsi" w:cstheme="minorBidi"/>
          <w:sz w:val="22"/>
          <w:szCs w:val="22"/>
        </w:rPr>
      </w:pPr>
      <w:r>
        <w:t>Starting a New Footprint Project</w:t>
      </w:r>
      <w:r>
        <w:tab/>
      </w:r>
      <w:r>
        <w:fldChar w:fldCharType="begin"/>
      </w:r>
      <w:r>
        <w:instrText xml:space="preserve"> PAGEREF _Toc488393765 \h </w:instrText>
      </w:r>
      <w:r>
        <w:fldChar w:fldCharType="separate"/>
      </w:r>
      <w:r w:rsidR="00A23C5A">
        <w:t>5</w:t>
      </w:r>
      <w:r>
        <w:fldChar w:fldCharType="end"/>
      </w:r>
    </w:p>
    <w:p w14:paraId="64C151D6" w14:textId="77777777" w:rsidR="00486211" w:rsidRDefault="00486211">
      <w:pPr>
        <w:pStyle w:val="TOC2"/>
        <w:rPr>
          <w:rFonts w:asciiTheme="minorHAnsi" w:eastAsiaTheme="minorEastAsia" w:hAnsiTheme="minorHAnsi" w:cstheme="minorBidi"/>
          <w:sz w:val="22"/>
          <w:szCs w:val="22"/>
        </w:rPr>
      </w:pPr>
      <w:r>
        <w:t>Editing the Grid</w:t>
      </w:r>
      <w:r>
        <w:tab/>
      </w:r>
      <w:r>
        <w:fldChar w:fldCharType="begin"/>
      </w:r>
      <w:r>
        <w:instrText xml:space="preserve"> PAGEREF _Toc488393766 \h </w:instrText>
      </w:r>
      <w:r>
        <w:fldChar w:fldCharType="separate"/>
      </w:r>
      <w:r w:rsidR="00A23C5A">
        <w:t>5</w:t>
      </w:r>
      <w:r>
        <w:fldChar w:fldCharType="end"/>
      </w:r>
    </w:p>
    <w:p w14:paraId="676D5B20" w14:textId="77777777" w:rsidR="00486211" w:rsidRDefault="00486211">
      <w:pPr>
        <w:pStyle w:val="TOC2"/>
        <w:rPr>
          <w:rFonts w:asciiTheme="minorHAnsi" w:eastAsiaTheme="minorEastAsia" w:hAnsiTheme="minorHAnsi" w:cstheme="minorBidi"/>
          <w:sz w:val="22"/>
          <w:szCs w:val="22"/>
        </w:rPr>
      </w:pPr>
      <w:r>
        <w:t>Non Spatial Data</w:t>
      </w:r>
      <w:r>
        <w:tab/>
      </w:r>
      <w:r>
        <w:fldChar w:fldCharType="begin"/>
      </w:r>
      <w:r>
        <w:instrText xml:space="preserve"> PAGEREF _Toc488393767 \h </w:instrText>
      </w:r>
      <w:r>
        <w:fldChar w:fldCharType="separate"/>
      </w:r>
      <w:r w:rsidR="00A23C5A">
        <w:t>5</w:t>
      </w:r>
      <w:r>
        <w:fldChar w:fldCharType="end"/>
      </w:r>
    </w:p>
    <w:p w14:paraId="694DD967" w14:textId="77777777" w:rsidR="00486211" w:rsidRDefault="00486211">
      <w:pPr>
        <w:pStyle w:val="TOC2"/>
        <w:rPr>
          <w:rFonts w:asciiTheme="minorHAnsi" w:eastAsiaTheme="minorEastAsia" w:hAnsiTheme="minorHAnsi" w:cstheme="minorBidi"/>
          <w:sz w:val="22"/>
          <w:szCs w:val="22"/>
        </w:rPr>
      </w:pPr>
      <w:r>
        <w:t>Input Data Sets</w:t>
      </w:r>
      <w:r>
        <w:tab/>
      </w:r>
      <w:r>
        <w:fldChar w:fldCharType="begin"/>
      </w:r>
      <w:r>
        <w:instrText xml:space="preserve"> PAGEREF _Toc488393768 \h </w:instrText>
      </w:r>
      <w:r>
        <w:fldChar w:fldCharType="separate"/>
      </w:r>
      <w:r w:rsidR="00A23C5A">
        <w:t>6</w:t>
      </w:r>
      <w:r>
        <w:fldChar w:fldCharType="end"/>
      </w:r>
    </w:p>
    <w:p w14:paraId="6A9A2B24" w14:textId="77777777" w:rsidR="00486211" w:rsidRDefault="00486211">
      <w:pPr>
        <w:pStyle w:val="TOC2"/>
        <w:rPr>
          <w:rFonts w:asciiTheme="minorHAnsi" w:eastAsiaTheme="minorEastAsia" w:hAnsiTheme="minorHAnsi" w:cstheme="minorBidi"/>
          <w:sz w:val="22"/>
          <w:szCs w:val="22"/>
        </w:rPr>
      </w:pPr>
      <w:r>
        <w:t>Running WellFootprint</w:t>
      </w:r>
      <w:r>
        <w:tab/>
      </w:r>
      <w:r>
        <w:fldChar w:fldCharType="begin"/>
      </w:r>
      <w:r>
        <w:instrText xml:space="preserve"> PAGEREF _Toc488393769 \h </w:instrText>
      </w:r>
      <w:r>
        <w:fldChar w:fldCharType="separate"/>
      </w:r>
      <w:r w:rsidR="00A23C5A">
        <w:t>6</w:t>
      </w:r>
      <w:r>
        <w:fldChar w:fldCharType="end"/>
      </w:r>
    </w:p>
    <w:p w14:paraId="37760568" w14:textId="77777777" w:rsidR="00486211" w:rsidRDefault="00486211">
      <w:pPr>
        <w:pStyle w:val="TOC2"/>
        <w:rPr>
          <w:rFonts w:asciiTheme="minorHAnsi" w:eastAsiaTheme="minorEastAsia" w:hAnsiTheme="minorHAnsi" w:cstheme="minorBidi"/>
          <w:sz w:val="22"/>
          <w:szCs w:val="22"/>
        </w:rPr>
      </w:pPr>
      <w:r>
        <w:t>Displaying Results</w:t>
      </w:r>
      <w:r>
        <w:tab/>
      </w:r>
      <w:r>
        <w:fldChar w:fldCharType="begin"/>
      </w:r>
      <w:r>
        <w:instrText xml:space="preserve"> PAGEREF _Toc488393770 \h </w:instrText>
      </w:r>
      <w:r>
        <w:fldChar w:fldCharType="separate"/>
      </w:r>
      <w:r w:rsidR="00A23C5A">
        <w:t>7</w:t>
      </w:r>
      <w:r>
        <w:fldChar w:fldCharType="end"/>
      </w:r>
    </w:p>
    <w:p w14:paraId="45BA2DE3" w14:textId="77777777" w:rsidR="00486211" w:rsidRDefault="00486211">
      <w:pPr>
        <w:pStyle w:val="TOC1"/>
        <w:rPr>
          <w:rFonts w:asciiTheme="minorHAnsi" w:eastAsiaTheme="minorEastAsia" w:hAnsiTheme="minorHAnsi" w:cstheme="minorBidi"/>
          <w:sz w:val="22"/>
          <w:szCs w:val="22"/>
        </w:rPr>
      </w:pPr>
      <w:r>
        <w:t>Input file format</w:t>
      </w:r>
      <w:r>
        <w:tab/>
      </w:r>
      <w:r>
        <w:fldChar w:fldCharType="begin"/>
      </w:r>
      <w:r>
        <w:instrText xml:space="preserve"> PAGEREF _Toc488393771 \h </w:instrText>
      </w:r>
      <w:r>
        <w:fldChar w:fldCharType="separate"/>
      </w:r>
      <w:r w:rsidR="00A23C5A">
        <w:t>7</w:t>
      </w:r>
      <w:r>
        <w:fldChar w:fldCharType="end"/>
      </w:r>
    </w:p>
    <w:p w14:paraId="127F45C5" w14:textId="77777777" w:rsidR="00486211" w:rsidRDefault="00486211">
      <w:pPr>
        <w:pStyle w:val="TOC1"/>
        <w:rPr>
          <w:rFonts w:asciiTheme="minorHAnsi" w:eastAsiaTheme="minorEastAsia" w:hAnsiTheme="minorHAnsi" w:cstheme="minorBidi"/>
          <w:sz w:val="22"/>
          <w:szCs w:val="22"/>
        </w:rPr>
      </w:pPr>
      <w:r>
        <w:t>Output file formats</w:t>
      </w:r>
      <w:r>
        <w:tab/>
      </w:r>
      <w:r>
        <w:fldChar w:fldCharType="begin"/>
      </w:r>
      <w:r>
        <w:instrText xml:space="preserve"> PAGEREF _Toc488393772 \h </w:instrText>
      </w:r>
      <w:r>
        <w:fldChar w:fldCharType="separate"/>
      </w:r>
      <w:r w:rsidR="00A23C5A">
        <w:t>12</w:t>
      </w:r>
      <w:r>
        <w:fldChar w:fldCharType="end"/>
      </w:r>
    </w:p>
    <w:p w14:paraId="37A4440C" w14:textId="77777777" w:rsidR="00486211" w:rsidRDefault="00486211">
      <w:pPr>
        <w:pStyle w:val="TOC2"/>
        <w:rPr>
          <w:rFonts w:asciiTheme="minorHAnsi" w:eastAsiaTheme="minorEastAsia" w:hAnsiTheme="minorHAnsi" w:cstheme="minorBidi"/>
          <w:sz w:val="22"/>
          <w:szCs w:val="22"/>
        </w:rPr>
      </w:pPr>
      <w:r>
        <w:t>Format of text result file</w:t>
      </w:r>
      <w:r>
        <w:tab/>
      </w:r>
      <w:r>
        <w:fldChar w:fldCharType="begin"/>
      </w:r>
      <w:r>
        <w:instrText xml:space="preserve"> PAGEREF _Toc488393773 \h </w:instrText>
      </w:r>
      <w:r>
        <w:fldChar w:fldCharType="separate"/>
      </w:r>
      <w:r w:rsidR="00A23C5A">
        <w:t>12</w:t>
      </w:r>
      <w:r>
        <w:fldChar w:fldCharType="end"/>
      </w:r>
    </w:p>
    <w:p w14:paraId="33D36404" w14:textId="77777777" w:rsidR="00486211" w:rsidRDefault="00486211">
      <w:pPr>
        <w:pStyle w:val="TOC2"/>
        <w:rPr>
          <w:rFonts w:asciiTheme="minorHAnsi" w:eastAsiaTheme="minorEastAsia" w:hAnsiTheme="minorHAnsi" w:cstheme="minorBidi"/>
          <w:sz w:val="22"/>
          <w:szCs w:val="22"/>
        </w:rPr>
      </w:pPr>
      <w:r>
        <w:t>Format of binary results file.</w:t>
      </w:r>
      <w:r>
        <w:tab/>
      </w:r>
      <w:r>
        <w:fldChar w:fldCharType="begin"/>
      </w:r>
      <w:r>
        <w:instrText xml:space="preserve"> PAGEREF _Toc488393774 \h </w:instrText>
      </w:r>
      <w:r>
        <w:fldChar w:fldCharType="separate"/>
      </w:r>
      <w:r w:rsidR="00A23C5A">
        <w:t>13</w:t>
      </w:r>
      <w:r>
        <w:fldChar w:fldCharType="end"/>
      </w:r>
    </w:p>
    <w:p w14:paraId="4FB0B742" w14:textId="77777777" w:rsidR="00486211" w:rsidRDefault="00486211">
      <w:pPr>
        <w:pStyle w:val="TOC1"/>
        <w:rPr>
          <w:rFonts w:asciiTheme="minorHAnsi" w:eastAsiaTheme="minorEastAsia" w:hAnsiTheme="minorHAnsi" w:cstheme="minorBidi"/>
          <w:sz w:val="22"/>
          <w:szCs w:val="22"/>
        </w:rPr>
      </w:pPr>
      <w:r>
        <w:t>Acknowledgments</w:t>
      </w:r>
      <w:r>
        <w:tab/>
      </w:r>
      <w:r>
        <w:fldChar w:fldCharType="begin"/>
      </w:r>
      <w:r>
        <w:instrText xml:space="preserve"> PAGEREF _Toc488393775 \h </w:instrText>
      </w:r>
      <w:r>
        <w:fldChar w:fldCharType="separate"/>
      </w:r>
      <w:r w:rsidR="00A23C5A">
        <w:t>13</w:t>
      </w:r>
      <w:r>
        <w:fldChar w:fldCharType="end"/>
      </w:r>
    </w:p>
    <w:p w14:paraId="49733598" w14:textId="77777777" w:rsidR="00486211" w:rsidRDefault="00486211">
      <w:pPr>
        <w:pStyle w:val="TOC1"/>
        <w:rPr>
          <w:rFonts w:asciiTheme="minorHAnsi" w:eastAsiaTheme="minorEastAsia" w:hAnsiTheme="minorHAnsi" w:cstheme="minorBidi"/>
          <w:sz w:val="22"/>
          <w:szCs w:val="22"/>
        </w:rPr>
      </w:pPr>
      <w:r>
        <w:t>References Cited [or Selected References]</w:t>
      </w:r>
      <w:r>
        <w:tab/>
      </w:r>
      <w:r>
        <w:fldChar w:fldCharType="begin"/>
      </w:r>
      <w:r>
        <w:instrText xml:space="preserve"> PAGEREF _Toc488393776 \h </w:instrText>
      </w:r>
      <w:r>
        <w:fldChar w:fldCharType="separate"/>
      </w:r>
      <w:r w:rsidR="00A23C5A">
        <w:t>14</w:t>
      </w:r>
      <w:r>
        <w:fldChar w:fldCharType="end"/>
      </w:r>
    </w:p>
    <w:p w14:paraId="63DBE128" w14:textId="77777777" w:rsidR="00375D94" w:rsidRPr="005929C3" w:rsidRDefault="00AA07ED" w:rsidP="0029519C">
      <w:pPr>
        <w:pStyle w:val="TOC1"/>
      </w:pPr>
      <w:r>
        <w:fldChar w:fldCharType="end"/>
      </w:r>
    </w:p>
    <w:p w14:paraId="0559ACAD" w14:textId="77777777" w:rsidR="00375D94" w:rsidRDefault="00375D94" w:rsidP="00375D94">
      <w:pPr>
        <w:pStyle w:val="TOCHeading2"/>
      </w:pPr>
      <w:bookmarkStart w:id="27" w:name="_Toc59000056"/>
      <w:bookmarkStart w:id="28" w:name="_Toc59001231"/>
      <w:r>
        <w:t>Figures</w:t>
      </w:r>
    </w:p>
    <w:p w14:paraId="5C4226F6" w14:textId="77777777" w:rsidR="004835BE" w:rsidRDefault="00375D94">
      <w:pPr>
        <w:pStyle w:val="TableofFigures"/>
        <w:tabs>
          <w:tab w:val="left" w:pos="1200"/>
          <w:tab w:val="right" w:leader="dot" w:pos="9350"/>
        </w:tabs>
        <w:rPr>
          <w:rFonts w:asciiTheme="minorHAnsi" w:eastAsiaTheme="minorEastAsia" w:hAnsiTheme="minorHAnsi" w:cstheme="minorBidi"/>
          <w:noProof/>
          <w:sz w:val="22"/>
          <w:szCs w:val="22"/>
        </w:rPr>
      </w:pPr>
      <w:r>
        <w:rPr>
          <w:rFonts w:ascii="Univers 57 Condensed" w:hAnsi="Univers 57 Condensed"/>
        </w:rPr>
        <w:fldChar w:fldCharType="begin"/>
      </w:r>
      <w:r>
        <w:instrText xml:space="preserve"> TOC \t "FigureCaption" \c </w:instrText>
      </w:r>
      <w:r>
        <w:rPr>
          <w:rFonts w:ascii="Univers 57 Condensed" w:hAnsi="Univers 57 Condensed"/>
        </w:rPr>
        <w:fldChar w:fldCharType="separate"/>
      </w:r>
      <w:r w:rsidR="004835BE" w:rsidRPr="009140C8">
        <w:rPr>
          <w:b/>
          <w:noProof/>
        </w:rPr>
        <w:t>Figure 1.</w:t>
      </w:r>
      <w:r w:rsidR="004835BE">
        <w:rPr>
          <w:rFonts w:asciiTheme="minorHAnsi" w:eastAsiaTheme="minorEastAsia" w:hAnsiTheme="minorHAnsi" w:cstheme="minorBidi"/>
          <w:noProof/>
          <w:sz w:val="22"/>
          <w:szCs w:val="22"/>
        </w:rPr>
        <w:tab/>
      </w:r>
      <w:r w:rsidR="004835BE">
        <w:rPr>
          <w:noProof/>
        </w:rPr>
        <w:t>Illustration of using proportionally sized circles to represent well withdrawal magnitudes.</w:t>
      </w:r>
      <w:r w:rsidR="004835BE">
        <w:rPr>
          <w:noProof/>
        </w:rPr>
        <w:tab/>
      </w:r>
      <w:r w:rsidR="004835BE">
        <w:rPr>
          <w:noProof/>
        </w:rPr>
        <w:fldChar w:fldCharType="begin"/>
      </w:r>
      <w:r w:rsidR="004835BE">
        <w:rPr>
          <w:noProof/>
        </w:rPr>
        <w:instrText xml:space="preserve"> PAGEREF _Toc488403565 \h </w:instrText>
      </w:r>
      <w:r w:rsidR="004835BE">
        <w:rPr>
          <w:noProof/>
        </w:rPr>
      </w:r>
      <w:r w:rsidR="004835BE">
        <w:rPr>
          <w:noProof/>
        </w:rPr>
        <w:fldChar w:fldCharType="separate"/>
      </w:r>
      <w:r w:rsidR="00A23C5A">
        <w:rPr>
          <w:noProof/>
        </w:rPr>
        <w:t>2</w:t>
      </w:r>
      <w:r w:rsidR="004835BE">
        <w:rPr>
          <w:noProof/>
        </w:rPr>
        <w:fldChar w:fldCharType="end"/>
      </w:r>
    </w:p>
    <w:p w14:paraId="70DD9B7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lastRenderedPageBreak/>
        <w:t>Figure 2.</w:t>
      </w:r>
      <w:r>
        <w:rPr>
          <w:rFonts w:asciiTheme="minorHAnsi" w:eastAsiaTheme="minorEastAsia" w:hAnsiTheme="minorHAnsi" w:cstheme="minorBidi"/>
          <w:noProof/>
          <w:sz w:val="22"/>
          <w:szCs w:val="22"/>
        </w:rPr>
        <w:tab/>
      </w:r>
      <w:r>
        <w:rPr>
          <w:noProof/>
        </w:rPr>
        <w:t>The Footprint is NOT a capture zone, or the area that contributes recharge to the wells. It is solely a visualization of the magnitude of pumping, centered on the wells (Senior and Goode, 2013).</w:t>
      </w:r>
      <w:r>
        <w:rPr>
          <w:noProof/>
        </w:rPr>
        <w:tab/>
      </w:r>
      <w:r>
        <w:rPr>
          <w:noProof/>
        </w:rPr>
        <w:fldChar w:fldCharType="begin"/>
      </w:r>
      <w:r>
        <w:rPr>
          <w:noProof/>
        </w:rPr>
        <w:instrText xml:space="preserve"> PAGEREF _Toc488403566 \h </w:instrText>
      </w:r>
      <w:r>
        <w:rPr>
          <w:noProof/>
        </w:rPr>
      </w:r>
      <w:r>
        <w:rPr>
          <w:noProof/>
        </w:rPr>
        <w:fldChar w:fldCharType="separate"/>
      </w:r>
      <w:r w:rsidR="00A23C5A">
        <w:rPr>
          <w:noProof/>
        </w:rPr>
        <w:t>2</w:t>
      </w:r>
      <w:r>
        <w:rPr>
          <w:noProof/>
        </w:rPr>
        <w:fldChar w:fldCharType="end"/>
      </w:r>
    </w:p>
    <w:p w14:paraId="00A1CD85" w14:textId="77777777" w:rsidR="004835BE" w:rsidRDefault="004835BE">
      <w:pPr>
        <w:pStyle w:val="TableofFigures"/>
        <w:tabs>
          <w:tab w:val="left" w:pos="1200"/>
          <w:tab w:val="right" w:leader="dot" w:pos="9350"/>
        </w:tabs>
        <w:rPr>
          <w:rFonts w:asciiTheme="minorHAnsi" w:eastAsiaTheme="minorEastAsia" w:hAnsiTheme="minorHAnsi" w:cstheme="minorBidi"/>
          <w:noProof/>
          <w:sz w:val="22"/>
          <w:szCs w:val="22"/>
        </w:rPr>
      </w:pPr>
      <w:r w:rsidRPr="009140C8">
        <w:rPr>
          <w:b/>
          <w:noProof/>
        </w:rPr>
        <w:t>Figure 3.</w:t>
      </w:r>
      <w:r>
        <w:rPr>
          <w:rFonts w:asciiTheme="minorHAnsi" w:eastAsiaTheme="minorEastAsia" w:hAnsiTheme="minorHAnsi" w:cstheme="minorBidi"/>
          <w:noProof/>
          <w:sz w:val="22"/>
          <w:szCs w:val="22"/>
        </w:rPr>
        <w:tab/>
      </w:r>
      <w:r>
        <w:rPr>
          <w:noProof/>
        </w:rPr>
        <w:t xml:space="preserve">Steps in the initial redistribution process. </w:t>
      </w:r>
      <w:r w:rsidRPr="009140C8">
        <w:rPr>
          <w:i/>
          <w:iCs/>
          <w:noProof/>
        </w:rPr>
        <w:t>A.</w:t>
      </w:r>
      <w:r>
        <w:rPr>
          <w:noProof/>
        </w:rPr>
        <w:t xml:space="preserve"> Colored cells are all less than half the distance to the nearest from a withdrawal point to the nearest neighboring withdrawal point are candidate cells. </w:t>
      </w:r>
      <w:r w:rsidRPr="009140C8">
        <w:rPr>
          <w:i/>
          <w:iCs/>
          <w:noProof/>
        </w:rPr>
        <w:t xml:space="preserve">B. </w:t>
      </w:r>
      <w:r>
        <w:rPr>
          <w:noProof/>
        </w:rPr>
        <w:t xml:space="preserve">Cells from A have been eliminated as candidate cells to reduce the sum of the capacities of the candidate cells to less than the associated withdrawal from the withdrawal point. </w:t>
      </w:r>
      <w:r w:rsidRPr="009140C8">
        <w:rPr>
          <w:i/>
          <w:iCs/>
          <w:noProof/>
        </w:rPr>
        <w:t>C.</w:t>
      </w:r>
      <w:r>
        <w:rPr>
          <w:noProof/>
        </w:rPr>
        <w:t xml:space="preserve"> Candidate cells that lack a path from the withdrawal point through other candidate cells have been eliminated.</w:t>
      </w:r>
      <w:r>
        <w:rPr>
          <w:noProof/>
        </w:rPr>
        <w:tab/>
      </w:r>
      <w:r>
        <w:rPr>
          <w:noProof/>
        </w:rPr>
        <w:fldChar w:fldCharType="begin"/>
      </w:r>
      <w:r>
        <w:rPr>
          <w:noProof/>
        </w:rPr>
        <w:instrText xml:space="preserve"> PAGEREF _Toc488403567 \h </w:instrText>
      </w:r>
      <w:r>
        <w:rPr>
          <w:noProof/>
        </w:rPr>
      </w:r>
      <w:r>
        <w:rPr>
          <w:noProof/>
        </w:rPr>
        <w:fldChar w:fldCharType="separate"/>
      </w:r>
      <w:r w:rsidR="00A23C5A">
        <w:rPr>
          <w:noProof/>
        </w:rPr>
        <w:t>4</w:t>
      </w:r>
      <w:r>
        <w:rPr>
          <w:noProof/>
        </w:rPr>
        <w:fldChar w:fldCharType="end"/>
      </w:r>
    </w:p>
    <w:p w14:paraId="5A561E16" w14:textId="77777777" w:rsidR="0029519C" w:rsidRDefault="00375D94" w:rsidP="00993EF7">
      <w:pPr>
        <w:pStyle w:val="TOCHeading2"/>
      </w:pPr>
      <w:r>
        <w:fldChar w:fldCharType="end"/>
      </w:r>
    </w:p>
    <w:p w14:paraId="34CD29BB" w14:textId="77777777" w:rsidR="0029519C" w:rsidRDefault="0029519C" w:rsidP="00375D94">
      <w:pPr>
        <w:pStyle w:val="SectionHeading"/>
        <w:sectPr w:rsidR="0029519C" w:rsidSect="0029519C">
          <w:footerReference w:type="default" r:id="rId16"/>
          <w:pgSz w:w="12240" w:h="15840"/>
          <w:pgMar w:top="1440" w:right="1440" w:bottom="1440" w:left="1440" w:header="720" w:footer="720" w:gutter="0"/>
          <w:pgNumType w:fmt="lowerRoman"/>
          <w:cols w:space="720"/>
          <w:docGrid w:linePitch="360"/>
        </w:sectPr>
      </w:pPr>
    </w:p>
    <w:bookmarkEnd w:id="27"/>
    <w:bookmarkEnd w:id="28"/>
    <w:p w14:paraId="3DC6B3EA" w14:textId="0E5F8F02" w:rsidR="00375D94" w:rsidRPr="00DC6924" w:rsidRDefault="00AE7816" w:rsidP="00375D94">
      <w:pPr>
        <w:pStyle w:val="Title"/>
      </w:pPr>
      <w:r w:rsidRPr="00AE7816">
        <w:lastRenderedPageBreak/>
        <w:t xml:space="preserve">Agricultural Water Use Package for MODFLOW </w:t>
      </w:r>
      <w:r w:rsidR="000C2A19">
        <w:t>and</w:t>
      </w:r>
      <w:r w:rsidRPr="00AE7816">
        <w:t xml:space="preserve"> GSFLOW</w:t>
      </w:r>
    </w:p>
    <w:p w14:paraId="0AF0EEB4" w14:textId="73EF792D" w:rsidR="00375D94" w:rsidRPr="00C81BD4" w:rsidRDefault="00375D94" w:rsidP="00375D94">
      <w:pPr>
        <w:pStyle w:val="Authors"/>
      </w:pPr>
      <w:r w:rsidRPr="00C81BD4">
        <w:t xml:space="preserve">By </w:t>
      </w:r>
      <w:r w:rsidR="00AE7816">
        <w:t>Richard G Niswonger</w:t>
      </w:r>
    </w:p>
    <w:p w14:paraId="580228EF" w14:textId="77777777" w:rsidR="00375D94" w:rsidRDefault="0074410A" w:rsidP="003D4F1B">
      <w:pPr>
        <w:pStyle w:val="Heading1"/>
        <w:autoSpaceDE w:val="0"/>
      </w:pPr>
      <w:bookmarkStart w:id="29" w:name="_Toc488393759"/>
      <w:r>
        <w:t>Abstract</w:t>
      </w:r>
      <w:bookmarkEnd w:id="29"/>
    </w:p>
    <w:p w14:paraId="65E945D8" w14:textId="697D2963" w:rsidR="003323AB" w:rsidRPr="003323AB" w:rsidRDefault="00AE7816" w:rsidP="003323AB">
      <w:pPr>
        <w:pStyle w:val="BodyText"/>
      </w:pPr>
      <w:r>
        <w:t xml:space="preserve">The Agricultural Water Use </w:t>
      </w:r>
      <w:r w:rsidR="009E1FAC">
        <w:t xml:space="preserve">(AWU) </w:t>
      </w:r>
      <w:r>
        <w:t xml:space="preserve">Package was developed for simulating water use by agriculture in MODFLOW and GSFLOW models. Previously, simulating agricultural water use in MODFLOW and GSFLOW required external calculations for applying irrigation to model cells or HRUs, making it difficult to link surface water and groundwater supply to applied irrigation amounts. </w:t>
      </w:r>
      <w:r w:rsidR="000C2A19">
        <w:t>T</w:t>
      </w:r>
      <w:r w:rsidR="009E1FAC">
        <w:t xml:space="preserve">he AWU Package provides additional capabilities not provided by </w:t>
      </w:r>
      <w:r w:rsidR="000C2A19">
        <w:t>other MODFLOW-based codes used for simulating agricultural water use</w:t>
      </w:r>
      <w:r w:rsidR="009E1FAC">
        <w:t>. For example, the AWU Package</w:t>
      </w:r>
      <w:r w:rsidR="000C2A19">
        <w:t xml:space="preserve"> calculate</w:t>
      </w:r>
      <w:r w:rsidR="008765BB">
        <w:t>s</w:t>
      </w:r>
      <w:r w:rsidR="000C2A19">
        <w:t xml:space="preserve"> </w:t>
      </w:r>
      <w:r w:rsidR="009E1FAC">
        <w:t xml:space="preserve">irrigation demands, irrigation amounts, </w:t>
      </w:r>
      <w:r w:rsidR="000C2A19">
        <w:t xml:space="preserve">evapotranspiration, </w:t>
      </w:r>
      <w:r w:rsidR="009E1FAC">
        <w:t xml:space="preserve">and return flows </w:t>
      </w:r>
      <w:r w:rsidR="008765BB">
        <w:t xml:space="preserve">that are </w:t>
      </w:r>
      <w:r w:rsidR="000C2A19">
        <w:t>dependent on</w:t>
      </w:r>
      <w:r w:rsidR="009E1FAC">
        <w:t xml:space="preserve"> </w:t>
      </w:r>
      <w:r w:rsidR="000C2A19">
        <w:t>dynamic soil-water conditions,</w:t>
      </w:r>
      <w:r w:rsidR="009E1FAC">
        <w:t xml:space="preserve"> </w:t>
      </w:r>
      <w:r w:rsidR="008765BB">
        <w:t xml:space="preserve">and </w:t>
      </w:r>
      <w:r w:rsidR="000C2A19">
        <w:t xml:space="preserve">surface </w:t>
      </w:r>
      <w:r w:rsidR="009E1FAC">
        <w:t xml:space="preserve">water and groundwater availability. </w:t>
      </w:r>
      <w:r w:rsidR="008765BB">
        <w:t>I</w:t>
      </w:r>
      <w:r w:rsidR="009E1FAC">
        <w:t>rrigation is explicitly simulated by applying diverted surface water and pumped groundwater to fields</w:t>
      </w:r>
      <w:r w:rsidR="00C323ED">
        <w:t xml:space="preserve">. The AWU Package is integrated with the UZF1 and SFR2 Packages for MODFLOW simulations, and it is integrated with </w:t>
      </w:r>
      <w:r w:rsidR="008765BB">
        <w:t xml:space="preserve">the </w:t>
      </w:r>
      <w:r w:rsidR="00C323ED">
        <w:t xml:space="preserve">PRMS </w:t>
      </w:r>
      <w:r w:rsidR="008765BB">
        <w:t xml:space="preserve">Soilzone Module </w:t>
      </w:r>
      <w:r w:rsidR="00C323ED">
        <w:t xml:space="preserve">and </w:t>
      </w:r>
      <w:r w:rsidR="008765BB">
        <w:t xml:space="preserve">the </w:t>
      </w:r>
      <w:r w:rsidR="00C323ED">
        <w:t>SFR2</w:t>
      </w:r>
      <w:r w:rsidR="008765BB">
        <w:t xml:space="preserve"> Package</w:t>
      </w:r>
      <w:r w:rsidR="00C323ED">
        <w:t xml:space="preserve"> for GSFLOW simulations. </w:t>
      </w:r>
      <w:r w:rsidR="00CD6803">
        <w:t xml:space="preserve">Surface water diversions simulated by the SFR2 Package can be automatically applied as irrigation to UZF1 cells or PRMS HRUs. </w:t>
      </w:r>
      <w:r w:rsidR="00C323ED">
        <w:t xml:space="preserve">Irrigation supplied by groundwater is calculated by the AWU Package, using the </w:t>
      </w:r>
      <w:r w:rsidR="00CD6803">
        <w:t xml:space="preserve">same </w:t>
      </w:r>
      <w:r w:rsidR="00C323ED">
        <w:t xml:space="preserve">approach </w:t>
      </w:r>
      <w:r w:rsidR="00CD6803">
        <w:t>as used by the</w:t>
      </w:r>
      <w:r w:rsidR="00C323ED">
        <w:t xml:space="preserve"> MODFLOW-NWT W</w:t>
      </w:r>
      <w:r w:rsidR="00D0273B">
        <w:t>ELL</w:t>
      </w:r>
      <w:r w:rsidR="00C323ED">
        <w:t xml:space="preserve"> Package, and pumped groundwater can be automatically app</w:t>
      </w:r>
      <w:r w:rsidR="00CD6803">
        <w:t xml:space="preserve">lied to </w:t>
      </w:r>
      <w:r w:rsidR="00CD6803">
        <w:lastRenderedPageBreak/>
        <w:t>UZF1 cells or PRMS HRUs</w:t>
      </w:r>
      <w:r w:rsidR="00952796">
        <w:t xml:space="preserve"> as irrigation</w:t>
      </w:r>
      <w:r w:rsidR="00CD6803">
        <w:t xml:space="preserve">. Groundwater irrigation can be the sole source of irrigation water or it can be calculated as the difference between the irrigation demand and surface water diversion when the surface water diversion is less than the irrigation demand for a water right. </w:t>
      </w:r>
      <w:bookmarkStart w:id="30" w:name="_GoBack"/>
      <w:bookmarkEnd w:id="30"/>
    </w:p>
    <w:p w14:paraId="41295453" w14:textId="77777777" w:rsidR="0074410A" w:rsidRDefault="0074410A" w:rsidP="00F85071">
      <w:pPr>
        <w:pStyle w:val="Heading1"/>
        <w:autoSpaceDE w:val="0"/>
      </w:pPr>
      <w:bookmarkStart w:id="31" w:name="_Toc488393760"/>
      <w:r>
        <w:t>Introduction</w:t>
      </w:r>
      <w:bookmarkEnd w:id="31"/>
    </w:p>
    <w:p w14:paraId="5A0DE83F" w14:textId="65DF601D" w:rsidR="007C10F9" w:rsidRDefault="00E71B26" w:rsidP="00315A3C">
      <w:pPr>
        <w:pStyle w:val="BodyText"/>
      </w:pPr>
      <w:r>
        <w:t>Agriculture is a major water-</w:t>
      </w:r>
      <w:r w:rsidR="006471FF">
        <w:t>use component in many basins in the western United States</w:t>
      </w:r>
      <w:r w:rsidR="00FD5D38">
        <w:t>,</w:t>
      </w:r>
      <w:r w:rsidR="006471FF">
        <w:t xml:space="preserve"> and representation of this water-use sector in hydrologic models is important for water resources planning and management. Conventional approaches for representing water use by agriculture </w:t>
      </w:r>
      <w:r w:rsidR="00375179">
        <w:t xml:space="preserve">calculate potential water use </w:t>
      </w:r>
      <w:r>
        <w:t>external to a hydrologic model using data that describes crop type</w:t>
      </w:r>
      <w:r w:rsidR="00375179">
        <w:t xml:space="preserve">, irrigation technology, and </w:t>
      </w:r>
      <w:r w:rsidR="00774831">
        <w:t>o</w:t>
      </w:r>
      <w:r w:rsidR="00375179">
        <w:t>ther farmland specific</w:t>
      </w:r>
      <w:r>
        <w:t>s</w:t>
      </w:r>
      <w:r w:rsidR="00375179">
        <w:t xml:space="preserve"> </w:t>
      </w:r>
      <w:r w:rsidR="00774831">
        <w:t xml:space="preserve">in order </w:t>
      </w:r>
      <w:r w:rsidR="00375179">
        <w:t xml:space="preserve">to apply </w:t>
      </w:r>
      <w:r>
        <w:t>irrigation</w:t>
      </w:r>
      <w:r w:rsidR="00774831">
        <w:t xml:space="preserve"> </w:t>
      </w:r>
      <w:r w:rsidR="00375179">
        <w:t xml:space="preserve">demand within a hydrologic model. </w:t>
      </w:r>
      <w:r w:rsidR="00774831">
        <w:t xml:space="preserve">For this case, when water supply is less than demand, consumption by agriculture is limited by water supply. </w:t>
      </w:r>
      <w:r w:rsidR="00FD5D38">
        <w:t>Although this approach works well in some settings, there are often cases when agricultural demand is dependent on hydrologic variables that are not known prior to running a hydrologic model, and it is more realistic to calculate demand during a hydrologic simulation, such that feedbacks between supply and demand can be represented</w:t>
      </w:r>
      <w:r>
        <w:t xml:space="preserve"> more realistically.</w:t>
      </w:r>
      <w:r w:rsidR="00FD5D38">
        <w:t xml:space="preserve"> </w:t>
      </w:r>
      <w:r>
        <w:t>Irrigation demand is dependent on</w:t>
      </w:r>
      <w:r w:rsidR="00FD5D38">
        <w:t xml:space="preserve"> evolving soil-water conditions </w:t>
      </w:r>
      <w:r w:rsidR="00CB55D9">
        <w:t>on farmlands</w:t>
      </w:r>
      <w:r>
        <w:t>, as well as</w:t>
      </w:r>
      <w:r w:rsidR="00CB55D9">
        <w:t xml:space="preserve">, groundwater conditions and return flows, and integrating water use by agriculture into a hydrology model provides capabilities to simulate these processes. </w:t>
      </w:r>
    </w:p>
    <w:p w14:paraId="5A62F271" w14:textId="62939D5D" w:rsidR="00D0273B" w:rsidRDefault="00D0273B" w:rsidP="00315A3C">
      <w:pPr>
        <w:pStyle w:val="BodyText"/>
      </w:pPr>
      <w:r>
        <w:t>The Agricultural Water-Use (AWU) Package was developed for MODFLOW-NWT and GSFLOW in order to simulate water use for agriculture</w:t>
      </w:r>
      <w:r w:rsidR="00217B00">
        <w:t xml:space="preserve"> (Niswonger and others, 2011; Markstrom and others, 2008)</w:t>
      </w:r>
      <w:r>
        <w:t xml:space="preserve">. The AWU Package works with the Streamflow-Routing (SFR2) and the Unsaturated Flow (UZF1) Packages, and includes capabilities for simulating pumping </w:t>
      </w:r>
      <w:r>
        <w:lastRenderedPageBreak/>
        <w:t xml:space="preserve">wells, similar to the WELL Package for MODFLOW-NWT. The AWU </w:t>
      </w:r>
      <w:r w:rsidR="00395D00">
        <w:t xml:space="preserve">Package </w:t>
      </w:r>
      <w:r>
        <w:t>has 4 major capabilities, including 1) apply water flowing in SFR2 diversion segments as infiltration to UZF1</w:t>
      </w:r>
      <w:r w:rsidR="00395D00">
        <w:t>/PRMS</w:t>
      </w:r>
      <w:r>
        <w:t xml:space="preserve"> cells</w:t>
      </w:r>
      <w:r w:rsidR="00395D00">
        <w:t>/HRUs</w:t>
      </w:r>
      <w:r>
        <w:t>; 2) apply water pumped by wells in the AWU Package as infiltration to UZF1</w:t>
      </w:r>
      <w:r w:rsidR="00395D00">
        <w:t>/PRMS</w:t>
      </w:r>
      <w:r>
        <w:t xml:space="preserve"> cells</w:t>
      </w:r>
      <w:r w:rsidR="00395D00">
        <w:t>/HRUs</w:t>
      </w:r>
      <w:r>
        <w:t>; 3) automatically pump water in wells to supplement SFR2 diversions when the available flow in a diversion segment is less than demand; and 4) calculate irrigation demand using the UZF1</w:t>
      </w:r>
      <w:r w:rsidR="00395D00">
        <w:t>/PRMS</w:t>
      </w:r>
      <w:r>
        <w:t xml:space="preserve"> ET deficit (ETo-ETa). Option 4 includes sub-irrigation where the ET demand </w:t>
      </w:r>
      <w:r w:rsidR="00395D00">
        <w:t>can be</w:t>
      </w:r>
      <w:r>
        <w:t xml:space="preserve"> supplemented by groundwater.</w:t>
      </w:r>
    </w:p>
    <w:p w14:paraId="74FECFFF" w14:textId="63C6985D" w:rsidR="00D0273B" w:rsidRDefault="00D0273B" w:rsidP="000B0819">
      <w:pPr>
        <w:pStyle w:val="BodyText"/>
      </w:pPr>
      <w:r>
        <w:t>Input required for simulating agricultural diversions, supplementary pumping, irrigation, and demand calculations are all specified within the AWU Package input file. All exchanges between different packages (SFR2, UZF1, and AWU) are calculated within the AWU Package; however, the SFR2 and UZF1 Packages must be active in order to use their capabilities in</w:t>
      </w:r>
      <w:r w:rsidR="000B0819">
        <w:t xml:space="preserve"> </w:t>
      </w:r>
      <w:r>
        <w:t xml:space="preserve">conjunction with the AWU Package. Diversion segments must be specified within the SFR2 Package in order to apply diverted water as irrigation. All data for supplementary and irrigation wells is specified within the AWU Package input file; the AWU Package calculates and applies its own boundary conditions to the groundwater flow equation for representing </w:t>
      </w:r>
      <w:r w:rsidR="00CD0A0E">
        <w:t>groundwater pumping by wells</w:t>
      </w:r>
      <w:r>
        <w:t>.</w:t>
      </w:r>
    </w:p>
    <w:p w14:paraId="2DA56732" w14:textId="5776F6E8" w:rsidR="00D0273B" w:rsidRDefault="00CF6B50" w:rsidP="00D23472">
      <w:pPr>
        <w:pStyle w:val="BodyText"/>
      </w:pPr>
      <w:r>
        <w:t xml:space="preserve">The </w:t>
      </w:r>
      <w:r w:rsidR="00D0273B">
        <w:t>AWU</w:t>
      </w:r>
      <w:r>
        <w:t xml:space="preserve"> Package</w:t>
      </w:r>
      <w:r w:rsidR="00D0273B">
        <w:t xml:space="preserve"> can be used to simulate agricultural water use with three different configurations</w:t>
      </w:r>
      <w:r>
        <w:t xml:space="preserve"> (Figure 1)</w:t>
      </w:r>
      <w:r w:rsidR="00D0273B">
        <w:t xml:space="preserve">: 1) </w:t>
      </w:r>
      <w:r w:rsidRPr="00CF6B50">
        <w:t>Surfac</w:t>
      </w:r>
      <w:r>
        <w:t>e water</w:t>
      </w:r>
      <w:r w:rsidR="00C6218C">
        <w:t xml:space="preserve"> diversions are specified in the SFR2 Package and represent irrigation demand,</w:t>
      </w:r>
      <w:r>
        <w:t xml:space="preserve"> all or a portion of irrigation water is</w:t>
      </w:r>
      <w:r w:rsidRPr="00CF6B50">
        <w:t xml:space="preserve"> </w:t>
      </w:r>
      <w:r>
        <w:t>explicitly applied to UZF1 cells or PRMS HRUs and ET and return flows are simulated</w:t>
      </w:r>
      <w:r w:rsidR="00C6218C">
        <w:t>,</w:t>
      </w:r>
      <w:r>
        <w:t xml:space="preserve"> or diverted water is removed from the model, assuming complete consumption of diverted water</w:t>
      </w:r>
      <w:r w:rsidR="00C6218C">
        <w:t>;</w:t>
      </w:r>
      <w:r>
        <w:t xml:space="preserve"> </w:t>
      </w:r>
      <w:r w:rsidR="00C6218C">
        <w:t xml:space="preserve">2) </w:t>
      </w:r>
      <w:r w:rsidR="00C6218C" w:rsidRPr="00CF6B50">
        <w:t>Surfac</w:t>
      </w:r>
      <w:r w:rsidR="00C6218C">
        <w:t xml:space="preserve">e water diversions are specified in the SFR2 Package or groundwater pumping rates are specified in the AWU Package and represent irrigation demand, or surface water diversions are specified to represent irrigation </w:t>
      </w:r>
      <w:r w:rsidR="00C6218C">
        <w:lastRenderedPageBreak/>
        <w:t xml:space="preserve">demand and surface water shortfalls are used to calculate supplementary groundwater pumping, irrigation water is removed from the model assuming complete consumption or is applied to cells/HRUs to simulate ET and return flows; 3) irrigation demand is calculated using the ET deficit in UZF1 or PRMS, and surface water diversions and groundwater pumping rates are calculated by the model </w:t>
      </w:r>
      <w:r w:rsidR="00D23472">
        <w:t xml:space="preserve">and applied to cells/RHUs </w:t>
      </w:r>
      <w:r w:rsidR="00C6218C">
        <w:t>to minimize the ET deficit</w:t>
      </w:r>
      <w:r w:rsidR="00D23472">
        <w:t>, maximum surface water diversions and pumping rates are specified in the SFR2 and AWU Packages, respectively.</w:t>
      </w:r>
    </w:p>
    <w:p w14:paraId="6994BA5C" w14:textId="69B947FA" w:rsidR="0074410A" w:rsidRDefault="00D0273B" w:rsidP="00D0273B">
      <w:pPr>
        <w:pStyle w:val="BodyText"/>
      </w:pPr>
      <w:r>
        <w:t>The AWU Package is activated by specifying a file type of “AWU” within the MODFLOW-NWT Name file. The AWU input file contains 3 types of data, including 1) Options, 2) Well List, and 3) Stress Period data for specifying connectivity between segments and irrigation cells, supplemental wells and diversion segments, and irrigation wells and irrigation cells.</w:t>
      </w:r>
      <w:r w:rsidR="0074410A">
        <w:t xml:space="preserve"> </w:t>
      </w:r>
    </w:p>
    <w:p w14:paraId="09BE3CD5" w14:textId="7E7B008A" w:rsidR="00584F2E" w:rsidRDefault="0006037D" w:rsidP="0006037D">
      <w:pPr>
        <w:pStyle w:val="FigureCaption"/>
      </w:pPr>
      <w:bookmarkStart w:id="32" w:name="_Toc488403565"/>
      <w:ins w:id="33" w:author="DOI" w:date="2017-09-18T20:14:00Z">
        <w:r w:rsidRPr="0006037D">
          <w:t>Illustration of using proportionally sized circles to represent well withdrawal magnitudes. Modified from Kresse and others (2014).</w:t>
        </w:r>
      </w:ins>
      <w:del w:id="34" w:author="DOI" w:date="2017-09-18T20:14:00Z">
        <w:r w:rsidR="00584F2E" w:rsidRPr="00584F2E" w:rsidDel="0006037D">
          <w:delText>Illustration of using proportionally sized circles to represent well withdrawal magnitudes</w:delText>
        </w:r>
        <w:r w:rsidR="00C1449A" w:rsidDel="0006037D">
          <w:delText xml:space="preserve"> (Kresse and others, 2014)</w:delText>
        </w:r>
        <w:r w:rsidR="00584F2E" w:rsidRPr="00584F2E" w:rsidDel="0006037D">
          <w:delText>.</w:delText>
        </w:r>
      </w:del>
      <w:bookmarkEnd w:id="32"/>
    </w:p>
    <w:p w14:paraId="4523B92D" w14:textId="62E6605E" w:rsidR="007D7F03" w:rsidRDefault="007D7F03" w:rsidP="00584F2E">
      <w:pPr>
        <w:pStyle w:val="BodyText"/>
        <w:rPr>
          <w:ins w:id="35" w:author="DOI" w:date="2017-09-18T19:53:00Z"/>
        </w:rPr>
      </w:pPr>
      <w:ins w:id="36" w:author="DOI" w:date="2017-09-18T19:53:00Z">
        <w:r w:rsidRPr="007D7F03">
          <w:t xml:space="preserve">The </w:t>
        </w:r>
      </w:ins>
    </w:p>
    <w:p w14:paraId="739FC4D0" w14:textId="534E4E88" w:rsidR="00CF1549" w:rsidRDefault="00CF1549" w:rsidP="009149F3">
      <w:pPr>
        <w:pStyle w:val="Heading2"/>
      </w:pPr>
      <w:r>
        <w:t>Limitation</w:t>
      </w:r>
    </w:p>
    <w:p w14:paraId="77D54263" w14:textId="54A0703F" w:rsidR="00BC0B94" w:rsidRPr="00584F2E" w:rsidRDefault="003B410D" w:rsidP="00933876">
      <w:pPr>
        <w:pStyle w:val="BodyText"/>
      </w:pPr>
      <w:ins w:id="37" w:author="DOI" w:date="2017-09-18T20:00:00Z">
        <w:r>
          <w:t xml:space="preserve">As </w:t>
        </w:r>
      </w:ins>
      <w:bookmarkStart w:id="38" w:name="_Toc488403566"/>
      <w:r w:rsidR="00BC0B94" w:rsidRPr="00BC0B94">
        <w:t xml:space="preserve">The </w:t>
      </w:r>
      <w:r w:rsidR="001967D9">
        <w:t>f</w:t>
      </w:r>
      <w:r w:rsidR="001967D9" w:rsidRPr="00BC0B94">
        <w:t xml:space="preserve">ootprint </w:t>
      </w:r>
      <w:r w:rsidR="00BC0B94" w:rsidRPr="00BC0B94">
        <w:t xml:space="preserve">is NOT </w:t>
      </w:r>
      <w:del w:id="39" w:author="DOI" w:date="2017-09-18T20:02:00Z">
        <w:r w:rsidR="00BC0B94" w:rsidRPr="00BC0B94" w:rsidDel="003B410D">
          <w:delText xml:space="preserve">a capture zone, or </w:delText>
        </w:r>
      </w:del>
      <w:r w:rsidR="00BC0B94" w:rsidRPr="00BC0B94">
        <w:t>the area that contributes recharge to the wells. It is solely a visualization of the magnitude of pumping, centered on the wells</w:t>
      </w:r>
      <w:r w:rsidR="00EC2091">
        <w:t xml:space="preserve"> (Goode, 201</w:t>
      </w:r>
      <w:r w:rsidR="004835BE">
        <w:t>6</w:t>
      </w:r>
      <w:r w:rsidR="00EC2091">
        <w:t>)</w:t>
      </w:r>
      <w:r w:rsidR="00BC0B94" w:rsidRPr="00BC0B94">
        <w:t>.</w:t>
      </w:r>
      <w:bookmarkEnd w:id="38"/>
    </w:p>
    <w:p w14:paraId="4B60B7BD" w14:textId="77777777" w:rsidR="00F85071" w:rsidRDefault="00F85071" w:rsidP="00F85071">
      <w:pPr>
        <w:pStyle w:val="Heading1"/>
        <w:autoSpaceDE w:val="0"/>
      </w:pPr>
      <w:bookmarkStart w:id="40" w:name="_Toc488393761"/>
      <w:r>
        <w:t>Description of the Modified Footprint Algorithm</w:t>
      </w:r>
      <w:bookmarkEnd w:id="40"/>
    </w:p>
    <w:p w14:paraId="5875BD87" w14:textId="2E1AE519" w:rsidR="00F85071" w:rsidRDefault="00F85071" w:rsidP="00F85071">
      <w:pPr>
        <w:pStyle w:val="BodyText"/>
      </w:pPr>
      <w:r>
        <w:t xml:space="preserve">The </w:t>
      </w:r>
    </w:p>
    <w:p w14:paraId="37F4C527" w14:textId="77777777" w:rsidR="00F85071" w:rsidRDefault="00F85071" w:rsidP="00F85071">
      <w:pPr>
        <w:pStyle w:val="Heading2"/>
      </w:pPr>
      <w:bookmarkStart w:id="41" w:name="_Toc488393762"/>
      <w:commentRangeStart w:id="42"/>
      <w:r>
        <w:lastRenderedPageBreak/>
        <w:t>Initial Redistribution</w:t>
      </w:r>
      <w:bookmarkEnd w:id="41"/>
      <w:commentRangeEnd w:id="42"/>
      <w:r w:rsidR="000A3A7A">
        <w:rPr>
          <w:rStyle w:val="CommentReference"/>
          <w:rFonts w:ascii="Times New Roman" w:hAnsi="Times New Roman"/>
          <w:b w:val="0"/>
          <w:iCs w:val="0"/>
          <w:kern w:val="0"/>
        </w:rPr>
        <w:commentReference w:id="42"/>
      </w:r>
    </w:p>
    <w:p w14:paraId="0B8D047D" w14:textId="58D3B53D" w:rsidR="00F85071" w:rsidRDefault="00F85071" w:rsidP="00933876">
      <w:pPr>
        <w:pStyle w:val="BodyText"/>
      </w:pPr>
      <w:r>
        <w:t xml:space="preserve">The </w:t>
      </w:r>
      <w:r w:rsidR="00CF1549" w:rsidRPr="00CF1549">
        <w:t xml:space="preserve">Steps in selecting cells in the initial redistribution process. Around the two wells, (black, solid cells), a neighborhood is selected </w:t>
      </w:r>
      <w:r w:rsidR="00CF1549">
        <w:t>in which all the cells</w:t>
      </w:r>
      <w:r w:rsidR="00CF1549" w:rsidRPr="00CF1549">
        <w:t xml:space="preserve"> are active, sufficiently close</w:t>
      </w:r>
      <w:r w:rsidR="00CF1549">
        <w:t xml:space="preserve"> to the well</w:t>
      </w:r>
      <w:r w:rsidR="00CF1549" w:rsidRPr="00CF1549">
        <w:t>, and connected by other candidate cells to the well cell.</w:t>
      </w:r>
    </w:p>
    <w:p w14:paraId="3BF1F1F2" w14:textId="77777777" w:rsidR="00F85071" w:rsidRDefault="00F85071" w:rsidP="008049CA">
      <w:pPr>
        <w:pStyle w:val="Heading2"/>
      </w:pPr>
      <w:bookmarkStart w:id="43" w:name="_Toc488393763"/>
      <w:r>
        <w:t>Redistribute to Perimeter Cells when Stalled</w:t>
      </w:r>
      <w:bookmarkEnd w:id="43"/>
    </w:p>
    <w:p w14:paraId="0F765E52" w14:textId="4CDCD81A" w:rsidR="00D62110" w:rsidRDefault="00F85071" w:rsidP="00D62110">
      <w:pPr>
        <w:pStyle w:val="BodyText"/>
      </w:pPr>
      <w:r>
        <w:t xml:space="preserve">The </w:t>
      </w:r>
    </w:p>
    <w:p w14:paraId="787F8459" w14:textId="21C137CC" w:rsidR="00575F30" w:rsidRDefault="00575F30" w:rsidP="0006037D">
      <w:pPr>
        <w:pStyle w:val="FigureCaption"/>
      </w:pPr>
      <w:r>
        <w:t xml:space="preserve">Example redistribution to perimeter cells when stalled. </w:t>
      </w:r>
      <w:ins w:id="44" w:author="DOI" w:date="2017-09-18T20:15:00Z">
        <w:r w:rsidR="0006037D" w:rsidRPr="0006037D">
          <w:t>Modified from Goode (2016).</w:t>
        </w:r>
      </w:ins>
    </w:p>
    <w:p w14:paraId="2D40F831" w14:textId="77777777" w:rsidR="004D7B3A" w:rsidRDefault="004D7B3A" w:rsidP="004D7B3A">
      <w:pPr>
        <w:pStyle w:val="Heading1"/>
      </w:pPr>
      <w:bookmarkStart w:id="45" w:name="_Toc488393764"/>
      <w:r>
        <w:t>Using ModelMuse with WellFootprint</w:t>
      </w:r>
      <w:bookmarkEnd w:id="45"/>
    </w:p>
    <w:p w14:paraId="307E3D5A" w14:textId="77777777" w:rsidR="004D7B3A" w:rsidRDefault="004D7B3A" w:rsidP="004D7B3A">
      <w:pPr>
        <w:pStyle w:val="BodyText"/>
      </w:pPr>
      <w:r>
        <w:t>ModelMuse (Winston, 2009, 2014) has been modified to generate the input for WellFootprint and to display the output from WellFootprint.</w:t>
      </w:r>
    </w:p>
    <w:p w14:paraId="76047F75" w14:textId="77777777" w:rsidR="004D7B3A" w:rsidRDefault="004D7B3A" w:rsidP="004D7B3A">
      <w:pPr>
        <w:pStyle w:val="Heading2"/>
      </w:pPr>
      <w:bookmarkStart w:id="46" w:name="_Toc488393765"/>
      <w:r>
        <w:t>Starting a New Footprint Project</w:t>
      </w:r>
      <w:bookmarkEnd w:id="46"/>
    </w:p>
    <w:p w14:paraId="259A9C93" w14:textId="4F5B2959" w:rsidR="004D7B3A" w:rsidRDefault="004D7B3A" w:rsidP="004D7B3A">
      <w:pPr>
        <w:pStyle w:val="BodyText"/>
      </w:pPr>
      <w:r>
        <w:t xml:space="preserve">When </w:t>
      </w:r>
    </w:p>
    <w:p w14:paraId="37756AA0" w14:textId="77777777" w:rsidR="004D7B3A" w:rsidRDefault="004D7B3A" w:rsidP="004D7B3A">
      <w:pPr>
        <w:pStyle w:val="Heading2"/>
      </w:pPr>
      <w:bookmarkStart w:id="47" w:name="_Toc488393766"/>
      <w:r>
        <w:t>Editing the Grid</w:t>
      </w:r>
      <w:bookmarkEnd w:id="47"/>
    </w:p>
    <w:p w14:paraId="2E8850F2" w14:textId="774E153E" w:rsidR="004D7B3A" w:rsidRDefault="004D7B3A" w:rsidP="004D7B3A">
      <w:pPr>
        <w:pStyle w:val="BodyText"/>
      </w:pPr>
      <w:r>
        <w:t xml:space="preserve">If the </w:t>
      </w:r>
    </w:p>
    <w:p w14:paraId="3E961F11" w14:textId="77777777" w:rsidR="004D7B3A" w:rsidRDefault="004D7B3A" w:rsidP="004D7B3A">
      <w:pPr>
        <w:pStyle w:val="Heading2"/>
      </w:pPr>
      <w:bookmarkStart w:id="48" w:name="_Toc488393767"/>
      <w:r>
        <w:t>Non Spatial Data</w:t>
      </w:r>
      <w:bookmarkEnd w:id="48"/>
    </w:p>
    <w:p w14:paraId="539BE3D7" w14:textId="0991EA88" w:rsidR="004D7B3A" w:rsidRDefault="004D7B3A" w:rsidP="00933876">
      <w:pPr>
        <w:pStyle w:val="BodyText"/>
      </w:pPr>
      <w:r>
        <w:t>The various</w:t>
      </w:r>
    </w:p>
    <w:p w14:paraId="1E8080A1" w14:textId="77777777" w:rsidR="004D7B3A" w:rsidRDefault="004D7B3A" w:rsidP="004D7B3A">
      <w:pPr>
        <w:pStyle w:val="Heading2"/>
      </w:pPr>
      <w:bookmarkStart w:id="49" w:name="_Toc488393768"/>
      <w:r>
        <w:t>Input Data Sets</w:t>
      </w:r>
      <w:bookmarkEnd w:id="49"/>
    </w:p>
    <w:p w14:paraId="42D36BF1" w14:textId="3DDF1263" w:rsidR="004D7B3A" w:rsidRDefault="004D7B3A" w:rsidP="004D7B3A">
      <w:pPr>
        <w:pStyle w:val="BodyText"/>
      </w:pPr>
      <w:r>
        <w:t xml:space="preserve">There </w:t>
      </w:r>
    </w:p>
    <w:p w14:paraId="43E0D305" w14:textId="77777777" w:rsidR="004D7B3A" w:rsidRDefault="004D7B3A" w:rsidP="004D7B3A">
      <w:pPr>
        <w:pStyle w:val="Heading2"/>
      </w:pPr>
      <w:bookmarkStart w:id="50" w:name="_Toc488393769"/>
      <w:r>
        <w:lastRenderedPageBreak/>
        <w:t>Running WellFootprint</w:t>
      </w:r>
      <w:bookmarkEnd w:id="50"/>
    </w:p>
    <w:p w14:paraId="230C31D2" w14:textId="31D13589" w:rsidR="004D7B3A" w:rsidRDefault="004D7B3A" w:rsidP="004D7B3A">
      <w:pPr>
        <w:pStyle w:val="BodyText"/>
      </w:pPr>
      <w:r>
        <w:t xml:space="preserve">To </w:t>
      </w:r>
    </w:p>
    <w:p w14:paraId="29F5C571" w14:textId="3755D05B" w:rsidR="007E64BA" w:rsidRDefault="007E64BA" w:rsidP="007225C5">
      <w:pPr>
        <w:pStyle w:val="TableTitle"/>
      </w:pPr>
      <w:r>
        <w:t>Extensions Used with WellFootprint Files</w:t>
      </w:r>
    </w:p>
    <w:tbl>
      <w:tblPr>
        <w:tblStyle w:val="TableGrid"/>
        <w:tblW w:w="0" w:type="auto"/>
        <w:tblInd w:w="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1350"/>
      </w:tblGrid>
      <w:tr w:rsidR="004D7B3A" w:rsidRPr="004D7B3A" w14:paraId="355FB6BC" w14:textId="77777777" w:rsidTr="007225C5">
        <w:tc>
          <w:tcPr>
            <w:tcW w:w="2610" w:type="dxa"/>
            <w:tcBorders>
              <w:top w:val="single" w:sz="4" w:space="0" w:color="auto"/>
              <w:bottom w:val="single" w:sz="4" w:space="0" w:color="auto"/>
            </w:tcBorders>
          </w:tcPr>
          <w:p w14:paraId="25E01850" w14:textId="77777777" w:rsidR="004D7B3A" w:rsidRPr="004D7B3A" w:rsidRDefault="004D7B3A" w:rsidP="009449AE">
            <w:pPr>
              <w:pStyle w:val="TableCellHeading"/>
            </w:pPr>
            <w:r w:rsidRPr="004D7B3A">
              <w:t>WellFootprint File type</w:t>
            </w:r>
          </w:p>
        </w:tc>
        <w:tc>
          <w:tcPr>
            <w:tcW w:w="1350" w:type="dxa"/>
            <w:tcBorders>
              <w:top w:val="single" w:sz="4" w:space="0" w:color="auto"/>
              <w:bottom w:val="single" w:sz="4" w:space="0" w:color="auto"/>
            </w:tcBorders>
          </w:tcPr>
          <w:p w14:paraId="2111726E" w14:textId="77777777" w:rsidR="004D7B3A" w:rsidRPr="004D7B3A" w:rsidRDefault="004D7B3A" w:rsidP="009449AE">
            <w:pPr>
              <w:pStyle w:val="TableCellHeading"/>
            </w:pPr>
            <w:r w:rsidRPr="004D7B3A">
              <w:t>Extension</w:t>
            </w:r>
          </w:p>
        </w:tc>
      </w:tr>
      <w:tr w:rsidR="004D7B3A" w:rsidRPr="004D7B3A" w14:paraId="51C93A12" w14:textId="77777777" w:rsidTr="007225C5">
        <w:tc>
          <w:tcPr>
            <w:tcW w:w="2610" w:type="dxa"/>
            <w:tcBorders>
              <w:top w:val="single" w:sz="4" w:space="0" w:color="auto"/>
            </w:tcBorders>
          </w:tcPr>
          <w:p w14:paraId="33F21CCB" w14:textId="77777777" w:rsidR="004D7B3A" w:rsidRPr="004D7B3A" w:rsidRDefault="004D7B3A" w:rsidP="009449AE">
            <w:pPr>
              <w:pStyle w:val="TableCellBody"/>
            </w:pPr>
            <w:r w:rsidRPr="004D7B3A">
              <w:t>Input</w:t>
            </w:r>
          </w:p>
        </w:tc>
        <w:tc>
          <w:tcPr>
            <w:tcW w:w="1350" w:type="dxa"/>
            <w:tcBorders>
              <w:top w:val="single" w:sz="4" w:space="0" w:color="auto"/>
            </w:tcBorders>
          </w:tcPr>
          <w:p w14:paraId="6A47710F" w14:textId="77777777" w:rsidR="004D7B3A" w:rsidRPr="004D7B3A" w:rsidRDefault="004D7B3A" w:rsidP="009449AE">
            <w:pPr>
              <w:pStyle w:val="TableCellBody"/>
            </w:pPr>
            <w:r w:rsidRPr="004D7B3A">
              <w:t>.fpi</w:t>
            </w:r>
          </w:p>
        </w:tc>
      </w:tr>
      <w:tr w:rsidR="004D7B3A" w:rsidRPr="004D7B3A" w14:paraId="02B58094" w14:textId="77777777" w:rsidTr="007225C5">
        <w:tc>
          <w:tcPr>
            <w:tcW w:w="2610" w:type="dxa"/>
          </w:tcPr>
          <w:p w14:paraId="2FC5946A" w14:textId="77777777" w:rsidR="004D7B3A" w:rsidRPr="004D7B3A" w:rsidRDefault="004D7B3A" w:rsidP="009449AE">
            <w:pPr>
              <w:pStyle w:val="TableCellBody"/>
            </w:pPr>
            <w:r w:rsidRPr="004D7B3A">
              <w:t>Listing</w:t>
            </w:r>
          </w:p>
        </w:tc>
        <w:tc>
          <w:tcPr>
            <w:tcW w:w="1350" w:type="dxa"/>
          </w:tcPr>
          <w:p w14:paraId="49DB721C" w14:textId="77777777" w:rsidR="004D7B3A" w:rsidRPr="004D7B3A" w:rsidRDefault="004D7B3A" w:rsidP="009449AE">
            <w:pPr>
              <w:pStyle w:val="TableCellBody"/>
            </w:pPr>
            <w:r w:rsidRPr="004D7B3A">
              <w:t>.fplst</w:t>
            </w:r>
          </w:p>
        </w:tc>
      </w:tr>
      <w:tr w:rsidR="004D7B3A" w:rsidRPr="004D7B3A" w14:paraId="616C253E" w14:textId="77777777" w:rsidTr="007225C5">
        <w:tc>
          <w:tcPr>
            <w:tcW w:w="2610" w:type="dxa"/>
          </w:tcPr>
          <w:p w14:paraId="08127088" w14:textId="77777777" w:rsidR="004D7B3A" w:rsidRPr="004D7B3A" w:rsidRDefault="004D7B3A" w:rsidP="009449AE">
            <w:pPr>
              <w:pStyle w:val="TableCellBody"/>
            </w:pPr>
            <w:r w:rsidRPr="004D7B3A">
              <w:t>Binary results</w:t>
            </w:r>
          </w:p>
        </w:tc>
        <w:tc>
          <w:tcPr>
            <w:tcW w:w="1350" w:type="dxa"/>
          </w:tcPr>
          <w:p w14:paraId="4673BED1" w14:textId="77777777" w:rsidR="004D7B3A" w:rsidRPr="004D7B3A" w:rsidRDefault="004D7B3A" w:rsidP="009449AE">
            <w:pPr>
              <w:pStyle w:val="TableCellBody"/>
            </w:pPr>
            <w:r w:rsidRPr="004D7B3A">
              <w:t>.fpb</w:t>
            </w:r>
          </w:p>
        </w:tc>
      </w:tr>
      <w:tr w:rsidR="004D7B3A" w:rsidRPr="004D7B3A" w14:paraId="582B10D5" w14:textId="77777777" w:rsidTr="007225C5">
        <w:tc>
          <w:tcPr>
            <w:tcW w:w="2610" w:type="dxa"/>
            <w:tcBorders>
              <w:bottom w:val="single" w:sz="4" w:space="0" w:color="auto"/>
            </w:tcBorders>
          </w:tcPr>
          <w:p w14:paraId="0CDD9777" w14:textId="77777777" w:rsidR="004D7B3A" w:rsidRPr="004D7B3A" w:rsidRDefault="004D7B3A" w:rsidP="009449AE">
            <w:pPr>
              <w:pStyle w:val="TableCellBody"/>
            </w:pPr>
            <w:r w:rsidRPr="004D7B3A">
              <w:t>Text results</w:t>
            </w:r>
          </w:p>
        </w:tc>
        <w:tc>
          <w:tcPr>
            <w:tcW w:w="1350" w:type="dxa"/>
            <w:tcBorders>
              <w:bottom w:val="single" w:sz="4" w:space="0" w:color="auto"/>
            </w:tcBorders>
          </w:tcPr>
          <w:p w14:paraId="2C085ED6" w14:textId="4C345096" w:rsidR="004D7B3A" w:rsidRPr="004D7B3A" w:rsidRDefault="004D7B3A" w:rsidP="009449AE">
            <w:pPr>
              <w:pStyle w:val="TableCellBody"/>
            </w:pPr>
            <w:r w:rsidRPr="004D7B3A">
              <w:t>.f</w:t>
            </w:r>
            <w:r w:rsidR="006B7705">
              <w:t>p</w:t>
            </w:r>
            <w:r w:rsidRPr="004D7B3A">
              <w:t>t</w:t>
            </w:r>
          </w:p>
        </w:tc>
      </w:tr>
    </w:tbl>
    <w:p w14:paraId="07319419" w14:textId="77777777" w:rsidR="004D7B3A" w:rsidRDefault="004D7B3A" w:rsidP="004D7B3A">
      <w:pPr>
        <w:pStyle w:val="Heading2"/>
      </w:pPr>
      <w:bookmarkStart w:id="51" w:name="_Toc488393770"/>
      <w:r>
        <w:t>Displaying Results</w:t>
      </w:r>
      <w:bookmarkEnd w:id="51"/>
    </w:p>
    <w:p w14:paraId="140B38F5" w14:textId="41FF8CE1" w:rsidR="004D7B3A" w:rsidRDefault="004D7B3A" w:rsidP="004D7B3A">
      <w:pPr>
        <w:pStyle w:val="BodyText"/>
      </w:pPr>
      <w:r>
        <w:t xml:space="preserve">To d </w:t>
      </w:r>
    </w:p>
    <w:p w14:paraId="0D94D97C" w14:textId="1ED181AE" w:rsidR="008049CA" w:rsidRDefault="009149F3" w:rsidP="008049CA">
      <w:pPr>
        <w:pStyle w:val="Heading1"/>
      </w:pPr>
      <w:bookmarkStart w:id="52" w:name="_Toc488393771"/>
      <w:ins w:id="53" w:author="DOI" w:date="2017-09-18T19:44:00Z">
        <w:r>
          <w:t xml:space="preserve">WellFootprint </w:t>
        </w:r>
      </w:ins>
      <w:r w:rsidR="008049CA">
        <w:t>Input file format</w:t>
      </w:r>
      <w:bookmarkEnd w:id="52"/>
    </w:p>
    <w:p w14:paraId="5365FB8B" w14:textId="03CC71DA" w:rsidR="008049CA" w:rsidRDefault="00F57E5A" w:rsidP="00933876">
      <w:pPr>
        <w:pStyle w:val="BodyText"/>
      </w:pPr>
      <w:r>
        <w:t>An e</w:t>
      </w:r>
    </w:p>
    <w:p w14:paraId="0A6FF371" w14:textId="0360A1EA" w:rsidR="004D7B3A" w:rsidRDefault="009149F3" w:rsidP="004D7B3A">
      <w:pPr>
        <w:pStyle w:val="Heading1"/>
      </w:pPr>
      <w:bookmarkStart w:id="54" w:name="_Toc488393772"/>
      <w:ins w:id="55" w:author="DOI" w:date="2017-09-18T19:46:00Z">
        <w:r>
          <w:t xml:space="preserve">WellFootprint </w:t>
        </w:r>
      </w:ins>
      <w:r w:rsidR="004D7B3A">
        <w:t>Output file formats</w:t>
      </w:r>
      <w:bookmarkEnd w:id="54"/>
    </w:p>
    <w:p w14:paraId="03DAF7C4" w14:textId="77777777" w:rsidR="004D7B3A" w:rsidRDefault="004D7B3A" w:rsidP="004D7B3A">
      <w:pPr>
        <w:pStyle w:val="Heading2"/>
      </w:pPr>
      <w:bookmarkStart w:id="56" w:name="_Toc488393773"/>
      <w:r>
        <w:t>Format of text result file</w:t>
      </w:r>
      <w:bookmarkEnd w:id="56"/>
    </w:p>
    <w:p w14:paraId="025FD926" w14:textId="1864329A" w:rsidR="004D7B3A" w:rsidRDefault="004D7B3A" w:rsidP="004D7B3A">
      <w:pPr>
        <w:pStyle w:val="BodyText"/>
      </w:pPr>
      <w:r>
        <w:t>The text result file contains two arrays Distributed_Withdrawals and Footprint_Code</w:t>
      </w:r>
      <w:r w:rsidR="007E64BA">
        <w:t xml:space="preserve"> (table </w:t>
      </w:r>
      <w:r w:rsidR="007225C5">
        <w:t>2</w:t>
      </w:r>
      <w:r w:rsidR="007E64BA">
        <w:t>)</w:t>
      </w:r>
      <w:r>
        <w:t xml:space="preserve">. </w:t>
      </w:r>
    </w:p>
    <w:p w14:paraId="321A2A19" w14:textId="77777777" w:rsidR="004D7B3A" w:rsidRDefault="004D7B3A" w:rsidP="004D7B3A">
      <w:pPr>
        <w:pStyle w:val="ListNumber"/>
        <w:numPr>
          <w:ilvl w:val="0"/>
          <w:numId w:val="27"/>
        </w:numPr>
      </w:pPr>
      <w:r>
        <w:t xml:space="preserve">The data for each array starts with a line containing the name of the array. </w:t>
      </w:r>
    </w:p>
    <w:p w14:paraId="30CDC9C4" w14:textId="77777777" w:rsidR="004D7B3A" w:rsidRDefault="004D7B3A" w:rsidP="004D7B3A">
      <w:pPr>
        <w:pStyle w:val="ListNumber"/>
      </w:pPr>
      <w:r>
        <w:t xml:space="preserve">This is followed by two lines containing the number of rows and number of columns in the grid respectively. </w:t>
      </w:r>
    </w:p>
    <w:p w14:paraId="61C23606" w14:textId="77777777" w:rsidR="004D7B3A" w:rsidRDefault="004D7B3A" w:rsidP="004D7B3A">
      <w:pPr>
        <w:pStyle w:val="ListNumber"/>
      </w:pPr>
      <w:r>
        <w:t>This is followed by a value for each cell in the grid in row-major order. Commas and white space are used to separate values.</w:t>
      </w:r>
    </w:p>
    <w:p w14:paraId="0AD4CF76" w14:textId="206C9134" w:rsidR="007E64BA" w:rsidRDefault="007E64BA" w:rsidP="007E64BA">
      <w:pPr>
        <w:pStyle w:val="TableTitle"/>
      </w:pPr>
      <w:r>
        <w:t>Meaning of Footprint Codes</w:t>
      </w:r>
    </w:p>
    <w:tbl>
      <w:tblPr>
        <w:tblStyle w:val="TableGrid"/>
        <w:tblW w:w="0" w:type="auto"/>
        <w:tblInd w:w="6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90"/>
        <w:gridCol w:w="1080"/>
      </w:tblGrid>
      <w:tr w:rsidR="007E64BA" w:rsidRPr="00BF7833" w14:paraId="4446FB0B" w14:textId="77777777" w:rsidTr="007E64BA">
        <w:tc>
          <w:tcPr>
            <w:tcW w:w="990" w:type="dxa"/>
            <w:tcBorders>
              <w:top w:val="single" w:sz="4" w:space="0" w:color="auto"/>
              <w:bottom w:val="single" w:sz="4" w:space="0" w:color="auto"/>
            </w:tcBorders>
          </w:tcPr>
          <w:p w14:paraId="3F5810BD" w14:textId="77777777" w:rsidR="00575F30" w:rsidRPr="00BF7833" w:rsidRDefault="00575F30" w:rsidP="007E64BA">
            <w:pPr>
              <w:pStyle w:val="TableCellHeading"/>
            </w:pPr>
            <w:r w:rsidRPr="00BF7833">
              <w:lastRenderedPageBreak/>
              <w:t>Footprint code</w:t>
            </w:r>
          </w:p>
        </w:tc>
        <w:tc>
          <w:tcPr>
            <w:tcW w:w="1080" w:type="dxa"/>
            <w:tcBorders>
              <w:top w:val="single" w:sz="4" w:space="0" w:color="auto"/>
              <w:bottom w:val="single" w:sz="4" w:space="0" w:color="auto"/>
            </w:tcBorders>
          </w:tcPr>
          <w:p w14:paraId="3086F3E2" w14:textId="7576DFCE" w:rsidR="00575F30" w:rsidRPr="00BF7833" w:rsidRDefault="00575F30" w:rsidP="007E64BA">
            <w:pPr>
              <w:pStyle w:val="TableCellHeading"/>
            </w:pPr>
            <w:r w:rsidRPr="00BF7833">
              <w:t>Meaning</w:t>
            </w:r>
            <w:r w:rsidR="007E64BA" w:rsidRPr="007E64BA">
              <w:rPr>
                <w:rStyle w:val="Superscript"/>
              </w:rPr>
              <w:t>1</w:t>
            </w:r>
          </w:p>
        </w:tc>
      </w:tr>
      <w:tr w:rsidR="00575F30" w:rsidRPr="00BF7833" w14:paraId="63DF33D6" w14:textId="77777777" w:rsidTr="007E64BA">
        <w:tc>
          <w:tcPr>
            <w:tcW w:w="990" w:type="dxa"/>
            <w:tcBorders>
              <w:top w:val="single" w:sz="4" w:space="0" w:color="auto"/>
            </w:tcBorders>
          </w:tcPr>
          <w:p w14:paraId="7219BBF2" w14:textId="528F32CB" w:rsidR="00575F30" w:rsidRPr="00BF7833" w:rsidRDefault="00575F30" w:rsidP="007E64BA">
            <w:pPr>
              <w:pStyle w:val="TableSpanner"/>
            </w:pPr>
            <w:r>
              <w:t>0</w:t>
            </w:r>
          </w:p>
        </w:tc>
        <w:tc>
          <w:tcPr>
            <w:tcW w:w="1080" w:type="dxa"/>
            <w:tcBorders>
              <w:top w:val="single" w:sz="4" w:space="0" w:color="auto"/>
            </w:tcBorders>
          </w:tcPr>
          <w:p w14:paraId="604C22C8" w14:textId="1F92C929" w:rsidR="00575F30" w:rsidRPr="00BF7833" w:rsidRDefault="00575F30" w:rsidP="007E64BA">
            <w:pPr>
              <w:pStyle w:val="TableSpanner"/>
            </w:pPr>
            <w:r w:rsidRPr="00BF7833">
              <w:t>Inactive</w:t>
            </w:r>
          </w:p>
        </w:tc>
      </w:tr>
      <w:tr w:rsidR="00575F30" w:rsidRPr="00BF7833" w14:paraId="083005F5" w14:textId="77777777" w:rsidTr="007E64BA">
        <w:tc>
          <w:tcPr>
            <w:tcW w:w="990" w:type="dxa"/>
          </w:tcPr>
          <w:p w14:paraId="04D48923" w14:textId="5A9C7521" w:rsidR="00575F30" w:rsidRPr="00BF7833" w:rsidRDefault="00575F30" w:rsidP="007E64BA">
            <w:pPr>
              <w:pStyle w:val="TableSpanner"/>
            </w:pPr>
            <w:r>
              <w:t>1</w:t>
            </w:r>
          </w:p>
        </w:tc>
        <w:tc>
          <w:tcPr>
            <w:tcW w:w="1080" w:type="dxa"/>
          </w:tcPr>
          <w:p w14:paraId="689DC8DF" w14:textId="5D3BEC81" w:rsidR="00575F30" w:rsidRPr="00BF7833" w:rsidRDefault="00575F30" w:rsidP="007E64BA">
            <w:pPr>
              <w:pStyle w:val="TableSpanner"/>
            </w:pPr>
            <w:r w:rsidRPr="00BF7833">
              <w:t>Q = 0</w:t>
            </w:r>
          </w:p>
        </w:tc>
      </w:tr>
      <w:tr w:rsidR="00575F30" w:rsidRPr="00BF7833" w14:paraId="30B21FC9" w14:textId="77777777" w:rsidTr="007E64BA">
        <w:tc>
          <w:tcPr>
            <w:tcW w:w="990" w:type="dxa"/>
          </w:tcPr>
          <w:p w14:paraId="35612D8B" w14:textId="3F465598" w:rsidR="00575F30" w:rsidRPr="00BF7833" w:rsidRDefault="00575F30" w:rsidP="007E64BA">
            <w:pPr>
              <w:pStyle w:val="TableSpanner"/>
            </w:pPr>
            <w:r>
              <w:t>2</w:t>
            </w:r>
          </w:p>
        </w:tc>
        <w:tc>
          <w:tcPr>
            <w:tcW w:w="1080" w:type="dxa"/>
          </w:tcPr>
          <w:p w14:paraId="6C1D0768" w14:textId="5EECFD0F" w:rsidR="00575F30" w:rsidRPr="00BF7833" w:rsidRDefault="00575F30" w:rsidP="007E64BA">
            <w:pPr>
              <w:pStyle w:val="TableSpanner"/>
            </w:pPr>
            <w:r w:rsidRPr="00BF7833">
              <w:t>0 &lt; Q &lt; D</w:t>
            </w:r>
          </w:p>
        </w:tc>
      </w:tr>
      <w:tr w:rsidR="00575F30" w:rsidRPr="00BF7833" w14:paraId="2CA2272B" w14:textId="77777777" w:rsidTr="007E64BA">
        <w:tc>
          <w:tcPr>
            <w:tcW w:w="990" w:type="dxa"/>
          </w:tcPr>
          <w:p w14:paraId="3C7A375D" w14:textId="084E838F" w:rsidR="00575F30" w:rsidRPr="00BF7833" w:rsidRDefault="00575F30" w:rsidP="007E64BA">
            <w:pPr>
              <w:pStyle w:val="TableSpanner"/>
            </w:pPr>
            <w:r>
              <w:t>3</w:t>
            </w:r>
          </w:p>
        </w:tc>
        <w:tc>
          <w:tcPr>
            <w:tcW w:w="1080" w:type="dxa"/>
          </w:tcPr>
          <w:p w14:paraId="37AAC05B" w14:textId="44B50D61" w:rsidR="00575F30" w:rsidRPr="00BF7833" w:rsidRDefault="00575F30" w:rsidP="007E64BA">
            <w:pPr>
              <w:pStyle w:val="TableSpanner"/>
            </w:pPr>
            <w:r w:rsidRPr="00BF7833">
              <w:t>Q = D</w:t>
            </w:r>
          </w:p>
        </w:tc>
      </w:tr>
      <w:tr w:rsidR="00575F30" w:rsidRPr="00BF7833" w14:paraId="320B414B" w14:textId="77777777" w:rsidTr="007E64BA">
        <w:tc>
          <w:tcPr>
            <w:tcW w:w="990" w:type="dxa"/>
            <w:tcBorders>
              <w:bottom w:val="single" w:sz="4" w:space="0" w:color="auto"/>
            </w:tcBorders>
          </w:tcPr>
          <w:p w14:paraId="63C57ABB" w14:textId="4719C889" w:rsidR="00575F30" w:rsidRPr="00BF7833" w:rsidRDefault="00575F30" w:rsidP="007E64BA">
            <w:pPr>
              <w:pStyle w:val="TableSpanner"/>
            </w:pPr>
            <w:r>
              <w:t>4</w:t>
            </w:r>
          </w:p>
        </w:tc>
        <w:tc>
          <w:tcPr>
            <w:tcW w:w="1080" w:type="dxa"/>
            <w:tcBorders>
              <w:bottom w:val="single" w:sz="4" w:space="0" w:color="auto"/>
            </w:tcBorders>
          </w:tcPr>
          <w:p w14:paraId="2A02372B" w14:textId="70CF0F69" w:rsidR="00575F30" w:rsidRPr="00BF7833" w:rsidRDefault="00575F30" w:rsidP="007E64BA">
            <w:pPr>
              <w:pStyle w:val="TableSpanner"/>
            </w:pPr>
            <w:r w:rsidRPr="00BF7833">
              <w:t>Q &gt; D</w:t>
            </w:r>
          </w:p>
        </w:tc>
      </w:tr>
    </w:tbl>
    <w:p w14:paraId="6C74C929" w14:textId="0D5237C1" w:rsidR="007E64BA" w:rsidRPr="007E64BA" w:rsidRDefault="007E64BA" w:rsidP="007E64BA">
      <w:pPr>
        <w:pStyle w:val="TableFootnote"/>
      </w:pPr>
      <w:r w:rsidRPr="007E64BA">
        <w:rPr>
          <w:rStyle w:val="Superscript"/>
        </w:rPr>
        <w:t xml:space="preserve">1 </w:t>
      </w:r>
      <w:r>
        <w:t>Q = Withdrawal rate; D = Cell capacity</w:t>
      </w:r>
    </w:p>
    <w:p w14:paraId="729F6B81" w14:textId="77777777" w:rsidR="004D7B3A" w:rsidRDefault="004D7B3A" w:rsidP="004D7B3A">
      <w:pPr>
        <w:pStyle w:val="Heading2"/>
      </w:pPr>
      <w:bookmarkStart w:id="57" w:name="_Toc488393774"/>
      <w:r>
        <w:t>Format of binary results file.</w:t>
      </w:r>
      <w:bookmarkEnd w:id="57"/>
    </w:p>
    <w:p w14:paraId="5DD1317C" w14:textId="77777777" w:rsidR="0028639D" w:rsidRDefault="0028639D" w:rsidP="003D4F1B">
      <w:pPr>
        <w:pStyle w:val="Heading1"/>
        <w:autoSpaceDE w:val="0"/>
      </w:pPr>
      <w:bookmarkStart w:id="58" w:name="_Toc488393775"/>
      <w:bookmarkStart w:id="59" w:name="_Toc59000064"/>
      <w:r>
        <w:t>Discussion</w:t>
      </w:r>
    </w:p>
    <w:p w14:paraId="3D64548A" w14:textId="6D345348" w:rsidR="0028639D" w:rsidRPr="0028639D" w:rsidRDefault="00A70F7A" w:rsidP="0028639D">
      <w:pPr>
        <w:pStyle w:val="BodyText"/>
      </w:pPr>
      <w:r>
        <w:t xml:space="preserve">While the use of WellFootprint to display well withdrawals has been emphasized here, there are other sorts of data that </w:t>
      </w:r>
      <w:del w:id="60" w:author="Niswonger, Richard" w:date="2017-09-26T12:45:00Z">
        <w:r w:rsidDel="00B74DA6">
          <w:delText>might also benefit from displayed using similar techniques</w:delText>
        </w:r>
      </w:del>
      <w:ins w:id="61" w:author="Niswonger, Richard" w:date="2017-09-26T12:45:00Z">
        <w:r w:rsidR="00B74DA6">
          <w:t>could be displayed using WellFootprint</w:t>
        </w:r>
      </w:ins>
      <w:r>
        <w:t xml:space="preserve">. For instance, disease frequency could be </w:t>
      </w:r>
      <w:r w:rsidR="00AD1BBE">
        <w:t xml:space="preserve">displayed </w:t>
      </w:r>
      <w:del w:id="62" w:author="Niswonger, Richard" w:date="2017-09-26T12:46:00Z">
        <w:r w:rsidR="00AD1BBE" w:rsidDel="00B74DA6">
          <w:delText xml:space="preserve">in this way and </w:delText>
        </w:r>
        <w:r w:rsidR="005151ED" w:rsidDel="00B74DA6">
          <w:delText>might results</w:delText>
        </w:r>
      </w:del>
      <w:ins w:id="63" w:author="Niswonger, Richard" w:date="2017-09-26T12:46:00Z">
        <w:r w:rsidR="00B74DA6">
          <w:t>to create</w:t>
        </w:r>
      </w:ins>
      <w:del w:id="64" w:author="Niswonger, Richard" w:date="2017-09-26T12:46:00Z">
        <w:r w:rsidR="005151ED" w:rsidDel="00B74DA6">
          <w:delText xml:space="preserve"> in</w:delText>
        </w:r>
      </w:del>
      <w:r w:rsidR="005151ED">
        <w:t xml:space="preserve"> maps that are easier to understand. In general, the footprint method might be useful </w:t>
      </w:r>
      <w:r w:rsidR="00B356E5">
        <w:t>when plotting</w:t>
      </w:r>
      <w:r w:rsidR="005151ED">
        <w:t xml:space="preserve"> </w:t>
      </w:r>
      <w:r w:rsidR="00B356E5">
        <w:t>any type of closely spaced point data of varying intensity.</w:t>
      </w:r>
    </w:p>
    <w:p w14:paraId="4D0BFA97" w14:textId="21890E5C" w:rsidR="00375D94" w:rsidDel="00715F01" w:rsidRDefault="00375D94" w:rsidP="003D4F1B">
      <w:pPr>
        <w:pStyle w:val="Heading1"/>
        <w:autoSpaceDE w:val="0"/>
        <w:rPr>
          <w:del w:id="65" w:author="Richard B. Winston" w:date="2017-09-19T12:03:00Z"/>
        </w:rPr>
      </w:pPr>
      <w:del w:id="66" w:author="Richard B. Winston" w:date="2017-09-19T12:03:00Z">
        <w:r w:rsidDel="00715F01">
          <w:delText>Acknowledgments</w:delText>
        </w:r>
        <w:bookmarkEnd w:id="58"/>
      </w:del>
    </w:p>
    <w:p w14:paraId="5F993F22" w14:textId="3429C783" w:rsidR="00375D94" w:rsidRPr="007B708D" w:rsidRDefault="00065C99">
      <w:pPr>
        <w:pPrChange w:id="67" w:author="DOI" w:date="2017-09-18T19:47:00Z">
          <w:pPr>
            <w:pStyle w:val="BodyText"/>
          </w:pPr>
        </w:pPrChange>
      </w:pPr>
      <w:del w:id="68" w:author="Richard B. Winston" w:date="2017-09-19T12:02:00Z">
        <w:r w:rsidRPr="00065C99" w:rsidDel="00715F01">
          <w:delText>This research was supported by the U.S. Geological Survey Water Availability and Use Science Program. We appreciate the technical reviews provided by</w:delText>
        </w:r>
      </w:del>
      <w:ins w:id="69" w:author="DOI" w:date="2017-09-18T19:49:00Z">
        <w:del w:id="70" w:author="Richard B. Winston" w:date="2017-09-19T12:02:00Z">
          <w:r w:rsidR="006A1B34" w:rsidDel="00715F01">
            <w:delText xml:space="preserve"> the USGS scientists</w:delText>
          </w:r>
        </w:del>
      </w:ins>
      <w:del w:id="71" w:author="Richard B. Winston" w:date="2017-09-19T12:02:00Z">
        <w:r w:rsidRPr="00065C99" w:rsidDel="00715F01">
          <w:delText xml:space="preserve"> </w:delText>
        </w:r>
      </w:del>
      <w:ins w:id="72" w:author="DOI" w:date="2017-09-18T19:46:00Z">
        <w:del w:id="73" w:author="Richard B. Winston" w:date="2017-09-19T12:02:00Z">
          <w:r w:rsidR="009149F3" w:rsidDel="00715F01">
            <w:delText>Michael N. Fienen</w:delText>
          </w:r>
          <w:r w:rsidR="009149F3" w:rsidRPr="00065C99" w:rsidDel="00715F01">
            <w:delText xml:space="preserve"> </w:delText>
          </w:r>
        </w:del>
      </w:ins>
      <w:del w:id="74" w:author="Richard B. Winston" w:date="2017-09-19T12:02:00Z">
        <w:r w:rsidRPr="00065C99" w:rsidDel="00715F01">
          <w:delText xml:space="preserve">NNNNN and </w:delText>
        </w:r>
      </w:del>
      <w:ins w:id="75" w:author="DOI" w:date="2017-09-18T19:47:00Z">
        <w:del w:id="76" w:author="Richard B. Winston" w:date="2017-09-19T12:02:00Z">
          <w:r w:rsidR="009149F3" w:rsidDel="00715F01">
            <w:rPr>
              <w:b/>
            </w:rPr>
            <w:delText>Mathew Conlon</w:delText>
          </w:r>
        </w:del>
      </w:ins>
      <w:del w:id="77" w:author="Richard B. Winston" w:date="2017-09-19T12:02:00Z">
        <w:r w:rsidRPr="00065C99" w:rsidDel="00715F01">
          <w:delText>MMMMM.</w:delText>
        </w:r>
      </w:del>
      <w:ins w:id="78" w:author="DOI" w:date="2017-09-18T19:48:00Z">
        <w:del w:id="79" w:author="Richard B. Winston" w:date="2017-09-19T12:02:00Z">
          <w:r w:rsidR="009149F3" w:rsidDel="00715F01">
            <w:delText xml:space="preserve"> Their suggestions resulted in </w:delText>
          </w:r>
          <w:r w:rsidR="006A1B34" w:rsidDel="00715F01">
            <w:delText>a distinctly better manuscript.</w:delText>
          </w:r>
        </w:del>
      </w:ins>
    </w:p>
    <w:p w14:paraId="1517D1BF" w14:textId="77777777" w:rsidR="00375D94" w:rsidRPr="00DC6924" w:rsidRDefault="00375D94" w:rsidP="003D4F1B">
      <w:pPr>
        <w:pStyle w:val="Heading1"/>
        <w:autoSpaceDE w:val="0"/>
      </w:pPr>
      <w:bookmarkStart w:id="80" w:name="_Toc488393776"/>
      <w:r>
        <w:t>References</w:t>
      </w:r>
      <w:r w:rsidRPr="00DC6924">
        <w:t xml:space="preserve"> Cited</w:t>
      </w:r>
      <w:bookmarkEnd w:id="59"/>
      <w:bookmarkEnd w:id="80"/>
    </w:p>
    <w:p w14:paraId="4DD6506C" w14:textId="77777777" w:rsidR="009449AE" w:rsidRDefault="009449AE" w:rsidP="004D7B3A">
      <w:pPr>
        <w:pStyle w:val="Reference"/>
      </w:pPr>
      <w:r w:rsidRPr="009449AE">
        <w:t>Goode, D.J., 2016, Map visualization of groundwater withdrawals at the sub-basin scale: Hydrogeology Journal, v. 24, no. 4, p. 1057-1065.</w:t>
      </w:r>
    </w:p>
    <w:p w14:paraId="3AEA49AC" w14:textId="77777777" w:rsidR="00375D94" w:rsidRDefault="00375D94" w:rsidP="00375D94">
      <w:pPr>
        <w:pStyle w:val="Reference"/>
      </w:pPr>
    </w:p>
    <w:p w14:paraId="491922ED" w14:textId="77777777" w:rsidR="00375D94" w:rsidRDefault="00375D94" w:rsidP="00375D94">
      <w:pPr>
        <w:pStyle w:val="SectionHeading"/>
        <w:sectPr w:rsidR="00375D94" w:rsidSect="0029519C">
          <w:footerReference w:type="default" r:id="rId19"/>
          <w:type w:val="oddPage"/>
          <w:pgSz w:w="12240" w:h="15840"/>
          <w:pgMar w:top="1440" w:right="1440" w:bottom="1440" w:left="1440" w:header="720" w:footer="720" w:gutter="0"/>
          <w:pgNumType w:start="1"/>
          <w:cols w:space="720"/>
          <w:titlePg/>
          <w:docGrid w:linePitch="360"/>
        </w:sectPr>
      </w:pPr>
      <w:bookmarkStart w:id="81" w:name="_Toc59000065"/>
    </w:p>
    <w:bookmarkEnd w:id="81"/>
    <w:p w14:paraId="645DB6F6" w14:textId="77777777" w:rsidR="008F614A" w:rsidRDefault="008F614A" w:rsidP="008F614A">
      <w:pPr>
        <w:pStyle w:val="ISSNISBNDOIBackCover"/>
      </w:pPr>
      <w:r w:rsidRPr="000B1B67">
        <w:lastRenderedPageBreak/>
        <w:t>ISSN</w:t>
      </w:r>
      <w:r w:rsidRPr="002121AC">
        <w:t xml:space="preserve"> (</w:t>
      </w:r>
      <w:r>
        <w:t>online</w:t>
      </w:r>
      <w:r w:rsidRPr="002121AC">
        <w:t>)</w:t>
      </w:r>
      <w:r>
        <w:br/>
      </w:r>
      <w:r>
        <w:rPr>
          <w:rStyle w:val="Hyperlink"/>
        </w:rPr>
        <w:t>http://dx.doi.org/</w:t>
      </w:r>
      <w:r w:rsidR="002354E8">
        <w:rPr>
          <w:rStyle w:val="Hyperlink"/>
        </w:rPr>
        <w:t>x</w:t>
      </w:r>
    </w:p>
    <w:sectPr w:rsidR="008F614A" w:rsidSect="0029519C">
      <w:footerReference w:type="default" r:id="rId20"/>
      <w:pgSz w:w="12240" w:h="15840"/>
      <w:pgMar w:top="1440" w:right="1440" w:bottom="1440" w:left="1440" w:header="720" w:footer="720" w:gutter="0"/>
      <w:pgNumType w:fmt="upperRoman" w:start="3"/>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2" w:author="Niswonger, Richard" w:date="2017-09-26T11:33:00Z" w:initials="NR">
    <w:p w14:paraId="6FAF5873" w14:textId="3D5D83E6" w:rsidR="000A3A7A" w:rsidRDefault="000A3A7A">
      <w:pPr>
        <w:pStyle w:val="CommentText"/>
      </w:pPr>
      <w:r>
        <w:rPr>
          <w:rStyle w:val="CommentReference"/>
        </w:rPr>
        <w:annotationRef/>
      </w:r>
      <w:r>
        <w:t xml:space="preserve">So, are the locations of wells changed? Or is this just for visualizing well demands?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AF587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C9553F" w14:textId="77777777" w:rsidR="00971823" w:rsidRDefault="00971823">
      <w:pPr>
        <w:spacing w:line="240" w:lineRule="auto"/>
      </w:pPr>
      <w:r>
        <w:separator/>
      </w:r>
    </w:p>
  </w:endnote>
  <w:endnote w:type="continuationSeparator" w:id="0">
    <w:p w14:paraId="525D3864" w14:textId="77777777" w:rsidR="00971823" w:rsidRDefault="009718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Univers 57 Condensed">
    <w:altName w:val="Arial"/>
    <w:panose1 w:val="00000000000000000000"/>
    <w:charset w:val="00"/>
    <w:family w:val="modern"/>
    <w:notTrueType/>
    <w:pitch w:val="variable"/>
    <w:sig w:usb0="8000002F" w:usb1="4000004A"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B132A" w14:textId="77777777" w:rsidR="00CF21A2" w:rsidRDefault="00CF21A2" w:rsidP="00384E49">
    <w:pPr>
      <w:pStyle w:val="DBID"/>
    </w:pPr>
    <w:r>
      <w:t>U.S. Department of the Interior</w:t>
    </w:r>
  </w:p>
  <w:p w14:paraId="2C3B1DA2" w14:textId="77777777" w:rsidR="00CF21A2" w:rsidRPr="00545B01" w:rsidRDefault="00CF21A2" w:rsidP="00384E49">
    <w:pPr>
      <w:pStyle w:val="DBID"/>
    </w:pPr>
    <w:r>
      <w:t>U.S. Geological Survey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34BEA" w14:textId="77777777" w:rsidR="00CF21A2" w:rsidRDefault="00CF21A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0EFA65" w14:textId="77777777" w:rsidR="00CF21A2" w:rsidRPr="004126AC" w:rsidRDefault="00CF21A2" w:rsidP="00686EA3">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5C4DF" w14:textId="77777777" w:rsidR="00CF21A2" w:rsidRDefault="00CF21A2">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975935" w14:textId="77777777" w:rsidR="00CF21A2" w:rsidRPr="004126AC" w:rsidRDefault="00CF21A2"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sidR="00952796">
      <w:rPr>
        <w:noProof/>
      </w:rPr>
      <w:t>v</w:t>
    </w:r>
    <w:r w:rsidRPr="004126AC">
      <w:rPr>
        <w:noProof/>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49DEE2" w14:textId="77777777" w:rsidR="00CF21A2" w:rsidRPr="004126AC" w:rsidRDefault="00CF21A2" w:rsidP="00686EA3">
    <w:pPr>
      <w:pStyle w:val="Footer"/>
      <w:tabs>
        <w:tab w:val="clear" w:pos="4320"/>
        <w:tab w:val="clear" w:pos="8640"/>
        <w:tab w:val="center" w:pos="5040"/>
        <w:tab w:val="right" w:pos="10260"/>
      </w:tabs>
    </w:pPr>
    <w:r w:rsidRPr="004126AC">
      <w:tab/>
    </w:r>
    <w:r w:rsidRPr="004126AC">
      <w:fldChar w:fldCharType="begin"/>
    </w:r>
    <w:r w:rsidRPr="004126AC">
      <w:instrText xml:space="preserve"> PAGE   \* MERGEFORMAT </w:instrText>
    </w:r>
    <w:r w:rsidRPr="004126AC">
      <w:fldChar w:fldCharType="separate"/>
    </w:r>
    <w:r w:rsidR="00952796">
      <w:rPr>
        <w:noProof/>
      </w:rPr>
      <w:t>2</w:t>
    </w:r>
    <w:r w:rsidRPr="004126AC">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EE7E1E" w14:textId="77777777" w:rsidR="00CF21A2" w:rsidRDefault="00CF21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77BF09" w14:textId="77777777" w:rsidR="00971823" w:rsidRDefault="00971823">
      <w:pPr>
        <w:spacing w:line="240" w:lineRule="auto"/>
      </w:pPr>
      <w:r>
        <w:separator/>
      </w:r>
    </w:p>
  </w:footnote>
  <w:footnote w:type="continuationSeparator" w:id="0">
    <w:p w14:paraId="02747A9B" w14:textId="77777777" w:rsidR="00971823" w:rsidRDefault="0097182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8A21A4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162C7CC"/>
    <w:lvl w:ilvl="0">
      <w:start w:val="1"/>
      <w:numFmt w:val="decimal"/>
      <w:pStyle w:val="ListNumber4"/>
      <w:lvlText w:val="%1."/>
      <w:lvlJc w:val="left"/>
      <w:pPr>
        <w:tabs>
          <w:tab w:val="num" w:pos="1440"/>
        </w:tabs>
        <w:ind w:left="1440" w:hanging="360"/>
      </w:pPr>
    </w:lvl>
  </w:abstractNum>
  <w:abstractNum w:abstractNumId="2" w15:restartNumberingAfterBreak="0">
    <w:nsid w:val="FFFFFF80"/>
    <w:multiLevelType w:val="singleLevel"/>
    <w:tmpl w:val="1D267D2E"/>
    <w:lvl w:ilvl="0">
      <w:start w:val="1"/>
      <w:numFmt w:val="bullet"/>
      <w:pStyle w:val="ListBullet5"/>
      <w:lvlText w:val=""/>
      <w:lvlJc w:val="left"/>
      <w:pPr>
        <w:tabs>
          <w:tab w:val="num" w:pos="1800"/>
        </w:tabs>
        <w:ind w:left="1800" w:hanging="360"/>
      </w:pPr>
      <w:rPr>
        <w:rFonts w:ascii="Symbol" w:hAnsi="Symbol" w:hint="default"/>
      </w:rPr>
    </w:lvl>
  </w:abstractNum>
  <w:abstractNum w:abstractNumId="3" w15:restartNumberingAfterBreak="0">
    <w:nsid w:val="FFFFFF81"/>
    <w:multiLevelType w:val="singleLevel"/>
    <w:tmpl w:val="8800E656"/>
    <w:lvl w:ilvl="0">
      <w:start w:val="1"/>
      <w:numFmt w:val="bullet"/>
      <w:pStyle w:val="ListBullet4"/>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6BB6B456"/>
    <w:lvl w:ilvl="0">
      <w:start w:val="1"/>
      <w:numFmt w:val="bullet"/>
      <w:lvlText w:val=""/>
      <w:lvlJc w:val="left"/>
      <w:pPr>
        <w:ind w:left="1080" w:hanging="360"/>
      </w:pPr>
      <w:rPr>
        <w:rFonts w:ascii="Symbol" w:hAnsi="Symbol" w:hint="default"/>
      </w:rPr>
    </w:lvl>
  </w:abstractNum>
  <w:abstractNum w:abstractNumId="5" w15:restartNumberingAfterBreak="0">
    <w:nsid w:val="FFFFFF83"/>
    <w:multiLevelType w:val="singleLevel"/>
    <w:tmpl w:val="B6B02A84"/>
    <w:lvl w:ilvl="0">
      <w:start w:val="1"/>
      <w:numFmt w:val="bullet"/>
      <w:lvlText w:val=""/>
      <w:lvlJc w:val="left"/>
      <w:pPr>
        <w:ind w:left="720" w:hanging="360"/>
      </w:pPr>
      <w:rPr>
        <w:rFonts w:ascii="Symbol" w:hAnsi="Symbol" w:hint="default"/>
      </w:rPr>
    </w:lvl>
  </w:abstractNum>
  <w:abstractNum w:abstractNumId="6" w15:restartNumberingAfterBreak="0">
    <w:nsid w:val="FFFFFF89"/>
    <w:multiLevelType w:val="singleLevel"/>
    <w:tmpl w:val="E26CFBD2"/>
    <w:lvl w:ilvl="0">
      <w:start w:val="1"/>
      <w:numFmt w:val="bullet"/>
      <w:lvlText w:val=""/>
      <w:lvlJc w:val="left"/>
      <w:pPr>
        <w:ind w:left="360" w:hanging="360"/>
      </w:pPr>
      <w:rPr>
        <w:rFonts w:ascii="Symbol" w:hAnsi="Symbol" w:hint="default"/>
      </w:rPr>
    </w:lvl>
  </w:abstractNum>
  <w:abstractNum w:abstractNumId="7" w15:restartNumberingAfterBreak="0">
    <w:nsid w:val="0D5A60BE"/>
    <w:multiLevelType w:val="hybridMultilevel"/>
    <w:tmpl w:val="4EBCD392"/>
    <w:lvl w:ilvl="0" w:tplc="2C064BEC">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EA6652"/>
    <w:multiLevelType w:val="hybridMultilevel"/>
    <w:tmpl w:val="2A8821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B105A"/>
    <w:multiLevelType w:val="hybridMultilevel"/>
    <w:tmpl w:val="64F21BF2"/>
    <w:lvl w:ilvl="0" w:tplc="0BA4F8AC">
      <w:start w:val="1"/>
      <w:numFmt w:val="decimal"/>
      <w:pStyle w:val="ListNumber"/>
      <w:lvlText w:val="%1."/>
      <w:lvlJc w:val="left"/>
      <w:pPr>
        <w:ind w:left="720" w:hanging="36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563ED1"/>
    <w:multiLevelType w:val="hybridMultilevel"/>
    <w:tmpl w:val="E242953A"/>
    <w:lvl w:ilvl="0" w:tplc="6DD27A36">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D22FC3"/>
    <w:multiLevelType w:val="hybridMultilevel"/>
    <w:tmpl w:val="C0EA5D8A"/>
    <w:lvl w:ilvl="0" w:tplc="9FF86284">
      <w:start w:val="1"/>
      <w:numFmt w:val="upperLetter"/>
      <w:pStyle w:val="ListNumber2"/>
      <w:lvlText w:val="%1."/>
      <w:lvlJc w:val="left"/>
      <w:pPr>
        <w:ind w:left="1080" w:hanging="360"/>
      </w:pPr>
      <w:rPr>
        <w:rFonts w:hint="default"/>
        <w:b w:val="0"/>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8FA0009"/>
    <w:multiLevelType w:val="multilevel"/>
    <w:tmpl w:val="30D01D10"/>
    <w:lvl w:ilvl="0">
      <w:start w:val="1"/>
      <w:numFmt w:val="upperRoman"/>
      <w:lvlText w:val="Article %1."/>
      <w:lvlJc w:val="left"/>
      <w:pPr>
        <w:tabs>
          <w:tab w:val="num" w:pos="2808"/>
        </w:tabs>
        <w:ind w:left="288" w:firstLine="0"/>
      </w:pPr>
    </w:lvl>
    <w:lvl w:ilvl="1">
      <w:start w:val="1"/>
      <w:numFmt w:val="decimalZero"/>
      <w:isLgl/>
      <w:lvlText w:val="Section %1.%2"/>
      <w:lvlJc w:val="left"/>
      <w:pPr>
        <w:tabs>
          <w:tab w:val="num" w:pos="2808"/>
        </w:tabs>
        <w:ind w:left="288" w:firstLine="0"/>
      </w:pPr>
    </w:lvl>
    <w:lvl w:ilvl="2">
      <w:start w:val="1"/>
      <w:numFmt w:val="lowerLetter"/>
      <w:lvlText w:val="(%3)"/>
      <w:lvlJc w:val="left"/>
      <w:pPr>
        <w:tabs>
          <w:tab w:val="num" w:pos="1296"/>
        </w:tabs>
        <w:ind w:left="1008" w:hanging="432"/>
      </w:pPr>
    </w:lvl>
    <w:lvl w:ilvl="3">
      <w:start w:val="1"/>
      <w:numFmt w:val="lowerRoman"/>
      <w:lvlText w:val="(%4)"/>
      <w:lvlJc w:val="right"/>
      <w:pPr>
        <w:tabs>
          <w:tab w:val="num" w:pos="1152"/>
        </w:tabs>
        <w:ind w:left="1152" w:hanging="144"/>
      </w:pPr>
    </w:lvl>
    <w:lvl w:ilvl="4">
      <w:start w:val="1"/>
      <w:numFmt w:val="decimal"/>
      <w:lvlText w:val="%5)"/>
      <w:lvlJc w:val="left"/>
      <w:pPr>
        <w:tabs>
          <w:tab w:val="num" w:pos="1296"/>
        </w:tabs>
        <w:ind w:left="1296" w:hanging="432"/>
      </w:pPr>
    </w:lvl>
    <w:lvl w:ilvl="5">
      <w:start w:val="1"/>
      <w:numFmt w:val="lowerLetter"/>
      <w:pStyle w:val="Heading6"/>
      <w:lvlText w:val="%6)"/>
      <w:lvlJc w:val="left"/>
      <w:pPr>
        <w:tabs>
          <w:tab w:val="num" w:pos="1440"/>
        </w:tabs>
        <w:ind w:left="1440" w:hanging="432"/>
      </w:pPr>
    </w:lvl>
    <w:lvl w:ilvl="6">
      <w:start w:val="1"/>
      <w:numFmt w:val="lowerRoman"/>
      <w:pStyle w:val="Heading7"/>
      <w:lvlText w:val="%7)"/>
      <w:lvlJc w:val="right"/>
      <w:pPr>
        <w:tabs>
          <w:tab w:val="num" w:pos="1584"/>
        </w:tabs>
        <w:ind w:left="1584" w:hanging="288"/>
      </w:pPr>
    </w:lvl>
    <w:lvl w:ilvl="7">
      <w:start w:val="1"/>
      <w:numFmt w:val="lowerLetter"/>
      <w:pStyle w:val="Heading8"/>
      <w:lvlText w:val="%8."/>
      <w:lvlJc w:val="left"/>
      <w:pPr>
        <w:tabs>
          <w:tab w:val="num" w:pos="1728"/>
        </w:tabs>
        <w:ind w:left="1728" w:hanging="432"/>
      </w:pPr>
    </w:lvl>
    <w:lvl w:ilvl="8">
      <w:start w:val="1"/>
      <w:numFmt w:val="lowerRoman"/>
      <w:pStyle w:val="Heading9"/>
      <w:lvlText w:val="%9."/>
      <w:lvlJc w:val="right"/>
      <w:pPr>
        <w:tabs>
          <w:tab w:val="num" w:pos="1872"/>
        </w:tabs>
        <w:ind w:left="1872" w:hanging="144"/>
      </w:pPr>
    </w:lvl>
  </w:abstractNum>
  <w:abstractNum w:abstractNumId="13" w15:restartNumberingAfterBreak="0">
    <w:nsid w:val="3A4E0164"/>
    <w:multiLevelType w:val="hybridMultilevel"/>
    <w:tmpl w:val="FE2EAE12"/>
    <w:lvl w:ilvl="0" w:tplc="CA5A8136">
      <w:start w:val="1"/>
      <w:numFmt w:val="decimal"/>
      <w:pStyle w:val="TableTitle"/>
      <w:lvlText w:val="Table %1."/>
      <w:lvlJc w:val="left"/>
      <w:pPr>
        <w:ind w:left="720" w:hanging="360"/>
      </w:pPr>
      <w:rPr>
        <w:rFonts w:ascii="Arial Narrow" w:hAnsi="Arial Narrow"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C077F2"/>
    <w:multiLevelType w:val="hybridMultilevel"/>
    <w:tmpl w:val="E1088994"/>
    <w:lvl w:ilvl="0" w:tplc="AB2672C6">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DE09E5"/>
    <w:multiLevelType w:val="hybridMultilevel"/>
    <w:tmpl w:val="EDD6B810"/>
    <w:lvl w:ilvl="0" w:tplc="4DDEA33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1A5A08"/>
    <w:multiLevelType w:val="multilevel"/>
    <w:tmpl w:val="284E8B5A"/>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start w:val="1"/>
      <w:numFmt w:val="decimal"/>
      <w:lvlText w:val="%1.%2."/>
      <w:lvlJc w:val="left"/>
      <w:pPr>
        <w:ind w:left="360" w:hanging="360"/>
      </w:pPr>
      <w:rPr>
        <w:rFonts w:cs="Times New Roman" w:hint="default"/>
      </w:rPr>
    </w:lvl>
    <w:lvl w:ilvl="2">
      <w:start w:val="1"/>
      <w:numFmt w:val="decimal"/>
      <w:lvlText w:val="%1.%2.%3."/>
      <w:lvlJc w:val="left"/>
      <w:pPr>
        <w:ind w:left="360" w:hanging="360"/>
      </w:pPr>
      <w:rPr>
        <w:rFonts w:cs="Times New Roman" w:hint="default"/>
      </w:rPr>
    </w:lvl>
    <w:lvl w:ilvl="3">
      <w:start w:val="1"/>
      <w:numFmt w:val="decimal"/>
      <w:lvlText w:val="%1.%2.%3.%4."/>
      <w:lvlJc w:val="left"/>
      <w:pPr>
        <w:ind w:left="360" w:hanging="360"/>
      </w:pPr>
      <w:rPr>
        <w:rFonts w:cs="Times New Roman" w:hint="default"/>
      </w:rPr>
    </w:lvl>
    <w:lvl w:ilvl="4">
      <w:start w:val="1"/>
      <w:numFmt w:val="decimal"/>
      <w:lvlText w:val="%1.%2.%3.%4.%5."/>
      <w:lvlJc w:val="left"/>
      <w:pPr>
        <w:ind w:left="360" w:hanging="360"/>
      </w:pPr>
      <w:rPr>
        <w:rFonts w:cs="Times New Roman" w:hint="default"/>
      </w:rPr>
    </w:lvl>
    <w:lvl w:ilvl="5">
      <w:start w:val="1"/>
      <w:numFmt w:val="decimal"/>
      <w:lvlText w:val="%1.%2.%3.%4.%5.%6."/>
      <w:lvlJc w:val="left"/>
      <w:pPr>
        <w:ind w:left="360" w:hanging="360"/>
      </w:pPr>
      <w:rPr>
        <w:rFonts w:cs="Times New Roman" w:hint="default"/>
      </w:rPr>
    </w:lvl>
    <w:lvl w:ilvl="6">
      <w:start w:val="1"/>
      <w:numFmt w:val="decimal"/>
      <w:lvlText w:val="%1.%2.%3.%4.%5.%6.%7."/>
      <w:lvlJc w:val="left"/>
      <w:pPr>
        <w:ind w:left="360" w:hanging="360"/>
      </w:pPr>
      <w:rPr>
        <w:rFonts w:cs="Times New Roman" w:hint="default"/>
      </w:rPr>
    </w:lvl>
    <w:lvl w:ilvl="7">
      <w:start w:val="1"/>
      <w:numFmt w:val="decimal"/>
      <w:lvlText w:val="%1.%2.%3.%4.%5.%6.%7.%8."/>
      <w:lvlJc w:val="left"/>
      <w:pPr>
        <w:ind w:left="360" w:hanging="360"/>
      </w:pPr>
      <w:rPr>
        <w:rFonts w:cs="Times New Roman" w:hint="default"/>
      </w:rPr>
    </w:lvl>
    <w:lvl w:ilvl="8">
      <w:start w:val="1"/>
      <w:numFmt w:val="decimal"/>
      <w:lvlText w:val="%1.%2.%3.%4.%5.%6.%7.%8.%9."/>
      <w:lvlJc w:val="left"/>
      <w:pPr>
        <w:ind w:left="360" w:hanging="360"/>
      </w:pPr>
      <w:rPr>
        <w:rFonts w:cs="Times New Roman" w:hint="default"/>
      </w:rPr>
    </w:lvl>
  </w:abstractNum>
  <w:abstractNum w:abstractNumId="17" w15:restartNumberingAfterBreak="0">
    <w:nsid w:val="4E5C6DC0"/>
    <w:multiLevelType w:val="hybridMultilevel"/>
    <w:tmpl w:val="5364BE7E"/>
    <w:lvl w:ilvl="0" w:tplc="6E88B044">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664C0D"/>
    <w:multiLevelType w:val="hybridMultilevel"/>
    <w:tmpl w:val="7C5E8A70"/>
    <w:lvl w:ilvl="0" w:tplc="47E2365A">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C06C4F"/>
    <w:multiLevelType w:val="hybridMultilevel"/>
    <w:tmpl w:val="DC2AB544"/>
    <w:lvl w:ilvl="0" w:tplc="F490FF16">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5D2C8B"/>
    <w:multiLevelType w:val="hybridMultilevel"/>
    <w:tmpl w:val="5D3A05A0"/>
    <w:lvl w:ilvl="0" w:tplc="83E0A37C">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F02DE4"/>
    <w:multiLevelType w:val="hybridMultilevel"/>
    <w:tmpl w:val="3F5C2066"/>
    <w:lvl w:ilvl="0" w:tplc="3960A570">
      <w:start w:val="1"/>
      <w:numFmt w:val="decimal"/>
      <w:pStyle w:val="FigureCaption"/>
      <w:lvlText w:val="Figure %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DB3739"/>
    <w:multiLevelType w:val="hybridMultilevel"/>
    <w:tmpl w:val="7D84950A"/>
    <w:lvl w:ilvl="0" w:tplc="D3D2B602">
      <w:start w:val="1"/>
      <w:numFmt w:val="decimal"/>
      <w:lvlText w:val="%1."/>
      <w:lvlJc w:val="left"/>
      <w:pPr>
        <w:ind w:left="720" w:hanging="360"/>
      </w:pPr>
      <w:rPr>
        <w:rFonts w:ascii="Times New Roman" w:hAnsi="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70422D9"/>
    <w:multiLevelType w:val="hybridMultilevel"/>
    <w:tmpl w:val="A65A564C"/>
    <w:lvl w:ilvl="0" w:tplc="FC8E8C30">
      <w:start w:val="1"/>
      <w:numFmt w:val="upperRoman"/>
      <w:pStyle w:val="ListNumber3"/>
      <w:lvlText w:val="%1."/>
      <w:lvlJc w:val="right"/>
      <w:pPr>
        <w:ind w:left="144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F3F6FBF"/>
    <w:multiLevelType w:val="hybridMultilevel"/>
    <w:tmpl w:val="90F4610C"/>
    <w:lvl w:ilvl="0" w:tplc="76E8359C">
      <w:start w:val="1"/>
      <w:numFmt w:val="bullet"/>
      <w:pStyle w:val="ListBullet2"/>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4"/>
  </w:num>
  <w:num w:numId="4">
    <w:abstractNumId w:val="12"/>
  </w:num>
  <w:num w:numId="5">
    <w:abstractNumId w:val="16"/>
  </w:num>
  <w:num w:numId="6">
    <w:abstractNumId w:val="20"/>
  </w:num>
  <w:num w:numId="7">
    <w:abstractNumId w:val="11"/>
  </w:num>
  <w:num w:numId="8">
    <w:abstractNumId w:val="23"/>
  </w:num>
  <w:num w:numId="9">
    <w:abstractNumId w:val="17"/>
  </w:num>
  <w:num w:numId="10">
    <w:abstractNumId w:val="19"/>
  </w:num>
  <w:num w:numId="11">
    <w:abstractNumId w:val="24"/>
  </w:num>
  <w:num w:numId="12">
    <w:abstractNumId w:val="7"/>
  </w:num>
  <w:num w:numId="13">
    <w:abstractNumId w:val="21"/>
  </w:num>
  <w:num w:numId="14">
    <w:abstractNumId w:val="13"/>
  </w:num>
  <w:num w:numId="15">
    <w:abstractNumId w:val="3"/>
  </w:num>
  <w:num w:numId="16">
    <w:abstractNumId w:val="2"/>
  </w:num>
  <w:num w:numId="17">
    <w:abstractNumId w:val="1"/>
  </w:num>
  <w:num w:numId="18">
    <w:abstractNumId w:val="0"/>
  </w:num>
  <w:num w:numId="19">
    <w:abstractNumId w:val="20"/>
    <w:lvlOverride w:ilvl="0">
      <w:startOverride w:val="1"/>
    </w:lvlOverride>
  </w:num>
  <w:num w:numId="20">
    <w:abstractNumId w:val="18"/>
  </w:num>
  <w:num w:numId="21">
    <w:abstractNumId w:val="22"/>
  </w:num>
  <w:num w:numId="22">
    <w:abstractNumId w:val="15"/>
  </w:num>
  <w:num w:numId="23">
    <w:abstractNumId w:val="14"/>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10"/>
  </w:num>
  <w:num w:numId="30">
    <w:abstractNumId w:val="8"/>
  </w:num>
  <w:numIdMacAtCleanup w:val="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swonger, Richard">
    <w15:presenceInfo w15:providerId="AD" w15:userId="S-1-5-21-3697291689-1161744426-439199626-288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21C"/>
    <w:rsid w:val="00015E12"/>
    <w:rsid w:val="00041613"/>
    <w:rsid w:val="00045CA8"/>
    <w:rsid w:val="00047108"/>
    <w:rsid w:val="000574ED"/>
    <w:rsid w:val="0006037D"/>
    <w:rsid w:val="00063324"/>
    <w:rsid w:val="00065C99"/>
    <w:rsid w:val="00087A89"/>
    <w:rsid w:val="000A3A7A"/>
    <w:rsid w:val="000B0819"/>
    <w:rsid w:val="000B1B67"/>
    <w:rsid w:val="000C0DF8"/>
    <w:rsid w:val="000C2A19"/>
    <w:rsid w:val="000D17EF"/>
    <w:rsid w:val="000D4D35"/>
    <w:rsid w:val="000F56F9"/>
    <w:rsid w:val="00130796"/>
    <w:rsid w:val="00153923"/>
    <w:rsid w:val="0015565F"/>
    <w:rsid w:val="00163867"/>
    <w:rsid w:val="00163A60"/>
    <w:rsid w:val="00191EAD"/>
    <w:rsid w:val="00191F8C"/>
    <w:rsid w:val="00195217"/>
    <w:rsid w:val="00195BE7"/>
    <w:rsid w:val="001967D9"/>
    <w:rsid w:val="0019719F"/>
    <w:rsid w:val="001974F1"/>
    <w:rsid w:val="001A4432"/>
    <w:rsid w:val="001B380D"/>
    <w:rsid w:val="001C02A6"/>
    <w:rsid w:val="001C5C35"/>
    <w:rsid w:val="001D095A"/>
    <w:rsid w:val="001E063A"/>
    <w:rsid w:val="001E0EDF"/>
    <w:rsid w:val="001F1EB4"/>
    <w:rsid w:val="001F7B67"/>
    <w:rsid w:val="002121AC"/>
    <w:rsid w:val="00215E7F"/>
    <w:rsid w:val="00216AA8"/>
    <w:rsid w:val="00217B00"/>
    <w:rsid w:val="00221BA2"/>
    <w:rsid w:val="00223BE3"/>
    <w:rsid w:val="00227E8E"/>
    <w:rsid w:val="0023531B"/>
    <w:rsid w:val="002354E8"/>
    <w:rsid w:val="002450F8"/>
    <w:rsid w:val="00262FB7"/>
    <w:rsid w:val="00271408"/>
    <w:rsid w:val="00283214"/>
    <w:rsid w:val="002834EA"/>
    <w:rsid w:val="0028639D"/>
    <w:rsid w:val="00286C7F"/>
    <w:rsid w:val="0029519C"/>
    <w:rsid w:val="002A6991"/>
    <w:rsid w:val="002B1CAB"/>
    <w:rsid w:val="002B7A30"/>
    <w:rsid w:val="002C09AF"/>
    <w:rsid w:val="002C0BCA"/>
    <w:rsid w:val="002C0FCB"/>
    <w:rsid w:val="002E6D53"/>
    <w:rsid w:val="00301719"/>
    <w:rsid w:val="00303987"/>
    <w:rsid w:val="003077B8"/>
    <w:rsid w:val="00311507"/>
    <w:rsid w:val="00315A3C"/>
    <w:rsid w:val="003323AB"/>
    <w:rsid w:val="00344308"/>
    <w:rsid w:val="0036291C"/>
    <w:rsid w:val="0036363B"/>
    <w:rsid w:val="00367838"/>
    <w:rsid w:val="0037065E"/>
    <w:rsid w:val="00375179"/>
    <w:rsid w:val="00375D94"/>
    <w:rsid w:val="00376734"/>
    <w:rsid w:val="00384E49"/>
    <w:rsid w:val="003938CE"/>
    <w:rsid w:val="0039551A"/>
    <w:rsid w:val="00395D00"/>
    <w:rsid w:val="00396319"/>
    <w:rsid w:val="003977F8"/>
    <w:rsid w:val="003A520F"/>
    <w:rsid w:val="003B0C73"/>
    <w:rsid w:val="003B410D"/>
    <w:rsid w:val="003D4F1B"/>
    <w:rsid w:val="003D7B48"/>
    <w:rsid w:val="003D7D95"/>
    <w:rsid w:val="003E333F"/>
    <w:rsid w:val="00406444"/>
    <w:rsid w:val="0041064E"/>
    <w:rsid w:val="004139AF"/>
    <w:rsid w:val="0042611A"/>
    <w:rsid w:val="004420F7"/>
    <w:rsid w:val="00450824"/>
    <w:rsid w:val="004531C4"/>
    <w:rsid w:val="00462041"/>
    <w:rsid w:val="004647D8"/>
    <w:rsid w:val="00466F76"/>
    <w:rsid w:val="004707CE"/>
    <w:rsid w:val="00474AE4"/>
    <w:rsid w:val="00475952"/>
    <w:rsid w:val="00481B07"/>
    <w:rsid w:val="004835BE"/>
    <w:rsid w:val="00486211"/>
    <w:rsid w:val="004B31E8"/>
    <w:rsid w:val="004C080E"/>
    <w:rsid w:val="004D4131"/>
    <w:rsid w:val="004D7B3A"/>
    <w:rsid w:val="004E4B63"/>
    <w:rsid w:val="00506630"/>
    <w:rsid w:val="005151ED"/>
    <w:rsid w:val="00522592"/>
    <w:rsid w:val="00526723"/>
    <w:rsid w:val="00540893"/>
    <w:rsid w:val="00545B01"/>
    <w:rsid w:val="005507D5"/>
    <w:rsid w:val="00551751"/>
    <w:rsid w:val="0056546D"/>
    <w:rsid w:val="005752FD"/>
    <w:rsid w:val="00575A72"/>
    <w:rsid w:val="00575F30"/>
    <w:rsid w:val="00584F2E"/>
    <w:rsid w:val="00586812"/>
    <w:rsid w:val="00595C2C"/>
    <w:rsid w:val="00596F03"/>
    <w:rsid w:val="005A5E9B"/>
    <w:rsid w:val="005B1A6E"/>
    <w:rsid w:val="005B5E24"/>
    <w:rsid w:val="005C2DE4"/>
    <w:rsid w:val="005C69FD"/>
    <w:rsid w:val="005E1E58"/>
    <w:rsid w:val="005E2F44"/>
    <w:rsid w:val="005F00D2"/>
    <w:rsid w:val="005F2E20"/>
    <w:rsid w:val="005F5C04"/>
    <w:rsid w:val="0064351F"/>
    <w:rsid w:val="006471FF"/>
    <w:rsid w:val="00650005"/>
    <w:rsid w:val="00667E73"/>
    <w:rsid w:val="006837C5"/>
    <w:rsid w:val="00686EA3"/>
    <w:rsid w:val="00687287"/>
    <w:rsid w:val="0069187A"/>
    <w:rsid w:val="0069794B"/>
    <w:rsid w:val="006A1B34"/>
    <w:rsid w:val="006B2077"/>
    <w:rsid w:val="006B25D3"/>
    <w:rsid w:val="006B67BF"/>
    <w:rsid w:val="006B7705"/>
    <w:rsid w:val="006E21F5"/>
    <w:rsid w:val="006E5D27"/>
    <w:rsid w:val="006F5F94"/>
    <w:rsid w:val="0070021C"/>
    <w:rsid w:val="00715F01"/>
    <w:rsid w:val="00720E82"/>
    <w:rsid w:val="007225C5"/>
    <w:rsid w:val="007260AA"/>
    <w:rsid w:val="00726E14"/>
    <w:rsid w:val="00735FA9"/>
    <w:rsid w:val="0074410A"/>
    <w:rsid w:val="00755DDF"/>
    <w:rsid w:val="007655BF"/>
    <w:rsid w:val="0077089B"/>
    <w:rsid w:val="00774831"/>
    <w:rsid w:val="00784F88"/>
    <w:rsid w:val="007A3BCD"/>
    <w:rsid w:val="007B44E2"/>
    <w:rsid w:val="007C10F9"/>
    <w:rsid w:val="007D7F03"/>
    <w:rsid w:val="007E64BA"/>
    <w:rsid w:val="007F509D"/>
    <w:rsid w:val="008049CA"/>
    <w:rsid w:val="00805064"/>
    <w:rsid w:val="0080735D"/>
    <w:rsid w:val="008114CF"/>
    <w:rsid w:val="00811A40"/>
    <w:rsid w:val="0081552B"/>
    <w:rsid w:val="0082107B"/>
    <w:rsid w:val="008246A3"/>
    <w:rsid w:val="00825C67"/>
    <w:rsid w:val="0082712B"/>
    <w:rsid w:val="008413BF"/>
    <w:rsid w:val="00842F3C"/>
    <w:rsid w:val="008435B3"/>
    <w:rsid w:val="00843A00"/>
    <w:rsid w:val="00862295"/>
    <w:rsid w:val="00862DEE"/>
    <w:rsid w:val="00872DD3"/>
    <w:rsid w:val="00872F0F"/>
    <w:rsid w:val="008765BB"/>
    <w:rsid w:val="008856C6"/>
    <w:rsid w:val="0089437E"/>
    <w:rsid w:val="00896710"/>
    <w:rsid w:val="008973A5"/>
    <w:rsid w:val="008A1DC8"/>
    <w:rsid w:val="008B7999"/>
    <w:rsid w:val="008D2840"/>
    <w:rsid w:val="008E7155"/>
    <w:rsid w:val="008F614A"/>
    <w:rsid w:val="008F714C"/>
    <w:rsid w:val="008F739F"/>
    <w:rsid w:val="0091393E"/>
    <w:rsid w:val="009149F3"/>
    <w:rsid w:val="009150D9"/>
    <w:rsid w:val="00920E25"/>
    <w:rsid w:val="00923746"/>
    <w:rsid w:val="0092735D"/>
    <w:rsid w:val="00932F02"/>
    <w:rsid w:val="00933876"/>
    <w:rsid w:val="009449AE"/>
    <w:rsid w:val="00946770"/>
    <w:rsid w:val="00952796"/>
    <w:rsid w:val="009527FE"/>
    <w:rsid w:val="0095618F"/>
    <w:rsid w:val="0095790F"/>
    <w:rsid w:val="00971823"/>
    <w:rsid w:val="00976075"/>
    <w:rsid w:val="00977BAE"/>
    <w:rsid w:val="00982B68"/>
    <w:rsid w:val="009862D7"/>
    <w:rsid w:val="00991DE3"/>
    <w:rsid w:val="00992F13"/>
    <w:rsid w:val="00993EF7"/>
    <w:rsid w:val="009A164A"/>
    <w:rsid w:val="009A1854"/>
    <w:rsid w:val="009A19AD"/>
    <w:rsid w:val="009A7F3B"/>
    <w:rsid w:val="009B0B9B"/>
    <w:rsid w:val="009B22DF"/>
    <w:rsid w:val="009B26A3"/>
    <w:rsid w:val="009B4E45"/>
    <w:rsid w:val="009D6E8D"/>
    <w:rsid w:val="009E1FAC"/>
    <w:rsid w:val="009E32FA"/>
    <w:rsid w:val="009F3C7A"/>
    <w:rsid w:val="009F4ACD"/>
    <w:rsid w:val="00A10CCF"/>
    <w:rsid w:val="00A13F9A"/>
    <w:rsid w:val="00A23C5A"/>
    <w:rsid w:val="00A346F2"/>
    <w:rsid w:val="00A40A25"/>
    <w:rsid w:val="00A526D6"/>
    <w:rsid w:val="00A62200"/>
    <w:rsid w:val="00A62575"/>
    <w:rsid w:val="00A6426F"/>
    <w:rsid w:val="00A64F0F"/>
    <w:rsid w:val="00A70F7A"/>
    <w:rsid w:val="00A757A8"/>
    <w:rsid w:val="00A772B9"/>
    <w:rsid w:val="00A82751"/>
    <w:rsid w:val="00A86FBC"/>
    <w:rsid w:val="00AA07ED"/>
    <w:rsid w:val="00AA3B82"/>
    <w:rsid w:val="00AB6CA0"/>
    <w:rsid w:val="00AC3B63"/>
    <w:rsid w:val="00AC7EA0"/>
    <w:rsid w:val="00AD1BBE"/>
    <w:rsid w:val="00AD76E3"/>
    <w:rsid w:val="00AE08A5"/>
    <w:rsid w:val="00AE3CC7"/>
    <w:rsid w:val="00AE53EC"/>
    <w:rsid w:val="00AE7816"/>
    <w:rsid w:val="00AF3C07"/>
    <w:rsid w:val="00B13FD1"/>
    <w:rsid w:val="00B16CD7"/>
    <w:rsid w:val="00B22AF2"/>
    <w:rsid w:val="00B24551"/>
    <w:rsid w:val="00B32433"/>
    <w:rsid w:val="00B356E5"/>
    <w:rsid w:val="00B40F8C"/>
    <w:rsid w:val="00B63408"/>
    <w:rsid w:val="00B727C0"/>
    <w:rsid w:val="00B738C5"/>
    <w:rsid w:val="00B74048"/>
    <w:rsid w:val="00B74DA6"/>
    <w:rsid w:val="00B8125B"/>
    <w:rsid w:val="00B86E30"/>
    <w:rsid w:val="00B95576"/>
    <w:rsid w:val="00B960D3"/>
    <w:rsid w:val="00BA3AC6"/>
    <w:rsid w:val="00BA6745"/>
    <w:rsid w:val="00BC0B94"/>
    <w:rsid w:val="00BC0F62"/>
    <w:rsid w:val="00BD4292"/>
    <w:rsid w:val="00BD7E99"/>
    <w:rsid w:val="00BD7F9B"/>
    <w:rsid w:val="00BE3AEC"/>
    <w:rsid w:val="00BF6D72"/>
    <w:rsid w:val="00C1449A"/>
    <w:rsid w:val="00C17262"/>
    <w:rsid w:val="00C323ED"/>
    <w:rsid w:val="00C36C02"/>
    <w:rsid w:val="00C533FF"/>
    <w:rsid w:val="00C53BA5"/>
    <w:rsid w:val="00C54884"/>
    <w:rsid w:val="00C6218C"/>
    <w:rsid w:val="00C6276A"/>
    <w:rsid w:val="00C652FB"/>
    <w:rsid w:val="00CB4047"/>
    <w:rsid w:val="00CB55D9"/>
    <w:rsid w:val="00CB7A2E"/>
    <w:rsid w:val="00CD0A0E"/>
    <w:rsid w:val="00CD6803"/>
    <w:rsid w:val="00CD6B5D"/>
    <w:rsid w:val="00CE57C4"/>
    <w:rsid w:val="00CF1549"/>
    <w:rsid w:val="00CF21A2"/>
    <w:rsid w:val="00CF2CC1"/>
    <w:rsid w:val="00CF396C"/>
    <w:rsid w:val="00CF6B50"/>
    <w:rsid w:val="00D024B9"/>
    <w:rsid w:val="00D0273B"/>
    <w:rsid w:val="00D0307E"/>
    <w:rsid w:val="00D23472"/>
    <w:rsid w:val="00D24677"/>
    <w:rsid w:val="00D265A9"/>
    <w:rsid w:val="00D27B82"/>
    <w:rsid w:val="00D400B0"/>
    <w:rsid w:val="00D43B05"/>
    <w:rsid w:val="00D53F39"/>
    <w:rsid w:val="00D5419B"/>
    <w:rsid w:val="00D558B3"/>
    <w:rsid w:val="00D5633F"/>
    <w:rsid w:val="00D62110"/>
    <w:rsid w:val="00D713F4"/>
    <w:rsid w:val="00D80536"/>
    <w:rsid w:val="00D813FB"/>
    <w:rsid w:val="00DB79C5"/>
    <w:rsid w:val="00DF743A"/>
    <w:rsid w:val="00E03898"/>
    <w:rsid w:val="00E20EDD"/>
    <w:rsid w:val="00E21F7F"/>
    <w:rsid w:val="00E6049D"/>
    <w:rsid w:val="00E710EC"/>
    <w:rsid w:val="00E71B26"/>
    <w:rsid w:val="00E75C66"/>
    <w:rsid w:val="00E86548"/>
    <w:rsid w:val="00E90D6D"/>
    <w:rsid w:val="00E95770"/>
    <w:rsid w:val="00EA3B42"/>
    <w:rsid w:val="00EA696D"/>
    <w:rsid w:val="00EC2091"/>
    <w:rsid w:val="00EC26F2"/>
    <w:rsid w:val="00EC2E3F"/>
    <w:rsid w:val="00ED7915"/>
    <w:rsid w:val="00EE0863"/>
    <w:rsid w:val="00EE1912"/>
    <w:rsid w:val="00EF0BF5"/>
    <w:rsid w:val="00F03374"/>
    <w:rsid w:val="00F21D01"/>
    <w:rsid w:val="00F30441"/>
    <w:rsid w:val="00F33F4A"/>
    <w:rsid w:val="00F368EA"/>
    <w:rsid w:val="00F36C8C"/>
    <w:rsid w:val="00F42522"/>
    <w:rsid w:val="00F42FC9"/>
    <w:rsid w:val="00F437A0"/>
    <w:rsid w:val="00F524A4"/>
    <w:rsid w:val="00F57E5A"/>
    <w:rsid w:val="00F61127"/>
    <w:rsid w:val="00F71280"/>
    <w:rsid w:val="00F7733E"/>
    <w:rsid w:val="00F8480F"/>
    <w:rsid w:val="00F85071"/>
    <w:rsid w:val="00F92E73"/>
    <w:rsid w:val="00FA04AA"/>
    <w:rsid w:val="00FD46C9"/>
    <w:rsid w:val="00FD5D38"/>
    <w:rsid w:val="00FD62DF"/>
    <w:rsid w:val="00FD7DE8"/>
    <w:rsid w:val="00FE6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477DEEE5"/>
  <w15:docId w15:val="{F175E3D4-5F35-424A-B59D-F87108A3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lsdException w:name="List 5" w:semiHidden="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iPriority="0" w:unhideWhenUsed="1" w:qFormat="1"/>
    <w:lsdException w:name="List Number 3" w:semiHidden="1" w:uiPriority="0" w:unhideWhenUsed="1" w:qFormat="1"/>
    <w:lsdException w:name="List Number 4" w:semiHidden="1" w:unhideWhenUsed="1"/>
    <w:lsdException w:name="List Number 5" w:semiHidden="1" w:unhideWhenUsed="1"/>
    <w:lsdException w:name="Title" w:uiPriority="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59"/>
    <w:lsdException w:name="Table Theme" w:semiHidden="1" w:uiPriority="0" w:unhideWhenUsed="1"/>
    <w:lsdException w:name="Placeholder Text" w:semiHidden="1"/>
    <w:lsdException w:name="No Spacing"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A3B82"/>
  </w:style>
  <w:style w:type="paragraph" w:styleId="Heading1">
    <w:name w:val="heading 1"/>
    <w:basedOn w:val="Normal"/>
    <w:next w:val="BodyText"/>
    <w:link w:val="Heading1Char"/>
    <w:qFormat/>
    <w:rsid w:val="001E063A"/>
    <w:pPr>
      <w:keepNext/>
      <w:spacing w:before="240" w:after="120"/>
      <w:outlineLvl w:val="0"/>
    </w:pPr>
    <w:rPr>
      <w:rFonts w:ascii="Arial Narrow" w:eastAsia="Times New Roman" w:hAnsi="Arial Narrow" w:cs="Arial"/>
      <w:b/>
      <w:bCs/>
      <w:kern w:val="32"/>
      <w:sz w:val="32"/>
      <w:szCs w:val="32"/>
    </w:rPr>
  </w:style>
  <w:style w:type="paragraph" w:styleId="Heading2">
    <w:name w:val="heading 2"/>
    <w:basedOn w:val="Heading1"/>
    <w:next w:val="BodyText"/>
    <w:link w:val="Heading2Char"/>
    <w:autoRedefine/>
    <w:qFormat/>
    <w:rsid w:val="001E063A"/>
    <w:pPr>
      <w:outlineLvl w:val="1"/>
    </w:pPr>
    <w:rPr>
      <w:bCs w:val="0"/>
      <w:iCs/>
      <w:sz w:val="26"/>
      <w:szCs w:val="26"/>
    </w:rPr>
  </w:style>
  <w:style w:type="paragraph" w:styleId="Heading3">
    <w:name w:val="heading 3"/>
    <w:basedOn w:val="Heading1"/>
    <w:next w:val="BodyText"/>
    <w:link w:val="Heading3Char"/>
    <w:qFormat/>
    <w:rsid w:val="001E063A"/>
    <w:pPr>
      <w:outlineLvl w:val="2"/>
    </w:pPr>
    <w:rPr>
      <w:b w:val="0"/>
      <w:bCs w:val="0"/>
      <w:sz w:val="26"/>
      <w:szCs w:val="26"/>
    </w:rPr>
  </w:style>
  <w:style w:type="paragraph" w:styleId="Heading4">
    <w:name w:val="heading 4"/>
    <w:basedOn w:val="Heading1"/>
    <w:next w:val="BodyText"/>
    <w:link w:val="Heading4Char"/>
    <w:qFormat/>
    <w:rsid w:val="001E063A"/>
    <w:pPr>
      <w:outlineLvl w:val="3"/>
    </w:pPr>
    <w:rPr>
      <w:b w:val="0"/>
      <w:bCs w:val="0"/>
      <w:sz w:val="24"/>
    </w:rPr>
  </w:style>
  <w:style w:type="paragraph" w:styleId="Heading5">
    <w:name w:val="heading 5"/>
    <w:basedOn w:val="Heading1"/>
    <w:next w:val="BodyText"/>
    <w:link w:val="Heading5Char"/>
    <w:qFormat/>
    <w:rsid w:val="001E063A"/>
    <w:pPr>
      <w:outlineLvl w:val="4"/>
    </w:pPr>
    <w:rPr>
      <w:b w:val="0"/>
      <w:bCs w:val="0"/>
      <w:iCs/>
      <w:sz w:val="22"/>
    </w:rPr>
  </w:style>
  <w:style w:type="paragraph" w:styleId="Heading6">
    <w:name w:val="heading 6"/>
    <w:basedOn w:val="Normal"/>
    <w:next w:val="Normal"/>
    <w:link w:val="Heading6Char"/>
    <w:uiPriority w:val="99"/>
    <w:semiHidden/>
    <w:qFormat/>
    <w:rsid w:val="00375D94"/>
    <w:pPr>
      <w:numPr>
        <w:ilvl w:val="5"/>
        <w:numId w:val="4"/>
      </w:numPr>
      <w:spacing w:before="240" w:after="60" w:line="240" w:lineRule="auto"/>
      <w:outlineLvl w:val="5"/>
    </w:pPr>
    <w:rPr>
      <w:rFonts w:eastAsia="Times New Roman"/>
      <w:b/>
      <w:bCs/>
      <w:sz w:val="22"/>
      <w:szCs w:val="22"/>
    </w:rPr>
  </w:style>
  <w:style w:type="paragraph" w:styleId="Heading7">
    <w:name w:val="heading 7"/>
    <w:basedOn w:val="Normal"/>
    <w:next w:val="Normal"/>
    <w:link w:val="Heading7Char"/>
    <w:uiPriority w:val="99"/>
    <w:semiHidden/>
    <w:qFormat/>
    <w:rsid w:val="00375D94"/>
    <w:pPr>
      <w:numPr>
        <w:ilvl w:val="6"/>
        <w:numId w:val="4"/>
      </w:numPr>
      <w:spacing w:before="240" w:after="60" w:line="240" w:lineRule="auto"/>
      <w:outlineLvl w:val="6"/>
    </w:pPr>
    <w:rPr>
      <w:rFonts w:eastAsia="Times New Roman"/>
    </w:rPr>
  </w:style>
  <w:style w:type="paragraph" w:styleId="Heading8">
    <w:name w:val="heading 8"/>
    <w:basedOn w:val="Normal"/>
    <w:next w:val="Normal"/>
    <w:link w:val="Heading8Char"/>
    <w:uiPriority w:val="99"/>
    <w:semiHidden/>
    <w:qFormat/>
    <w:rsid w:val="00375D94"/>
    <w:pPr>
      <w:numPr>
        <w:ilvl w:val="7"/>
        <w:numId w:val="4"/>
      </w:numPr>
      <w:spacing w:before="240" w:after="60" w:line="240" w:lineRule="auto"/>
      <w:outlineLvl w:val="7"/>
    </w:pPr>
    <w:rPr>
      <w:rFonts w:eastAsia="Times New Roman"/>
      <w:i/>
      <w:iCs/>
    </w:rPr>
  </w:style>
  <w:style w:type="paragraph" w:styleId="Heading9">
    <w:name w:val="heading 9"/>
    <w:basedOn w:val="Normal"/>
    <w:next w:val="Normal"/>
    <w:link w:val="Heading9Char"/>
    <w:uiPriority w:val="99"/>
    <w:semiHidden/>
    <w:qFormat/>
    <w:rsid w:val="00375D94"/>
    <w:pPr>
      <w:numPr>
        <w:ilvl w:val="8"/>
        <w:numId w:val="4"/>
      </w:numPr>
      <w:spacing w:before="240" w:after="60" w:line="240" w:lineRule="auto"/>
      <w:outlineLvl w:val="8"/>
    </w:pPr>
    <w:rPr>
      <w:rFonts w:ascii="Arial Narrow" w:eastAsia="Times New Roman" w:hAnsi="Arial Narrow"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75D94"/>
    <w:pPr>
      <w:ind w:firstLine="720"/>
    </w:pPr>
    <w:rPr>
      <w:rFonts w:eastAsia="Times New Roman"/>
    </w:rPr>
  </w:style>
  <w:style w:type="character" w:customStyle="1" w:styleId="BodyTextChar">
    <w:name w:val="Body Text Char"/>
    <w:basedOn w:val="DefaultParagraphFont"/>
    <w:link w:val="BodyText"/>
    <w:rsid w:val="002E6D53"/>
    <w:rPr>
      <w:rFonts w:eastAsia="Times New Roman"/>
    </w:rPr>
  </w:style>
  <w:style w:type="character" w:customStyle="1" w:styleId="Heading1Char">
    <w:name w:val="Heading 1 Char"/>
    <w:basedOn w:val="DefaultParagraphFont"/>
    <w:link w:val="Heading1"/>
    <w:rsid w:val="00F36C8C"/>
    <w:rPr>
      <w:rFonts w:ascii="Arial Narrow" w:eastAsia="Times New Roman" w:hAnsi="Arial Narrow" w:cs="Arial"/>
      <w:b/>
      <w:bCs/>
      <w:kern w:val="32"/>
      <w:sz w:val="32"/>
      <w:szCs w:val="32"/>
    </w:rPr>
  </w:style>
  <w:style w:type="character" w:customStyle="1" w:styleId="Heading2Char">
    <w:name w:val="Heading 2 Char"/>
    <w:basedOn w:val="DefaultParagraphFont"/>
    <w:link w:val="Heading2"/>
    <w:rsid w:val="001E063A"/>
    <w:rPr>
      <w:rFonts w:ascii="Arial Narrow" w:eastAsia="Times New Roman" w:hAnsi="Arial Narrow" w:cs="Arial"/>
      <w:b/>
      <w:iCs/>
      <w:kern w:val="32"/>
      <w:sz w:val="26"/>
      <w:szCs w:val="26"/>
    </w:rPr>
  </w:style>
  <w:style w:type="character" w:customStyle="1" w:styleId="Heading3Char">
    <w:name w:val="Heading 3 Char"/>
    <w:basedOn w:val="DefaultParagraphFont"/>
    <w:link w:val="Heading3"/>
    <w:rsid w:val="001E063A"/>
    <w:rPr>
      <w:rFonts w:ascii="Arial Narrow" w:eastAsia="Times New Roman" w:hAnsi="Arial Narrow" w:cs="Arial"/>
      <w:kern w:val="32"/>
      <w:sz w:val="26"/>
      <w:szCs w:val="26"/>
    </w:rPr>
  </w:style>
  <w:style w:type="character" w:customStyle="1" w:styleId="Heading4Char">
    <w:name w:val="Heading 4 Char"/>
    <w:basedOn w:val="DefaultParagraphFont"/>
    <w:link w:val="Heading4"/>
    <w:rsid w:val="001E063A"/>
    <w:rPr>
      <w:rFonts w:ascii="Arial Narrow" w:eastAsia="Times New Roman" w:hAnsi="Arial Narrow" w:cs="Arial"/>
      <w:kern w:val="32"/>
      <w:szCs w:val="32"/>
    </w:rPr>
  </w:style>
  <w:style w:type="character" w:customStyle="1" w:styleId="Heading5Char">
    <w:name w:val="Heading 5 Char"/>
    <w:basedOn w:val="DefaultParagraphFont"/>
    <w:link w:val="Heading5"/>
    <w:rsid w:val="001E063A"/>
    <w:rPr>
      <w:rFonts w:ascii="Arial Narrow" w:eastAsia="Times New Roman" w:hAnsi="Arial Narrow" w:cs="Arial"/>
      <w:iCs/>
      <w:kern w:val="32"/>
      <w:sz w:val="22"/>
      <w:szCs w:val="32"/>
    </w:rPr>
  </w:style>
  <w:style w:type="character" w:customStyle="1" w:styleId="Heading6Char">
    <w:name w:val="Heading 6 Char"/>
    <w:basedOn w:val="DefaultParagraphFont"/>
    <w:link w:val="Heading6"/>
    <w:uiPriority w:val="99"/>
    <w:semiHidden/>
    <w:rsid w:val="00F03374"/>
    <w:rPr>
      <w:rFonts w:eastAsia="Times New Roman"/>
      <w:b/>
      <w:bCs/>
      <w:sz w:val="22"/>
      <w:szCs w:val="22"/>
    </w:rPr>
  </w:style>
  <w:style w:type="character" w:customStyle="1" w:styleId="Heading7Char">
    <w:name w:val="Heading 7 Char"/>
    <w:basedOn w:val="DefaultParagraphFont"/>
    <w:link w:val="Heading7"/>
    <w:uiPriority w:val="99"/>
    <w:semiHidden/>
    <w:rsid w:val="00F03374"/>
    <w:rPr>
      <w:rFonts w:eastAsia="Times New Roman"/>
    </w:rPr>
  </w:style>
  <w:style w:type="character" w:customStyle="1" w:styleId="Heading8Char">
    <w:name w:val="Heading 8 Char"/>
    <w:basedOn w:val="DefaultParagraphFont"/>
    <w:link w:val="Heading8"/>
    <w:uiPriority w:val="99"/>
    <w:semiHidden/>
    <w:rsid w:val="00F03374"/>
    <w:rPr>
      <w:rFonts w:eastAsia="Times New Roman"/>
      <w:i/>
      <w:iCs/>
    </w:rPr>
  </w:style>
  <w:style w:type="character" w:customStyle="1" w:styleId="Heading9Char">
    <w:name w:val="Heading 9 Char"/>
    <w:basedOn w:val="DefaultParagraphFont"/>
    <w:link w:val="Heading9"/>
    <w:uiPriority w:val="99"/>
    <w:semiHidden/>
    <w:rsid w:val="00F03374"/>
    <w:rPr>
      <w:rFonts w:ascii="Arial Narrow" w:eastAsia="Times New Roman" w:hAnsi="Arial Narrow" w:cs="Arial"/>
      <w:sz w:val="22"/>
      <w:szCs w:val="22"/>
    </w:rPr>
  </w:style>
  <w:style w:type="paragraph" w:customStyle="1" w:styleId="Logo">
    <w:name w:val="Logo"/>
    <w:rsid w:val="002E6D53"/>
    <w:pPr>
      <w:spacing w:line="240" w:lineRule="auto"/>
    </w:pPr>
    <w:rPr>
      <w:rFonts w:ascii="Arial Narrow" w:eastAsia="Times New Roman" w:hAnsi="Arial Narrow"/>
    </w:rPr>
  </w:style>
  <w:style w:type="paragraph" w:customStyle="1" w:styleId="Publisher">
    <w:name w:val="Publisher"/>
    <w:basedOn w:val="Normal"/>
    <w:semiHidden/>
    <w:rsid w:val="008114CF"/>
    <w:pPr>
      <w:spacing w:before="480" w:line="260" w:lineRule="exact"/>
      <w:ind w:left="2520"/>
    </w:pPr>
    <w:rPr>
      <w:rFonts w:ascii="Arial Narrow" w:eastAsia="Times New Roman" w:hAnsi="Arial Narrow"/>
    </w:rPr>
  </w:style>
  <w:style w:type="paragraph" w:styleId="Signature">
    <w:name w:val="Signature"/>
    <w:basedOn w:val="Normal"/>
    <w:link w:val="SignatureChar"/>
    <w:semiHidden/>
    <w:rsid w:val="008114CF"/>
    <w:pPr>
      <w:spacing w:line="240" w:lineRule="auto"/>
      <w:ind w:left="4320"/>
    </w:pPr>
    <w:rPr>
      <w:rFonts w:eastAsia="Times New Roman"/>
    </w:rPr>
  </w:style>
  <w:style w:type="character" w:customStyle="1" w:styleId="SignatureChar">
    <w:name w:val="Signature Char"/>
    <w:basedOn w:val="DefaultParagraphFont"/>
    <w:link w:val="Signature"/>
    <w:semiHidden/>
    <w:rsid w:val="008114CF"/>
    <w:rPr>
      <w:rFonts w:ascii="Times New Roman" w:eastAsia="Times New Roman" w:hAnsi="Times New Roman" w:cs="Times New Roman"/>
      <w:sz w:val="24"/>
      <w:szCs w:val="24"/>
    </w:rPr>
  </w:style>
  <w:style w:type="paragraph" w:styleId="Title">
    <w:name w:val="Title"/>
    <w:basedOn w:val="Normal"/>
    <w:next w:val="Authors"/>
    <w:link w:val="TitleChar"/>
    <w:qFormat/>
    <w:rsid w:val="00B63408"/>
    <w:pPr>
      <w:widowControl w:val="0"/>
      <w:spacing w:before="840" w:after="240"/>
      <w:outlineLvl w:val="0"/>
    </w:pPr>
    <w:rPr>
      <w:rFonts w:ascii="Arial Narrow" w:eastAsia="Times New Roman" w:hAnsi="Arial Narrow" w:cs="Arial"/>
      <w:b/>
      <w:bCs/>
      <w:kern w:val="28"/>
      <w:sz w:val="44"/>
      <w:szCs w:val="32"/>
    </w:rPr>
  </w:style>
  <w:style w:type="paragraph" w:customStyle="1" w:styleId="Authors">
    <w:name w:val="Authors"/>
    <w:basedOn w:val="Normal"/>
    <w:next w:val="Heading1"/>
    <w:autoRedefine/>
    <w:qFormat/>
    <w:rsid w:val="00375D94"/>
    <w:pPr>
      <w:spacing w:before="480" w:after="480"/>
    </w:pPr>
    <w:rPr>
      <w:rFonts w:ascii="Arial Narrow" w:eastAsia="Times New Roman" w:hAnsi="Arial Narrow"/>
    </w:rPr>
  </w:style>
  <w:style w:type="character" w:customStyle="1" w:styleId="TitleChar">
    <w:name w:val="Title Char"/>
    <w:basedOn w:val="DefaultParagraphFont"/>
    <w:link w:val="Title"/>
    <w:rsid w:val="00B63408"/>
    <w:rPr>
      <w:rFonts w:ascii="Arial Narrow" w:eastAsia="Times New Roman" w:hAnsi="Arial Narrow" w:cs="Arial"/>
      <w:b/>
      <w:bCs/>
      <w:kern w:val="28"/>
      <w:sz w:val="44"/>
      <w:szCs w:val="32"/>
    </w:rPr>
  </w:style>
  <w:style w:type="paragraph" w:customStyle="1" w:styleId="BodyNoIndent">
    <w:name w:val="BodyNoIndent"/>
    <w:basedOn w:val="BodyText"/>
    <w:qFormat/>
    <w:rsid w:val="00375D94"/>
    <w:pPr>
      <w:ind w:firstLine="0"/>
    </w:pPr>
  </w:style>
  <w:style w:type="paragraph" w:customStyle="1" w:styleId="SecondaryIdentification">
    <w:name w:val="SecondaryIdentification"/>
    <w:basedOn w:val="Normal"/>
    <w:qFormat/>
    <w:rsid w:val="00375D94"/>
    <w:pPr>
      <w:widowControl w:val="0"/>
      <w:spacing w:before="500" w:line="240" w:lineRule="auto"/>
      <w:contextualSpacing/>
    </w:pPr>
    <w:rPr>
      <w:rFonts w:ascii="Arial Narrow" w:eastAsia="Times New Roman" w:hAnsi="Arial Narrow"/>
      <w:b/>
      <w:sz w:val="28"/>
    </w:rPr>
  </w:style>
  <w:style w:type="paragraph" w:customStyle="1" w:styleId="Notes">
    <w:name w:val="Notes"/>
    <w:basedOn w:val="Authors"/>
    <w:semiHidden/>
    <w:rsid w:val="00375D94"/>
  </w:style>
  <w:style w:type="paragraph" w:styleId="ListBullet">
    <w:name w:val="List Bullet"/>
    <w:basedOn w:val="Normal"/>
    <w:qFormat/>
    <w:rsid w:val="008973A5"/>
    <w:pPr>
      <w:numPr>
        <w:numId w:val="10"/>
      </w:numPr>
      <w:contextualSpacing/>
    </w:pPr>
    <w:rPr>
      <w:rFonts w:eastAsia="Times New Roman"/>
    </w:rPr>
  </w:style>
  <w:style w:type="paragraph" w:customStyle="1" w:styleId="FigureCaption">
    <w:name w:val="FigureCaption"/>
    <w:basedOn w:val="Normal"/>
    <w:next w:val="BodyText"/>
    <w:link w:val="FigureCaptionChar"/>
    <w:qFormat/>
    <w:rsid w:val="008246A3"/>
    <w:pPr>
      <w:numPr>
        <w:numId w:val="13"/>
      </w:numPr>
      <w:tabs>
        <w:tab w:val="left" w:pos="1080"/>
      </w:tabs>
      <w:spacing w:after="240"/>
      <w:ind w:left="0" w:firstLine="0"/>
    </w:pPr>
    <w:rPr>
      <w:rFonts w:ascii="Arial Narrow" w:eastAsia="Times New Roman" w:hAnsi="Arial Narrow"/>
      <w:szCs w:val="18"/>
    </w:rPr>
  </w:style>
  <w:style w:type="character" w:customStyle="1" w:styleId="FigureCaptionChar">
    <w:name w:val="FigureCaption Char"/>
    <w:basedOn w:val="DefaultParagraphFont"/>
    <w:link w:val="FigureCaption"/>
    <w:locked/>
    <w:rsid w:val="008246A3"/>
    <w:rPr>
      <w:rFonts w:ascii="Arial Narrow" w:eastAsia="Times New Roman" w:hAnsi="Arial Narrow"/>
      <w:szCs w:val="18"/>
    </w:rPr>
  </w:style>
  <w:style w:type="paragraph" w:customStyle="1" w:styleId="Quotation">
    <w:name w:val="Quotation"/>
    <w:basedOn w:val="Normal"/>
    <w:qFormat/>
    <w:rsid w:val="008413BF"/>
    <w:pPr>
      <w:spacing w:before="80" w:after="80"/>
      <w:ind w:left="403" w:right="691"/>
    </w:pPr>
    <w:rPr>
      <w:rFonts w:eastAsia="Times New Roman"/>
    </w:rPr>
  </w:style>
  <w:style w:type="paragraph" w:customStyle="1" w:styleId="Reference">
    <w:name w:val="Reference"/>
    <w:basedOn w:val="Normal"/>
    <w:link w:val="ReferenceChar"/>
    <w:qFormat/>
    <w:rsid w:val="00375D94"/>
    <w:pPr>
      <w:ind w:left="202" w:hanging="202"/>
    </w:pPr>
    <w:rPr>
      <w:rFonts w:eastAsia="Times New Roman"/>
    </w:rPr>
  </w:style>
  <w:style w:type="character" w:customStyle="1" w:styleId="ReferenceChar">
    <w:name w:val="Reference Char"/>
    <w:basedOn w:val="DefaultParagraphFont"/>
    <w:link w:val="Reference"/>
    <w:rsid w:val="00375D94"/>
    <w:rPr>
      <w:rFonts w:eastAsia="Times New Roman"/>
    </w:rPr>
  </w:style>
  <w:style w:type="character" w:customStyle="1" w:styleId="TableSpannerChar">
    <w:name w:val="TableSpanner Char"/>
    <w:basedOn w:val="DefaultParagraphFont"/>
    <w:link w:val="TableSpanner"/>
    <w:rsid w:val="00F8480F"/>
    <w:rPr>
      <w:rFonts w:ascii="Arial Narrow" w:hAnsi="Arial Narrow"/>
      <w:sz w:val="20"/>
      <w:szCs w:val="18"/>
    </w:rPr>
  </w:style>
  <w:style w:type="paragraph" w:customStyle="1" w:styleId="TableSpanner">
    <w:name w:val="TableSpanner"/>
    <w:basedOn w:val="Normal"/>
    <w:link w:val="TableSpannerChar"/>
    <w:qFormat/>
    <w:rsid w:val="00F8480F"/>
    <w:pPr>
      <w:keepNext/>
      <w:spacing w:line="220" w:lineRule="exact"/>
      <w:jc w:val="center"/>
    </w:pPr>
    <w:rPr>
      <w:rFonts w:ascii="Arial Narrow" w:hAnsi="Arial Narrow"/>
      <w:sz w:val="20"/>
      <w:szCs w:val="18"/>
    </w:rPr>
  </w:style>
  <w:style w:type="paragraph" w:customStyle="1" w:styleId="SectionHeading">
    <w:name w:val="SectionHeading"/>
    <w:basedOn w:val="Normal"/>
    <w:qFormat/>
    <w:rsid w:val="00B63408"/>
    <w:pPr>
      <w:spacing w:before="480" w:after="480"/>
      <w:outlineLvl w:val="0"/>
    </w:pPr>
    <w:rPr>
      <w:rFonts w:ascii="Arial Narrow" w:eastAsia="Times New Roman" w:hAnsi="Arial Narrow"/>
      <w:b/>
      <w:sz w:val="40"/>
      <w:szCs w:val="40"/>
    </w:rPr>
  </w:style>
  <w:style w:type="paragraph" w:customStyle="1" w:styleId="TOCLists">
    <w:name w:val="TOCLists"/>
    <w:basedOn w:val="TOC1"/>
    <w:uiPriority w:val="1"/>
    <w:qFormat/>
    <w:rsid w:val="005B1A6E"/>
    <w:pPr>
      <w:tabs>
        <w:tab w:val="left" w:pos="720"/>
      </w:tabs>
      <w:ind w:left="720" w:hanging="720"/>
    </w:pPr>
  </w:style>
  <w:style w:type="paragraph" w:styleId="TOC1">
    <w:name w:val="toc 1"/>
    <w:basedOn w:val="Normal"/>
    <w:next w:val="Noparagraphstyle"/>
    <w:autoRedefine/>
    <w:uiPriority w:val="39"/>
    <w:rsid w:val="0029519C"/>
    <w:pPr>
      <w:tabs>
        <w:tab w:val="right" w:leader="dot" w:pos="9360"/>
      </w:tabs>
    </w:pPr>
    <w:rPr>
      <w:rFonts w:ascii="Arial Narrow" w:eastAsia="Times New Roman" w:hAnsi="Arial Narrow"/>
      <w:noProof/>
    </w:rPr>
  </w:style>
  <w:style w:type="paragraph" w:customStyle="1" w:styleId="Noparagraphstyle">
    <w:name w:val="[No paragraph style]"/>
    <w:uiPriority w:val="99"/>
    <w:semiHidden/>
    <w:rsid w:val="00375D94"/>
    <w:pPr>
      <w:autoSpaceDE w:val="0"/>
      <w:autoSpaceDN w:val="0"/>
      <w:adjustRightInd w:val="0"/>
      <w:spacing w:line="288" w:lineRule="auto"/>
      <w:textAlignment w:val="center"/>
    </w:pPr>
    <w:rPr>
      <w:rFonts w:ascii="Times" w:eastAsia="Times New Roman" w:hAnsi="Times" w:cs="Times"/>
      <w:color w:val="000000"/>
    </w:rPr>
  </w:style>
  <w:style w:type="paragraph" w:customStyle="1" w:styleId="TableCellHeading">
    <w:name w:val="TableCellHeading"/>
    <w:basedOn w:val="Normal"/>
    <w:qFormat/>
    <w:rsid w:val="00F8480F"/>
    <w:pPr>
      <w:keepNext/>
      <w:spacing w:line="220" w:lineRule="exact"/>
      <w:jc w:val="center"/>
    </w:pPr>
    <w:rPr>
      <w:rFonts w:ascii="Arial Narrow" w:eastAsia="Times New Roman" w:hAnsi="Arial Narrow"/>
      <w:b/>
      <w:sz w:val="20"/>
      <w:szCs w:val="18"/>
    </w:rPr>
  </w:style>
  <w:style w:type="paragraph" w:customStyle="1" w:styleId="TableFootnote">
    <w:name w:val="TableFootnote"/>
    <w:basedOn w:val="Normal"/>
    <w:qFormat/>
    <w:rsid w:val="00F8480F"/>
    <w:pPr>
      <w:spacing w:before="80"/>
    </w:pPr>
    <w:rPr>
      <w:rFonts w:eastAsia="Times New Roman"/>
      <w:sz w:val="20"/>
      <w:szCs w:val="16"/>
    </w:rPr>
  </w:style>
  <w:style w:type="paragraph" w:customStyle="1" w:styleId="TableHeadnote">
    <w:name w:val="TableHeadnote"/>
    <w:basedOn w:val="Normal"/>
    <w:next w:val="TableCellHeading"/>
    <w:link w:val="TableHeadnoteChar"/>
    <w:qFormat/>
    <w:rsid w:val="00B13FD1"/>
    <w:rPr>
      <w:rFonts w:eastAsia="Times New Roman"/>
      <w:sz w:val="20"/>
      <w:szCs w:val="16"/>
    </w:rPr>
  </w:style>
  <w:style w:type="character" w:customStyle="1" w:styleId="TableHeadnoteChar">
    <w:name w:val="TableHeadnote Char"/>
    <w:basedOn w:val="DefaultParagraphFont"/>
    <w:link w:val="TableHeadnote"/>
    <w:rsid w:val="00B13FD1"/>
    <w:rPr>
      <w:rFonts w:eastAsia="Times New Roman"/>
      <w:sz w:val="20"/>
      <w:szCs w:val="16"/>
    </w:rPr>
  </w:style>
  <w:style w:type="paragraph" w:customStyle="1" w:styleId="TableTitle">
    <w:name w:val="TableTitle"/>
    <w:basedOn w:val="Normal"/>
    <w:next w:val="TableHeadnote"/>
    <w:qFormat/>
    <w:rsid w:val="00946770"/>
    <w:pPr>
      <w:numPr>
        <w:numId w:val="14"/>
      </w:numPr>
      <w:tabs>
        <w:tab w:val="left" w:pos="990"/>
      </w:tabs>
      <w:spacing w:before="240"/>
      <w:ind w:left="0" w:firstLine="0"/>
    </w:pPr>
    <w:rPr>
      <w:rFonts w:ascii="Arial Narrow" w:eastAsia="Times New Roman" w:hAnsi="Arial Narrow"/>
      <w:szCs w:val="18"/>
    </w:rPr>
  </w:style>
  <w:style w:type="paragraph" w:styleId="TableofFigures">
    <w:name w:val="table of figures"/>
    <w:uiPriority w:val="99"/>
    <w:rsid w:val="00375D94"/>
    <w:rPr>
      <w:rFonts w:ascii="Arial Narrow" w:eastAsia="Times New Roman" w:hAnsi="Arial Narrow"/>
    </w:rPr>
  </w:style>
  <w:style w:type="paragraph" w:customStyle="1" w:styleId="BOTPOffice">
    <w:name w:val="BOTPOffice"/>
    <w:basedOn w:val="Normal"/>
    <w:rsid w:val="00375D94"/>
    <w:pPr>
      <w:spacing w:line="320" w:lineRule="exact"/>
      <w:ind w:left="2520"/>
    </w:pPr>
    <w:rPr>
      <w:rFonts w:ascii="Arial Narrow" w:eastAsia="Times New Roman" w:hAnsi="Arial Narrow"/>
      <w:b/>
      <w:sz w:val="28"/>
      <w:szCs w:val="28"/>
    </w:rPr>
  </w:style>
  <w:style w:type="paragraph" w:customStyle="1" w:styleId="BOTPOfficial">
    <w:name w:val="BOTPOfficial"/>
    <w:basedOn w:val="Normal"/>
    <w:rsid w:val="00375D94"/>
    <w:pPr>
      <w:spacing w:after="240" w:line="320" w:lineRule="atLeast"/>
      <w:ind w:left="2520"/>
    </w:pPr>
    <w:rPr>
      <w:rFonts w:ascii="Arial Narrow" w:eastAsia="Times New Roman" w:hAnsi="Arial Narrow"/>
      <w:sz w:val="28"/>
      <w:szCs w:val="28"/>
    </w:rPr>
  </w:style>
  <w:style w:type="paragraph" w:customStyle="1" w:styleId="BOTPNotes">
    <w:name w:val="BOTPNotes"/>
    <w:basedOn w:val="Normal"/>
    <w:link w:val="BOTPNotesChar"/>
    <w:rsid w:val="00F30441"/>
    <w:pPr>
      <w:spacing w:before="1680" w:line="220" w:lineRule="exact"/>
      <w:ind w:left="2520"/>
    </w:pPr>
    <w:rPr>
      <w:rFonts w:ascii="Arial Narrow" w:eastAsia="Times New Roman" w:hAnsi="Arial Narrow"/>
      <w:sz w:val="18"/>
      <w:szCs w:val="18"/>
    </w:rPr>
  </w:style>
  <w:style w:type="character" w:customStyle="1" w:styleId="BOTPNotesChar">
    <w:name w:val="BOTPNotes Char"/>
    <w:basedOn w:val="DefaultParagraphFont"/>
    <w:link w:val="BOTPNotes"/>
    <w:rsid w:val="00F30441"/>
    <w:rPr>
      <w:rFonts w:ascii="Arial Narrow" w:eastAsia="Times New Roman" w:hAnsi="Arial Narrow"/>
      <w:sz w:val="18"/>
      <w:szCs w:val="18"/>
    </w:rPr>
  </w:style>
  <w:style w:type="paragraph" w:customStyle="1" w:styleId="BOTPNotes2">
    <w:name w:val="BOTPNotes2"/>
    <w:basedOn w:val="BOTPNotes"/>
    <w:rsid w:val="00D400B0"/>
    <w:pPr>
      <w:spacing w:before="480" w:after="480"/>
    </w:pPr>
  </w:style>
  <w:style w:type="paragraph" w:styleId="Footer">
    <w:name w:val="footer"/>
    <w:basedOn w:val="Normal"/>
    <w:link w:val="FooterChar"/>
    <w:uiPriority w:val="99"/>
    <w:semiHidden/>
    <w:rsid w:val="00375D94"/>
    <w:pPr>
      <w:tabs>
        <w:tab w:val="center" w:pos="4320"/>
        <w:tab w:val="right" w:pos="8640"/>
      </w:tabs>
      <w:spacing w:line="240" w:lineRule="auto"/>
    </w:pPr>
    <w:rPr>
      <w:rFonts w:eastAsia="Times New Roman"/>
    </w:rPr>
  </w:style>
  <w:style w:type="character" w:customStyle="1" w:styleId="FooterChar">
    <w:name w:val="Footer Char"/>
    <w:basedOn w:val="DefaultParagraphFont"/>
    <w:link w:val="Footer"/>
    <w:uiPriority w:val="99"/>
    <w:semiHidden/>
    <w:rsid w:val="00F03374"/>
    <w:rPr>
      <w:rFonts w:eastAsia="Times New Roman"/>
    </w:rPr>
  </w:style>
  <w:style w:type="character" w:styleId="Hyperlink">
    <w:name w:val="Hyperlink"/>
    <w:basedOn w:val="DefaultParagraphFont"/>
    <w:qFormat/>
    <w:rsid w:val="006B25D3"/>
    <w:rPr>
      <w:i w:val="0"/>
      <w:color w:val="0000FF"/>
      <w:u w:val="none"/>
    </w:rPr>
  </w:style>
  <w:style w:type="paragraph" w:styleId="ListNumber">
    <w:name w:val="List Number"/>
    <w:basedOn w:val="Normal"/>
    <w:qFormat/>
    <w:rsid w:val="008973A5"/>
    <w:pPr>
      <w:numPr>
        <w:numId w:val="24"/>
      </w:numPr>
      <w:spacing w:before="80" w:after="80"/>
      <w:contextualSpacing/>
    </w:pPr>
    <w:rPr>
      <w:rFonts w:eastAsia="Times New Roman"/>
    </w:rPr>
  </w:style>
  <w:style w:type="paragraph" w:styleId="ListNumber2">
    <w:name w:val="List Number 2"/>
    <w:basedOn w:val="ListNumber"/>
    <w:qFormat/>
    <w:rsid w:val="005B1A6E"/>
    <w:pPr>
      <w:numPr>
        <w:numId w:val="7"/>
      </w:numPr>
    </w:pPr>
  </w:style>
  <w:style w:type="paragraph" w:styleId="ListNumber3">
    <w:name w:val="List Number 3"/>
    <w:basedOn w:val="ListNumber"/>
    <w:qFormat/>
    <w:rsid w:val="005B1A6E"/>
    <w:pPr>
      <w:numPr>
        <w:numId w:val="8"/>
      </w:numPr>
    </w:pPr>
  </w:style>
  <w:style w:type="paragraph" w:styleId="CommentText">
    <w:name w:val="annotation text"/>
    <w:basedOn w:val="Normal"/>
    <w:link w:val="CommentTextChar"/>
    <w:uiPriority w:val="99"/>
    <w:semiHidden/>
    <w:rsid w:val="00375D94"/>
    <w:pPr>
      <w:spacing w:line="240" w:lineRule="auto"/>
    </w:pPr>
    <w:rPr>
      <w:rFonts w:eastAsia="Times New Roman"/>
    </w:rPr>
  </w:style>
  <w:style w:type="character" w:customStyle="1" w:styleId="CommentTextChar">
    <w:name w:val="Comment Text Char"/>
    <w:basedOn w:val="DefaultParagraphFont"/>
    <w:link w:val="CommentText"/>
    <w:uiPriority w:val="99"/>
    <w:semiHidden/>
    <w:rsid w:val="00F03374"/>
    <w:rPr>
      <w:rFonts w:eastAsia="Times New Roman"/>
    </w:rPr>
  </w:style>
  <w:style w:type="character" w:styleId="PageNumber">
    <w:name w:val="page number"/>
    <w:basedOn w:val="DefaultParagraphFont"/>
    <w:uiPriority w:val="99"/>
    <w:semiHidden/>
    <w:rsid w:val="00375D94"/>
  </w:style>
  <w:style w:type="table" w:styleId="Table3Deffects1">
    <w:name w:val="Table 3D effects 1"/>
    <w:basedOn w:val="TableNormal"/>
    <w:semiHidden/>
    <w:rsid w:val="00375D94"/>
    <w:pPr>
      <w:spacing w:line="240" w:lineRule="auto"/>
    </w:pPr>
    <w:rPr>
      <w:rFonts w:eastAsia="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375D94"/>
    <w:pPr>
      <w:spacing w:line="240" w:lineRule="auto"/>
    </w:pPr>
    <w:rPr>
      <w:rFonts w:eastAsia="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375D94"/>
    <w:pPr>
      <w:spacing w:line="240" w:lineRule="auto"/>
    </w:pPr>
    <w:rPr>
      <w:rFonts w:eastAsia="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375D94"/>
    <w:pPr>
      <w:spacing w:line="240" w:lineRule="auto"/>
    </w:pPr>
    <w:rPr>
      <w:rFonts w:eastAsia="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375D94"/>
    <w:pPr>
      <w:spacing w:line="240" w:lineRule="auto"/>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375D94"/>
    <w:pPr>
      <w:spacing w:line="240" w:lineRule="auto"/>
    </w:pPr>
    <w:rPr>
      <w:rFonts w:eastAsia="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375D94"/>
    <w:pPr>
      <w:spacing w:line="240" w:lineRule="auto"/>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375D94"/>
    <w:pPr>
      <w:spacing w:line="240" w:lineRule="auto"/>
    </w:pPr>
    <w:rPr>
      <w:rFonts w:eastAsia="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375D94"/>
    <w:pPr>
      <w:spacing w:line="240" w:lineRule="auto"/>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375D94"/>
    <w:pPr>
      <w:spacing w:line="240" w:lineRule="auto"/>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375D94"/>
    <w:pPr>
      <w:spacing w:line="240" w:lineRule="auto"/>
    </w:pPr>
    <w:rPr>
      <w:rFonts w:eastAsia="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375D94"/>
    <w:pPr>
      <w:spacing w:line="240" w:lineRule="auto"/>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375D94"/>
    <w:pPr>
      <w:spacing w:line="240" w:lineRule="auto"/>
    </w:pPr>
    <w:rPr>
      <w:rFonts w:eastAsia="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375D94"/>
    <w:pPr>
      <w:spacing w:line="240" w:lineRule="auto"/>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375D94"/>
    <w:pPr>
      <w:spacing w:line="240" w:lineRule="auto"/>
    </w:pPr>
    <w:rPr>
      <w:rFonts w:eastAsia="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375D94"/>
    <w:pPr>
      <w:spacing w:line="240" w:lineRule="auto"/>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375D94"/>
    <w:pPr>
      <w:spacing w:line="240" w:lineRule="auto"/>
    </w:pPr>
    <w:rPr>
      <w:rFonts w:eastAsia="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375D94"/>
    <w:pPr>
      <w:spacing w:line="240" w:lineRule="auto"/>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375D94"/>
    <w:pPr>
      <w:spacing w:line="240" w:lineRule="auto"/>
    </w:pPr>
    <w:rPr>
      <w:rFonts w:eastAsia="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375D94"/>
    <w:pPr>
      <w:spacing w:line="240" w:lineRule="auto"/>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375D94"/>
    <w:pPr>
      <w:spacing w:line="240" w:lineRule="auto"/>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375D94"/>
    <w:pPr>
      <w:spacing w:line="240" w:lineRule="auto"/>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375D94"/>
    <w:pPr>
      <w:spacing w:line="240" w:lineRule="auto"/>
    </w:pPr>
    <w:rPr>
      <w:rFonts w:eastAsia="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375D94"/>
    <w:pPr>
      <w:spacing w:line="240" w:lineRule="auto"/>
    </w:pPr>
    <w:rPr>
      <w:rFonts w:eastAsia="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375D94"/>
    <w:pPr>
      <w:spacing w:line="240" w:lineRule="auto"/>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375D94"/>
    <w:pPr>
      <w:spacing w:line="240" w:lineRule="auto"/>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375D94"/>
    <w:pPr>
      <w:spacing w:line="240" w:lineRule="auto"/>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375D94"/>
    <w:pPr>
      <w:spacing w:line="240" w:lineRule="auto"/>
    </w:pPr>
    <w:rPr>
      <w:rFonts w:eastAsia="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375D94"/>
    <w:pPr>
      <w:spacing w:line="240" w:lineRule="auto"/>
    </w:pPr>
    <w:rPr>
      <w:rFonts w:eastAsia="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375D94"/>
    <w:pPr>
      <w:spacing w:line="240" w:lineRule="auto"/>
    </w:pPr>
    <w:rPr>
      <w:rFonts w:eastAsia="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375D94"/>
    <w:pPr>
      <w:spacing w:line="240" w:lineRule="auto"/>
    </w:pPr>
    <w:rPr>
      <w:rFonts w:eastAsia="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375D94"/>
    <w:pPr>
      <w:spacing w:line="240" w:lineRule="auto"/>
    </w:pPr>
    <w:rPr>
      <w:rFonts w:eastAsia="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375D94"/>
    <w:pPr>
      <w:spacing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375D94"/>
    <w:pPr>
      <w:spacing w:line="240" w:lineRule="auto"/>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375D94"/>
    <w:pPr>
      <w:spacing w:line="240" w:lineRule="auto"/>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375D94"/>
    <w:pPr>
      <w:spacing w:line="240" w:lineRule="auto"/>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2">
    <w:name w:val="List Bullet 2"/>
    <w:basedOn w:val="Normal"/>
    <w:qFormat/>
    <w:rsid w:val="008973A5"/>
    <w:pPr>
      <w:numPr>
        <w:numId w:val="11"/>
      </w:numPr>
      <w:contextualSpacing/>
    </w:pPr>
    <w:rPr>
      <w:rFonts w:eastAsia="Times New Roman"/>
    </w:rPr>
  </w:style>
  <w:style w:type="paragraph" w:styleId="ListBullet3">
    <w:name w:val="List Bullet 3"/>
    <w:basedOn w:val="Normal"/>
    <w:qFormat/>
    <w:rsid w:val="008973A5"/>
    <w:pPr>
      <w:numPr>
        <w:numId w:val="12"/>
      </w:numPr>
      <w:contextualSpacing/>
    </w:pPr>
    <w:rPr>
      <w:rFonts w:eastAsia="Times New Roman"/>
    </w:rPr>
  </w:style>
  <w:style w:type="character" w:customStyle="1" w:styleId="Run-inHead">
    <w:name w:val="Run-inHead"/>
    <w:basedOn w:val="DefaultParagraphFont"/>
    <w:qFormat/>
    <w:rsid w:val="00375D94"/>
    <w:rPr>
      <w:rFonts w:ascii="Times New Roman" w:hAnsi="Times New Roman"/>
      <w:i/>
      <w:sz w:val="24"/>
      <w:szCs w:val="20"/>
    </w:rPr>
  </w:style>
  <w:style w:type="character" w:customStyle="1" w:styleId="Subscript">
    <w:name w:val="Subscript"/>
    <w:basedOn w:val="DefaultParagraphFont"/>
    <w:qFormat/>
    <w:rsid w:val="00375D94"/>
    <w:rPr>
      <w:vertAlign w:val="subscript"/>
    </w:rPr>
  </w:style>
  <w:style w:type="character" w:customStyle="1" w:styleId="Superscript">
    <w:name w:val="Superscript"/>
    <w:basedOn w:val="DefaultParagraphFont"/>
    <w:qFormat/>
    <w:rsid w:val="00375D94"/>
    <w:rPr>
      <w:vertAlign w:val="superscript"/>
    </w:rPr>
  </w:style>
  <w:style w:type="paragraph" w:customStyle="1" w:styleId="Series">
    <w:name w:val="Series"/>
    <w:rsid w:val="00191F8C"/>
    <w:pPr>
      <w:spacing w:before="1440" w:after="1440" w:line="240" w:lineRule="auto"/>
    </w:pPr>
    <w:rPr>
      <w:rFonts w:ascii="Arial Narrow" w:eastAsia="Times New Roman" w:hAnsi="Arial Narrow" w:cs="Arial"/>
      <w:bCs/>
      <w:kern w:val="32"/>
      <w:sz w:val="28"/>
      <w:szCs w:val="32"/>
    </w:rPr>
  </w:style>
  <w:style w:type="paragraph" w:customStyle="1" w:styleId="DBID">
    <w:name w:val="DBID"/>
    <w:rsid w:val="00384E49"/>
    <w:pPr>
      <w:spacing w:line="240" w:lineRule="auto"/>
      <w:contextualSpacing/>
    </w:pPr>
    <w:rPr>
      <w:rFonts w:ascii="Arial Narrow" w:eastAsia="Times New Roman" w:hAnsi="Arial Narrow" w:cs="Arial"/>
      <w:b/>
      <w:bCs/>
      <w:kern w:val="32"/>
      <w:szCs w:val="32"/>
    </w:rPr>
  </w:style>
  <w:style w:type="paragraph" w:customStyle="1" w:styleId="GlossaryDefinition">
    <w:name w:val="GlossaryDefinition"/>
    <w:basedOn w:val="BodyText"/>
    <w:qFormat/>
    <w:rsid w:val="00376734"/>
    <w:pPr>
      <w:ind w:firstLine="0"/>
      <w:contextualSpacing/>
    </w:pPr>
  </w:style>
  <w:style w:type="character" w:customStyle="1" w:styleId="GlossaryTerm">
    <w:name w:val="GlossaryTerm"/>
    <w:basedOn w:val="DefaultParagraphFont"/>
    <w:qFormat/>
    <w:rsid w:val="00375D94"/>
    <w:rPr>
      <w:rFonts w:ascii="Arial Narrow" w:hAnsi="Arial Narrow"/>
      <w:b/>
    </w:rPr>
  </w:style>
  <w:style w:type="character" w:styleId="Emphasis">
    <w:name w:val="Emphasis"/>
    <w:basedOn w:val="DefaultParagraphFont"/>
    <w:qFormat/>
    <w:rsid w:val="00AB6CA0"/>
    <w:rPr>
      <w:i/>
      <w:iCs/>
    </w:rPr>
  </w:style>
  <w:style w:type="character" w:styleId="Strong">
    <w:name w:val="Strong"/>
    <w:basedOn w:val="DefaultParagraphFont"/>
    <w:qFormat/>
    <w:rsid w:val="00AB6CA0"/>
    <w:rPr>
      <w:b/>
      <w:bCs/>
    </w:rPr>
  </w:style>
  <w:style w:type="character" w:customStyle="1" w:styleId="SubEmphasis">
    <w:name w:val="SubEmphasis"/>
    <w:basedOn w:val="DefaultParagraphFont"/>
    <w:uiPriority w:val="1"/>
    <w:rsid w:val="00AB6CA0"/>
    <w:rPr>
      <w:i/>
      <w:vertAlign w:val="subscript"/>
    </w:rPr>
  </w:style>
  <w:style w:type="paragraph" w:customStyle="1" w:styleId="TOCHeading1">
    <w:name w:val="TOCHeading1"/>
    <w:basedOn w:val="Heading1"/>
    <w:uiPriority w:val="1"/>
    <w:qFormat/>
    <w:rsid w:val="00923746"/>
    <w:pPr>
      <w:outlineLvl w:val="9"/>
    </w:pPr>
  </w:style>
  <w:style w:type="paragraph" w:customStyle="1" w:styleId="ConvFactorBody">
    <w:name w:val="ConvFactorBody"/>
    <w:basedOn w:val="Normal"/>
    <w:qFormat/>
    <w:rsid w:val="00A526D6"/>
    <w:pPr>
      <w:tabs>
        <w:tab w:val="left" w:pos="1260"/>
      </w:tabs>
      <w:autoSpaceDE w:val="0"/>
      <w:autoSpaceDN w:val="0"/>
      <w:adjustRightInd w:val="0"/>
      <w:spacing w:before="120"/>
      <w:contextualSpacing/>
      <w:textAlignment w:val="baseline"/>
    </w:pPr>
    <w:rPr>
      <w:rFonts w:ascii="Arial Narrow" w:eastAsia="Times New Roman" w:hAnsi="Arial Narrow" w:cs="Univers 57 Condensed"/>
      <w:color w:val="000000"/>
      <w:sz w:val="20"/>
    </w:rPr>
  </w:style>
  <w:style w:type="paragraph" w:customStyle="1" w:styleId="TableCellBody">
    <w:name w:val="TableCellBody"/>
    <w:basedOn w:val="BodyText"/>
    <w:qFormat/>
    <w:rsid w:val="00344308"/>
    <w:pPr>
      <w:spacing w:line="240" w:lineRule="auto"/>
      <w:ind w:left="180" w:hanging="180"/>
    </w:pPr>
    <w:rPr>
      <w:sz w:val="20"/>
    </w:rPr>
  </w:style>
  <w:style w:type="paragraph" w:customStyle="1" w:styleId="TableCellDecAlign">
    <w:name w:val="TableCellDecAlign"/>
    <w:basedOn w:val="BodyText"/>
    <w:qFormat/>
    <w:rsid w:val="00F8480F"/>
    <w:pPr>
      <w:tabs>
        <w:tab w:val="decimal" w:pos="391"/>
      </w:tabs>
      <w:spacing w:line="240" w:lineRule="auto"/>
      <w:ind w:firstLine="0"/>
    </w:pPr>
    <w:rPr>
      <w:sz w:val="20"/>
    </w:rPr>
  </w:style>
  <w:style w:type="paragraph" w:styleId="TOC2">
    <w:name w:val="toc 2"/>
    <w:basedOn w:val="TOC1"/>
    <w:next w:val="Noparagraphstyle"/>
    <w:autoRedefine/>
    <w:uiPriority w:val="39"/>
    <w:rsid w:val="0029519C"/>
    <w:pPr>
      <w:ind w:left="202"/>
    </w:pPr>
  </w:style>
  <w:style w:type="paragraph" w:styleId="TOC3">
    <w:name w:val="toc 3"/>
    <w:basedOn w:val="TOC1"/>
    <w:next w:val="Noparagraphstyle"/>
    <w:autoRedefine/>
    <w:uiPriority w:val="39"/>
    <w:rsid w:val="0029519C"/>
    <w:pPr>
      <w:ind w:left="403"/>
    </w:pPr>
  </w:style>
  <w:style w:type="paragraph" w:styleId="TOC4">
    <w:name w:val="toc 4"/>
    <w:basedOn w:val="TOC1"/>
    <w:next w:val="Noparagraphstyle"/>
    <w:autoRedefine/>
    <w:uiPriority w:val="39"/>
    <w:rsid w:val="0029519C"/>
    <w:pPr>
      <w:ind w:left="605"/>
    </w:pPr>
  </w:style>
  <w:style w:type="paragraph" w:styleId="TOC5">
    <w:name w:val="toc 5"/>
    <w:basedOn w:val="TOC1"/>
    <w:next w:val="Noparagraphstyle"/>
    <w:autoRedefine/>
    <w:uiPriority w:val="39"/>
    <w:rsid w:val="0029519C"/>
    <w:pPr>
      <w:ind w:left="806"/>
    </w:pPr>
  </w:style>
  <w:style w:type="character" w:customStyle="1" w:styleId="SuperEmphasis">
    <w:name w:val="SuperEmphasis"/>
    <w:basedOn w:val="DefaultParagraphFont"/>
    <w:uiPriority w:val="1"/>
    <w:rsid w:val="00AB6CA0"/>
    <w:rPr>
      <w:i/>
      <w:vertAlign w:val="superscript"/>
    </w:rPr>
  </w:style>
  <w:style w:type="paragraph" w:styleId="CommentSubject">
    <w:name w:val="annotation subject"/>
    <w:basedOn w:val="CommentText"/>
    <w:next w:val="CommentText"/>
    <w:link w:val="CommentSubjectChar"/>
    <w:uiPriority w:val="99"/>
    <w:semiHidden/>
    <w:rsid w:val="00375D94"/>
    <w:rPr>
      <w:b/>
      <w:bCs/>
    </w:rPr>
  </w:style>
  <w:style w:type="character" w:customStyle="1" w:styleId="CommentSubjectChar">
    <w:name w:val="Comment Subject Char"/>
    <w:basedOn w:val="CommentTextChar"/>
    <w:link w:val="CommentSubject"/>
    <w:uiPriority w:val="99"/>
    <w:semiHidden/>
    <w:rsid w:val="00F03374"/>
    <w:rPr>
      <w:rFonts w:eastAsia="Times New Roman"/>
      <w:b/>
      <w:bCs/>
    </w:rPr>
  </w:style>
  <w:style w:type="paragraph" w:customStyle="1" w:styleId="TOCHeading2">
    <w:name w:val="TOCHeading2"/>
    <w:basedOn w:val="TOCHeading1"/>
    <w:uiPriority w:val="1"/>
    <w:qFormat/>
    <w:rsid w:val="002E6D53"/>
    <w:rPr>
      <w:sz w:val="26"/>
    </w:rPr>
  </w:style>
  <w:style w:type="paragraph" w:customStyle="1" w:styleId="EquationNumbered">
    <w:name w:val="Equation (Numbered)"/>
    <w:basedOn w:val="Normal"/>
    <w:next w:val="BodyText"/>
    <w:qFormat/>
    <w:rsid w:val="00375D94"/>
    <w:pPr>
      <w:tabs>
        <w:tab w:val="center" w:pos="4680"/>
        <w:tab w:val="right" w:pos="10080"/>
      </w:tabs>
      <w:spacing w:before="120" w:after="120"/>
    </w:pPr>
  </w:style>
  <w:style w:type="paragraph" w:customStyle="1" w:styleId="EquationWhere">
    <w:name w:val="EquationWhere"/>
    <w:basedOn w:val="Normal"/>
    <w:qFormat/>
    <w:rsid w:val="00376734"/>
    <w:pPr>
      <w:tabs>
        <w:tab w:val="right" w:pos="1080"/>
        <w:tab w:val="left" w:pos="1800"/>
      </w:tabs>
      <w:ind w:left="1800" w:hanging="1800"/>
      <w:contextualSpacing/>
    </w:pPr>
    <w:rPr>
      <w:rFonts w:eastAsia="Times New Roman"/>
    </w:rPr>
  </w:style>
  <w:style w:type="paragraph" w:styleId="NormalWeb">
    <w:name w:val="Normal (Web)"/>
    <w:basedOn w:val="Normal"/>
    <w:link w:val="NormalWebChar"/>
    <w:uiPriority w:val="99"/>
    <w:semiHidden/>
    <w:rsid w:val="00375D94"/>
    <w:pPr>
      <w:spacing w:before="100" w:beforeAutospacing="1" w:after="100" w:afterAutospacing="1" w:line="240" w:lineRule="auto"/>
    </w:pPr>
    <w:rPr>
      <w:rFonts w:eastAsia="Times New Roman"/>
      <w:lang w:eastAsia="zh-CN"/>
    </w:rPr>
  </w:style>
  <w:style w:type="character" w:customStyle="1" w:styleId="NormalWebChar">
    <w:name w:val="Normal (Web) Char"/>
    <w:basedOn w:val="DefaultParagraphFont"/>
    <w:link w:val="NormalWeb"/>
    <w:uiPriority w:val="99"/>
    <w:semiHidden/>
    <w:locked/>
    <w:rsid w:val="00F03374"/>
    <w:rPr>
      <w:rFonts w:eastAsia="Times New Roman"/>
      <w:lang w:eastAsia="zh-CN"/>
    </w:rPr>
  </w:style>
  <w:style w:type="paragraph" w:customStyle="1" w:styleId="Numbered1">
    <w:name w:val="Numbered1"/>
    <w:uiPriority w:val="99"/>
    <w:semiHidden/>
    <w:rsid w:val="00375D94"/>
    <w:pPr>
      <w:spacing w:line="240" w:lineRule="auto"/>
      <w:ind w:left="360" w:hanging="360"/>
    </w:pPr>
    <w:rPr>
      <w:rFonts w:ascii="Arial Narrow" w:eastAsia="Times New Roman" w:hAnsi="Arial Narrow" w:cs="Arial"/>
      <w:b/>
      <w:bCs/>
      <w:kern w:val="32"/>
      <w:sz w:val="32"/>
      <w:szCs w:val="32"/>
    </w:rPr>
  </w:style>
  <w:style w:type="paragraph" w:customStyle="1" w:styleId="Numbered2">
    <w:name w:val="Numbered2"/>
    <w:basedOn w:val="Numbered1"/>
    <w:uiPriority w:val="99"/>
    <w:semiHidden/>
    <w:rsid w:val="00375D94"/>
    <w:pPr>
      <w:numPr>
        <w:ilvl w:val="1"/>
      </w:numPr>
      <w:ind w:left="360" w:hanging="360"/>
    </w:pPr>
    <w:rPr>
      <w:sz w:val="26"/>
      <w:szCs w:val="26"/>
    </w:rPr>
  </w:style>
  <w:style w:type="paragraph" w:customStyle="1" w:styleId="Numbered3">
    <w:name w:val="Numbered3"/>
    <w:basedOn w:val="Numbered2"/>
    <w:uiPriority w:val="99"/>
    <w:semiHidden/>
    <w:rsid w:val="00375D94"/>
    <w:pPr>
      <w:numPr>
        <w:ilvl w:val="2"/>
      </w:numPr>
      <w:ind w:left="360" w:hanging="360"/>
    </w:pPr>
    <w:rPr>
      <w:b w:val="0"/>
    </w:rPr>
  </w:style>
  <w:style w:type="paragraph" w:customStyle="1" w:styleId="Numbered4">
    <w:name w:val="Numbered4"/>
    <w:basedOn w:val="Numbered2"/>
    <w:uiPriority w:val="99"/>
    <w:semiHidden/>
    <w:rsid w:val="00375D94"/>
    <w:pPr>
      <w:numPr>
        <w:ilvl w:val="3"/>
      </w:numPr>
      <w:ind w:left="360" w:hanging="360"/>
    </w:pPr>
    <w:rPr>
      <w:b w:val="0"/>
      <w:sz w:val="24"/>
      <w:szCs w:val="24"/>
    </w:rPr>
  </w:style>
  <w:style w:type="paragraph" w:customStyle="1" w:styleId="Numbered5">
    <w:name w:val="Numbered5"/>
    <w:basedOn w:val="Numbered4"/>
    <w:uiPriority w:val="99"/>
    <w:semiHidden/>
    <w:rsid w:val="00375D94"/>
    <w:pPr>
      <w:numPr>
        <w:ilvl w:val="4"/>
      </w:numPr>
      <w:ind w:left="360" w:hanging="360"/>
    </w:pPr>
    <w:rPr>
      <w:i/>
    </w:rPr>
  </w:style>
  <w:style w:type="paragraph" w:customStyle="1" w:styleId="TableCell">
    <w:name w:val="Table Cell"/>
    <w:basedOn w:val="Normal"/>
    <w:link w:val="TableCellChar1"/>
    <w:uiPriority w:val="99"/>
    <w:semiHidden/>
    <w:qFormat/>
    <w:rsid w:val="00375D94"/>
    <w:pPr>
      <w:spacing w:line="240" w:lineRule="auto"/>
    </w:pPr>
    <w:rPr>
      <w:rFonts w:eastAsiaTheme="majorEastAsia" w:cstheme="majorBidi"/>
      <w:bCs/>
      <w:szCs w:val="26"/>
    </w:rPr>
  </w:style>
  <w:style w:type="character" w:customStyle="1" w:styleId="TableCellChar1">
    <w:name w:val="Table Cell Char1"/>
    <w:link w:val="TableCell"/>
    <w:uiPriority w:val="99"/>
    <w:semiHidden/>
    <w:rsid w:val="00F03374"/>
    <w:rPr>
      <w:rFonts w:eastAsiaTheme="majorEastAsia" w:cstheme="majorBidi"/>
      <w:bCs/>
      <w:szCs w:val="26"/>
    </w:rPr>
  </w:style>
  <w:style w:type="character" w:customStyle="1" w:styleId="TableCellChar">
    <w:name w:val="Table Cell Char"/>
    <w:basedOn w:val="TableHeadnoteChar"/>
    <w:uiPriority w:val="99"/>
    <w:semiHidden/>
    <w:rsid w:val="00375D94"/>
    <w:rPr>
      <w:rFonts w:eastAsia="Times New Roman"/>
      <w:sz w:val="18"/>
      <w:szCs w:val="16"/>
    </w:rPr>
  </w:style>
  <w:style w:type="paragraph" w:customStyle="1" w:styleId="ReferenceList">
    <w:name w:val="Reference List"/>
    <w:basedOn w:val="Reference"/>
    <w:link w:val="ReferenceListChar"/>
    <w:uiPriority w:val="99"/>
    <w:semiHidden/>
    <w:qFormat/>
    <w:rsid w:val="00375D94"/>
    <w:pPr>
      <w:spacing w:line="240" w:lineRule="auto"/>
    </w:pPr>
  </w:style>
  <w:style w:type="character" w:customStyle="1" w:styleId="ReferenceListChar">
    <w:name w:val="Reference List Char"/>
    <w:basedOn w:val="ReferenceChar"/>
    <w:link w:val="ReferenceList"/>
    <w:uiPriority w:val="99"/>
    <w:semiHidden/>
    <w:rsid w:val="00F03374"/>
    <w:rPr>
      <w:rFonts w:eastAsia="Times New Roman"/>
    </w:rPr>
  </w:style>
  <w:style w:type="paragraph" w:styleId="FootnoteText">
    <w:name w:val="footnote text"/>
    <w:basedOn w:val="Normal"/>
    <w:link w:val="FootnoteTextChar"/>
    <w:rsid w:val="00375D94"/>
    <w:pPr>
      <w:spacing w:line="240" w:lineRule="auto"/>
    </w:pPr>
    <w:rPr>
      <w:rFonts w:eastAsia="Times New Roman"/>
    </w:rPr>
  </w:style>
  <w:style w:type="character" w:customStyle="1" w:styleId="FootnoteTextChar">
    <w:name w:val="Footnote Text Char"/>
    <w:basedOn w:val="DefaultParagraphFont"/>
    <w:link w:val="FootnoteText"/>
    <w:rsid w:val="00F03374"/>
    <w:rPr>
      <w:rFonts w:eastAsia="Times New Roman"/>
    </w:rPr>
  </w:style>
  <w:style w:type="paragraph" w:styleId="Header">
    <w:name w:val="header"/>
    <w:basedOn w:val="Normal"/>
    <w:link w:val="HeaderChar"/>
    <w:uiPriority w:val="99"/>
    <w:semiHidden/>
    <w:rsid w:val="00375D94"/>
    <w:pPr>
      <w:tabs>
        <w:tab w:val="center" w:pos="4680"/>
        <w:tab w:val="right" w:pos="9360"/>
      </w:tabs>
      <w:spacing w:line="240" w:lineRule="auto"/>
    </w:pPr>
    <w:rPr>
      <w:rFonts w:eastAsia="Times New Roman"/>
    </w:rPr>
  </w:style>
  <w:style w:type="character" w:customStyle="1" w:styleId="HeaderChar">
    <w:name w:val="Header Char"/>
    <w:basedOn w:val="DefaultParagraphFont"/>
    <w:link w:val="Header"/>
    <w:uiPriority w:val="99"/>
    <w:semiHidden/>
    <w:rsid w:val="00F03374"/>
    <w:rPr>
      <w:rFonts w:eastAsia="Times New Roman"/>
    </w:rPr>
  </w:style>
  <w:style w:type="paragraph" w:styleId="Caption">
    <w:name w:val="caption"/>
    <w:basedOn w:val="Normal"/>
    <w:next w:val="Normal"/>
    <w:uiPriority w:val="99"/>
    <w:semiHidden/>
    <w:qFormat/>
    <w:rsid w:val="00375D94"/>
    <w:pPr>
      <w:spacing w:after="200" w:line="240" w:lineRule="auto"/>
    </w:pPr>
    <w:rPr>
      <w:rFonts w:eastAsia="Times New Roman"/>
      <w:b/>
      <w:bCs/>
      <w:color w:val="4F81BD"/>
      <w:sz w:val="18"/>
      <w:szCs w:val="18"/>
    </w:rPr>
  </w:style>
  <w:style w:type="character" w:styleId="CommentReference">
    <w:name w:val="annotation reference"/>
    <w:basedOn w:val="DefaultParagraphFont"/>
    <w:uiPriority w:val="99"/>
    <w:semiHidden/>
    <w:rsid w:val="00375D94"/>
    <w:rPr>
      <w:rFonts w:cs="Times New Roman"/>
      <w:sz w:val="16"/>
      <w:szCs w:val="16"/>
    </w:rPr>
  </w:style>
  <w:style w:type="paragraph" w:customStyle="1" w:styleId="InPocket">
    <w:name w:val="InPocket"/>
    <w:basedOn w:val="TableofFigures"/>
    <w:qFormat/>
    <w:rsid w:val="00375D94"/>
    <w:pPr>
      <w:tabs>
        <w:tab w:val="left" w:pos="1200"/>
        <w:tab w:val="right" w:leader="dot" w:pos="10257"/>
      </w:tabs>
    </w:pPr>
  </w:style>
  <w:style w:type="paragraph" w:customStyle="1" w:styleId="FigureInsert">
    <w:name w:val="FigureInsert"/>
    <w:next w:val="FigureCaption"/>
    <w:qFormat/>
    <w:rsid w:val="00375D94"/>
    <w:pPr>
      <w:keepNext/>
      <w:spacing w:before="240" w:after="120"/>
    </w:pPr>
    <w:rPr>
      <w:rFonts w:eastAsia="Times New Roman"/>
      <w:b/>
      <w:szCs w:val="40"/>
    </w:rPr>
  </w:style>
  <w:style w:type="paragraph" w:customStyle="1" w:styleId="TOCListsGrouped">
    <w:name w:val="TOCListsGrouped"/>
    <w:basedOn w:val="TOCLists"/>
    <w:uiPriority w:val="1"/>
    <w:qFormat/>
    <w:rsid w:val="005B1A6E"/>
    <w:pPr>
      <w:tabs>
        <w:tab w:val="left" w:pos="1350"/>
      </w:tabs>
      <w:ind w:left="1350" w:hanging="1350"/>
    </w:pPr>
  </w:style>
  <w:style w:type="paragraph" w:customStyle="1" w:styleId="ConvFactorNote">
    <w:name w:val="ConvFactorNote"/>
    <w:basedOn w:val="TableHeadnote"/>
    <w:rsid w:val="00F36C8C"/>
    <w:pPr>
      <w:keepNext/>
      <w:spacing w:line="240" w:lineRule="auto"/>
    </w:pPr>
    <w:rPr>
      <w:rFonts w:ascii="Arial Narrow" w:hAnsi="Arial Narrow"/>
      <w:szCs w:val="20"/>
    </w:rPr>
  </w:style>
  <w:style w:type="paragraph" w:customStyle="1" w:styleId="ISBNISSN">
    <w:name w:val="ISBN/ISSN"/>
    <w:basedOn w:val="BOTPNotes2"/>
    <w:rsid w:val="00047108"/>
    <w:pPr>
      <w:spacing w:before="240" w:line="240" w:lineRule="auto"/>
    </w:pPr>
    <w:rPr>
      <w:sz w:val="12"/>
    </w:rPr>
  </w:style>
  <w:style w:type="paragraph" w:customStyle="1" w:styleId="Version">
    <w:name w:val="Version"/>
    <w:rsid w:val="001C02A6"/>
    <w:pPr>
      <w:spacing w:line="240" w:lineRule="auto"/>
    </w:pPr>
    <w:rPr>
      <w:rFonts w:ascii="Arial Narrow" w:eastAsia="Times New Roman" w:hAnsi="Arial Narrow" w:cs="Arial"/>
      <w:bCs/>
      <w:kern w:val="32"/>
      <w:szCs w:val="32"/>
    </w:rPr>
  </w:style>
  <w:style w:type="paragraph" w:customStyle="1" w:styleId="ISSNISBNDOIBackCover">
    <w:name w:val="ISSN/ISBN/DOI Back Cover"/>
    <w:basedOn w:val="ISBNISSN"/>
    <w:rsid w:val="008F614A"/>
    <w:pPr>
      <w:spacing w:before="11600" w:after="0"/>
      <w:ind w:left="8107"/>
    </w:pPr>
    <w:rPr>
      <w:szCs w:val="20"/>
    </w:rPr>
  </w:style>
  <w:style w:type="paragraph" w:styleId="BalloonText">
    <w:name w:val="Balloon Text"/>
    <w:basedOn w:val="Normal"/>
    <w:link w:val="BalloonTextChar"/>
    <w:uiPriority w:val="99"/>
    <w:semiHidden/>
    <w:rsid w:val="00CD6B5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3374"/>
    <w:rPr>
      <w:rFonts w:ascii="Tahoma" w:hAnsi="Tahoma" w:cs="Tahoma"/>
      <w:sz w:val="16"/>
      <w:szCs w:val="16"/>
    </w:rPr>
  </w:style>
  <w:style w:type="paragraph" w:customStyle="1" w:styleId="ugtext">
    <w:name w:val="ug_text"/>
    <w:basedOn w:val="BodyText"/>
    <w:rsid w:val="00F437A0"/>
    <w:pPr>
      <w:spacing w:line="240" w:lineRule="auto"/>
    </w:pPr>
  </w:style>
  <w:style w:type="paragraph" w:customStyle="1" w:styleId="uglist">
    <w:name w:val="ug_list"/>
    <w:basedOn w:val="ListBullet"/>
    <w:rsid w:val="00BF6D72"/>
    <w:pPr>
      <w:spacing w:line="240" w:lineRule="auto"/>
    </w:pPr>
    <w:rPr>
      <w:szCs w:val="20"/>
    </w:rPr>
  </w:style>
  <w:style w:type="paragraph" w:customStyle="1" w:styleId="ugheadnote">
    <w:name w:val="ug_headnote"/>
    <w:basedOn w:val="TableHeadnote"/>
    <w:rsid w:val="002E6D53"/>
    <w:pPr>
      <w:spacing w:after="120" w:line="240" w:lineRule="auto"/>
    </w:pPr>
  </w:style>
  <w:style w:type="paragraph" w:customStyle="1" w:styleId="ugno-list">
    <w:name w:val="ug_no-list"/>
    <w:basedOn w:val="ListNumber"/>
    <w:rsid w:val="00976075"/>
    <w:pPr>
      <w:spacing w:line="240" w:lineRule="auto"/>
    </w:pPr>
  </w:style>
  <w:style w:type="character" w:customStyle="1" w:styleId="EmphStrong">
    <w:name w:val="EmphStrong"/>
    <w:basedOn w:val="DefaultParagraphFont"/>
    <w:uiPriority w:val="1"/>
    <w:qFormat/>
    <w:rsid w:val="00F524A4"/>
    <w:rPr>
      <w:b/>
      <w:i/>
    </w:rPr>
  </w:style>
  <w:style w:type="paragraph" w:customStyle="1" w:styleId="ForewordBody">
    <w:name w:val="ForewordBody"/>
    <w:basedOn w:val="Normal"/>
    <w:rsid w:val="008246A3"/>
    <w:rPr>
      <w:rFonts w:ascii="Arial Narrow" w:hAnsi="Arial Narrow"/>
    </w:rPr>
  </w:style>
  <w:style w:type="paragraph" w:styleId="Bibliography">
    <w:name w:val="Bibliography"/>
    <w:basedOn w:val="Normal"/>
    <w:next w:val="Normal"/>
    <w:uiPriority w:val="99"/>
    <w:semiHidden/>
    <w:rsid w:val="00B960D3"/>
  </w:style>
  <w:style w:type="paragraph" w:styleId="BlockText">
    <w:name w:val="Block Text"/>
    <w:basedOn w:val="Normal"/>
    <w:uiPriority w:val="99"/>
    <w:semiHidden/>
    <w:rsid w:val="00B960D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2">
    <w:name w:val="Body Text 2"/>
    <w:basedOn w:val="Normal"/>
    <w:link w:val="BodyText2Char"/>
    <w:uiPriority w:val="99"/>
    <w:semiHidden/>
    <w:rsid w:val="00B960D3"/>
    <w:pPr>
      <w:spacing w:after="120"/>
    </w:pPr>
  </w:style>
  <w:style w:type="character" w:customStyle="1" w:styleId="BodyText2Char">
    <w:name w:val="Body Text 2 Char"/>
    <w:basedOn w:val="DefaultParagraphFont"/>
    <w:link w:val="BodyText2"/>
    <w:uiPriority w:val="99"/>
    <w:semiHidden/>
    <w:rsid w:val="00B960D3"/>
  </w:style>
  <w:style w:type="paragraph" w:styleId="BodyText3">
    <w:name w:val="Body Text 3"/>
    <w:basedOn w:val="Normal"/>
    <w:link w:val="BodyText3Char"/>
    <w:uiPriority w:val="99"/>
    <w:semiHidden/>
    <w:rsid w:val="00B960D3"/>
    <w:pPr>
      <w:spacing w:after="120"/>
    </w:pPr>
    <w:rPr>
      <w:sz w:val="16"/>
      <w:szCs w:val="16"/>
    </w:rPr>
  </w:style>
  <w:style w:type="character" w:customStyle="1" w:styleId="BodyText3Char">
    <w:name w:val="Body Text 3 Char"/>
    <w:basedOn w:val="DefaultParagraphFont"/>
    <w:link w:val="BodyText3"/>
    <w:uiPriority w:val="99"/>
    <w:semiHidden/>
    <w:rsid w:val="00B960D3"/>
    <w:rPr>
      <w:sz w:val="16"/>
      <w:szCs w:val="16"/>
    </w:rPr>
  </w:style>
  <w:style w:type="paragraph" w:styleId="BodyTextFirstIndent">
    <w:name w:val="Body Text First Indent"/>
    <w:basedOn w:val="BodyText"/>
    <w:link w:val="BodyTextFirstIndentChar"/>
    <w:uiPriority w:val="99"/>
    <w:semiHidden/>
    <w:rsid w:val="00B960D3"/>
    <w:pPr>
      <w:ind w:firstLine="360"/>
    </w:pPr>
    <w:rPr>
      <w:rFonts w:eastAsiaTheme="minorHAnsi"/>
    </w:rPr>
  </w:style>
  <w:style w:type="character" w:customStyle="1" w:styleId="BodyTextFirstIndentChar">
    <w:name w:val="Body Text First Indent Char"/>
    <w:basedOn w:val="BodyTextChar"/>
    <w:link w:val="BodyTextFirstIndent"/>
    <w:uiPriority w:val="99"/>
    <w:semiHidden/>
    <w:rsid w:val="00B960D3"/>
    <w:rPr>
      <w:rFonts w:eastAsia="Times New Roman"/>
    </w:rPr>
  </w:style>
  <w:style w:type="paragraph" w:styleId="BodyTextIndent">
    <w:name w:val="Body Text Indent"/>
    <w:basedOn w:val="Normal"/>
    <w:link w:val="BodyTextIndentChar"/>
    <w:uiPriority w:val="99"/>
    <w:semiHidden/>
    <w:rsid w:val="00B960D3"/>
    <w:pPr>
      <w:spacing w:after="120"/>
      <w:ind w:left="360"/>
    </w:pPr>
  </w:style>
  <w:style w:type="character" w:customStyle="1" w:styleId="BodyTextIndentChar">
    <w:name w:val="Body Text Indent Char"/>
    <w:basedOn w:val="DefaultParagraphFont"/>
    <w:link w:val="BodyTextIndent"/>
    <w:uiPriority w:val="99"/>
    <w:semiHidden/>
    <w:rsid w:val="00B960D3"/>
  </w:style>
  <w:style w:type="paragraph" w:styleId="BodyTextFirstIndent2">
    <w:name w:val="Body Text First Indent 2"/>
    <w:basedOn w:val="BodyTextIndent"/>
    <w:link w:val="BodyTextFirstIndent2Char"/>
    <w:uiPriority w:val="99"/>
    <w:semiHidden/>
    <w:rsid w:val="00B960D3"/>
    <w:pPr>
      <w:spacing w:after="0"/>
      <w:ind w:firstLine="360"/>
    </w:pPr>
  </w:style>
  <w:style w:type="character" w:customStyle="1" w:styleId="BodyTextFirstIndent2Char">
    <w:name w:val="Body Text First Indent 2 Char"/>
    <w:basedOn w:val="BodyTextIndentChar"/>
    <w:link w:val="BodyTextFirstIndent2"/>
    <w:uiPriority w:val="99"/>
    <w:semiHidden/>
    <w:rsid w:val="00B960D3"/>
  </w:style>
  <w:style w:type="paragraph" w:styleId="BodyTextIndent2">
    <w:name w:val="Body Text Indent 2"/>
    <w:basedOn w:val="Normal"/>
    <w:link w:val="BodyTextIndent2Char"/>
    <w:uiPriority w:val="99"/>
    <w:semiHidden/>
    <w:rsid w:val="00B960D3"/>
    <w:pPr>
      <w:spacing w:after="120"/>
      <w:ind w:left="360"/>
    </w:pPr>
  </w:style>
  <w:style w:type="character" w:customStyle="1" w:styleId="BodyTextIndent2Char">
    <w:name w:val="Body Text Indent 2 Char"/>
    <w:basedOn w:val="DefaultParagraphFont"/>
    <w:link w:val="BodyTextIndent2"/>
    <w:uiPriority w:val="99"/>
    <w:semiHidden/>
    <w:rsid w:val="00B960D3"/>
  </w:style>
  <w:style w:type="paragraph" w:styleId="BodyTextIndent3">
    <w:name w:val="Body Text Indent 3"/>
    <w:basedOn w:val="Normal"/>
    <w:link w:val="BodyTextIndent3Char"/>
    <w:uiPriority w:val="99"/>
    <w:semiHidden/>
    <w:rsid w:val="00B960D3"/>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960D3"/>
    <w:rPr>
      <w:sz w:val="16"/>
      <w:szCs w:val="16"/>
    </w:rPr>
  </w:style>
  <w:style w:type="paragraph" w:styleId="Closing">
    <w:name w:val="Closing"/>
    <w:basedOn w:val="Normal"/>
    <w:link w:val="ClosingChar"/>
    <w:uiPriority w:val="99"/>
    <w:semiHidden/>
    <w:rsid w:val="00B960D3"/>
    <w:pPr>
      <w:spacing w:line="240" w:lineRule="auto"/>
      <w:ind w:left="4320"/>
    </w:pPr>
  </w:style>
  <w:style w:type="character" w:customStyle="1" w:styleId="ClosingChar">
    <w:name w:val="Closing Char"/>
    <w:basedOn w:val="DefaultParagraphFont"/>
    <w:link w:val="Closing"/>
    <w:uiPriority w:val="99"/>
    <w:semiHidden/>
    <w:rsid w:val="00B960D3"/>
  </w:style>
  <w:style w:type="paragraph" w:styleId="Date">
    <w:name w:val="Date"/>
    <w:basedOn w:val="Normal"/>
    <w:next w:val="Normal"/>
    <w:link w:val="DateChar"/>
    <w:uiPriority w:val="99"/>
    <w:semiHidden/>
    <w:rsid w:val="00B960D3"/>
  </w:style>
  <w:style w:type="character" w:customStyle="1" w:styleId="DateChar">
    <w:name w:val="Date Char"/>
    <w:basedOn w:val="DefaultParagraphFont"/>
    <w:link w:val="Date"/>
    <w:uiPriority w:val="99"/>
    <w:semiHidden/>
    <w:rsid w:val="00B960D3"/>
  </w:style>
  <w:style w:type="paragraph" w:styleId="DocumentMap">
    <w:name w:val="Document Map"/>
    <w:basedOn w:val="Normal"/>
    <w:link w:val="DocumentMapChar"/>
    <w:uiPriority w:val="99"/>
    <w:semiHidden/>
    <w:rsid w:val="00B960D3"/>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960D3"/>
    <w:rPr>
      <w:rFonts w:ascii="Tahoma" w:hAnsi="Tahoma" w:cs="Tahoma"/>
      <w:sz w:val="16"/>
      <w:szCs w:val="16"/>
    </w:rPr>
  </w:style>
  <w:style w:type="paragraph" w:styleId="E-mailSignature">
    <w:name w:val="E-mail Signature"/>
    <w:basedOn w:val="Normal"/>
    <w:link w:val="E-mailSignatureChar"/>
    <w:uiPriority w:val="99"/>
    <w:semiHidden/>
    <w:rsid w:val="00B960D3"/>
    <w:pPr>
      <w:spacing w:line="240" w:lineRule="auto"/>
    </w:pPr>
  </w:style>
  <w:style w:type="character" w:customStyle="1" w:styleId="E-mailSignatureChar">
    <w:name w:val="E-mail Signature Char"/>
    <w:basedOn w:val="DefaultParagraphFont"/>
    <w:link w:val="E-mailSignature"/>
    <w:uiPriority w:val="99"/>
    <w:semiHidden/>
    <w:rsid w:val="00B960D3"/>
  </w:style>
  <w:style w:type="paragraph" w:styleId="EndnoteText">
    <w:name w:val="endnote text"/>
    <w:basedOn w:val="Normal"/>
    <w:link w:val="EndnoteTextChar"/>
    <w:uiPriority w:val="99"/>
    <w:semiHidden/>
    <w:rsid w:val="00B960D3"/>
    <w:pPr>
      <w:spacing w:line="240" w:lineRule="auto"/>
    </w:pPr>
    <w:rPr>
      <w:sz w:val="20"/>
      <w:szCs w:val="20"/>
    </w:rPr>
  </w:style>
  <w:style w:type="character" w:customStyle="1" w:styleId="EndnoteTextChar">
    <w:name w:val="Endnote Text Char"/>
    <w:basedOn w:val="DefaultParagraphFont"/>
    <w:link w:val="EndnoteText"/>
    <w:uiPriority w:val="99"/>
    <w:semiHidden/>
    <w:rsid w:val="00B960D3"/>
    <w:rPr>
      <w:sz w:val="20"/>
      <w:szCs w:val="20"/>
    </w:rPr>
  </w:style>
  <w:style w:type="paragraph" w:styleId="EnvelopeAddress">
    <w:name w:val="envelope address"/>
    <w:basedOn w:val="Normal"/>
    <w:uiPriority w:val="99"/>
    <w:semiHidden/>
    <w:rsid w:val="00B960D3"/>
    <w:pPr>
      <w:framePr w:w="7920" w:h="1980" w:hRule="exact" w:hSpace="180" w:wrap="auto" w:hAnchor="page" w:xAlign="center" w:yAlign="bottom"/>
      <w:spacing w:line="240" w:lineRule="auto"/>
      <w:ind w:left="2880"/>
    </w:pPr>
    <w:rPr>
      <w:rFonts w:asciiTheme="majorHAnsi" w:eastAsiaTheme="majorEastAsia" w:hAnsiTheme="majorHAnsi" w:cstheme="majorBidi"/>
    </w:rPr>
  </w:style>
  <w:style w:type="paragraph" w:styleId="EnvelopeReturn">
    <w:name w:val="envelope return"/>
    <w:basedOn w:val="Normal"/>
    <w:uiPriority w:val="99"/>
    <w:semiHidden/>
    <w:rsid w:val="00B960D3"/>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960D3"/>
    <w:pPr>
      <w:spacing w:line="240" w:lineRule="auto"/>
    </w:pPr>
    <w:rPr>
      <w:i/>
      <w:iCs/>
    </w:rPr>
  </w:style>
  <w:style w:type="character" w:customStyle="1" w:styleId="HTMLAddressChar">
    <w:name w:val="HTML Address Char"/>
    <w:basedOn w:val="DefaultParagraphFont"/>
    <w:link w:val="HTMLAddress"/>
    <w:uiPriority w:val="99"/>
    <w:semiHidden/>
    <w:rsid w:val="00B960D3"/>
    <w:rPr>
      <w:i/>
      <w:iCs/>
    </w:rPr>
  </w:style>
  <w:style w:type="paragraph" w:styleId="HTMLPreformatted">
    <w:name w:val="HTML Preformatted"/>
    <w:basedOn w:val="Normal"/>
    <w:link w:val="HTMLPreformattedChar"/>
    <w:uiPriority w:val="99"/>
    <w:semiHidden/>
    <w:rsid w:val="00B960D3"/>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B960D3"/>
    <w:rPr>
      <w:rFonts w:ascii="Consolas" w:hAnsi="Consolas" w:cs="Consolas"/>
      <w:sz w:val="20"/>
      <w:szCs w:val="20"/>
    </w:rPr>
  </w:style>
  <w:style w:type="paragraph" w:styleId="Index1">
    <w:name w:val="index 1"/>
    <w:basedOn w:val="Normal"/>
    <w:next w:val="Normal"/>
    <w:autoRedefine/>
    <w:uiPriority w:val="99"/>
    <w:semiHidden/>
    <w:rsid w:val="00B960D3"/>
    <w:pPr>
      <w:spacing w:line="240" w:lineRule="auto"/>
      <w:ind w:left="240" w:hanging="240"/>
    </w:pPr>
  </w:style>
  <w:style w:type="paragraph" w:styleId="Index2">
    <w:name w:val="index 2"/>
    <w:basedOn w:val="Normal"/>
    <w:next w:val="Normal"/>
    <w:autoRedefine/>
    <w:uiPriority w:val="99"/>
    <w:semiHidden/>
    <w:rsid w:val="00B960D3"/>
    <w:pPr>
      <w:spacing w:line="240" w:lineRule="auto"/>
      <w:ind w:left="480" w:hanging="240"/>
    </w:pPr>
  </w:style>
  <w:style w:type="paragraph" w:styleId="Index3">
    <w:name w:val="index 3"/>
    <w:basedOn w:val="Normal"/>
    <w:next w:val="Normal"/>
    <w:autoRedefine/>
    <w:uiPriority w:val="99"/>
    <w:semiHidden/>
    <w:rsid w:val="00B960D3"/>
    <w:pPr>
      <w:spacing w:line="240" w:lineRule="auto"/>
      <w:ind w:left="720" w:hanging="240"/>
    </w:pPr>
  </w:style>
  <w:style w:type="paragraph" w:styleId="Index4">
    <w:name w:val="index 4"/>
    <w:basedOn w:val="Normal"/>
    <w:next w:val="Normal"/>
    <w:autoRedefine/>
    <w:uiPriority w:val="99"/>
    <w:semiHidden/>
    <w:rsid w:val="00B960D3"/>
    <w:pPr>
      <w:spacing w:line="240" w:lineRule="auto"/>
      <w:ind w:left="960" w:hanging="240"/>
    </w:pPr>
  </w:style>
  <w:style w:type="paragraph" w:styleId="Index5">
    <w:name w:val="index 5"/>
    <w:basedOn w:val="Normal"/>
    <w:next w:val="Normal"/>
    <w:autoRedefine/>
    <w:uiPriority w:val="99"/>
    <w:semiHidden/>
    <w:rsid w:val="00B960D3"/>
    <w:pPr>
      <w:spacing w:line="240" w:lineRule="auto"/>
      <w:ind w:left="1200" w:hanging="240"/>
    </w:pPr>
  </w:style>
  <w:style w:type="paragraph" w:styleId="Index6">
    <w:name w:val="index 6"/>
    <w:basedOn w:val="Normal"/>
    <w:next w:val="Normal"/>
    <w:autoRedefine/>
    <w:uiPriority w:val="99"/>
    <w:semiHidden/>
    <w:rsid w:val="00B960D3"/>
    <w:pPr>
      <w:spacing w:line="240" w:lineRule="auto"/>
      <w:ind w:left="1440" w:hanging="240"/>
    </w:pPr>
  </w:style>
  <w:style w:type="paragraph" w:styleId="Index7">
    <w:name w:val="index 7"/>
    <w:basedOn w:val="Normal"/>
    <w:next w:val="Normal"/>
    <w:autoRedefine/>
    <w:uiPriority w:val="99"/>
    <w:semiHidden/>
    <w:rsid w:val="00B960D3"/>
    <w:pPr>
      <w:spacing w:line="240" w:lineRule="auto"/>
      <w:ind w:left="1680" w:hanging="240"/>
    </w:pPr>
  </w:style>
  <w:style w:type="paragraph" w:styleId="Index8">
    <w:name w:val="index 8"/>
    <w:basedOn w:val="Normal"/>
    <w:next w:val="Normal"/>
    <w:autoRedefine/>
    <w:uiPriority w:val="99"/>
    <w:semiHidden/>
    <w:rsid w:val="00B960D3"/>
    <w:pPr>
      <w:spacing w:line="240" w:lineRule="auto"/>
      <w:ind w:left="1920" w:hanging="240"/>
    </w:pPr>
  </w:style>
  <w:style w:type="paragraph" w:styleId="Index9">
    <w:name w:val="index 9"/>
    <w:basedOn w:val="Normal"/>
    <w:next w:val="Normal"/>
    <w:autoRedefine/>
    <w:uiPriority w:val="99"/>
    <w:semiHidden/>
    <w:rsid w:val="00B960D3"/>
    <w:pPr>
      <w:spacing w:line="240" w:lineRule="auto"/>
      <w:ind w:left="2160" w:hanging="240"/>
    </w:pPr>
  </w:style>
  <w:style w:type="paragraph" w:styleId="IndexHeading">
    <w:name w:val="index heading"/>
    <w:basedOn w:val="Normal"/>
    <w:next w:val="Index1"/>
    <w:uiPriority w:val="99"/>
    <w:semiHidden/>
    <w:rsid w:val="00B960D3"/>
    <w:rPr>
      <w:rFonts w:asciiTheme="majorHAnsi" w:eastAsiaTheme="majorEastAsia" w:hAnsiTheme="majorHAnsi" w:cstheme="majorBidi"/>
      <w:b/>
      <w:bCs/>
    </w:rPr>
  </w:style>
  <w:style w:type="paragraph" w:styleId="IntenseQuote">
    <w:name w:val="Intense Quote"/>
    <w:basedOn w:val="Normal"/>
    <w:next w:val="Normal"/>
    <w:link w:val="IntenseQuoteChar"/>
    <w:uiPriority w:val="99"/>
    <w:semiHidden/>
    <w:rsid w:val="00B960D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semiHidden/>
    <w:rsid w:val="00B960D3"/>
    <w:rPr>
      <w:b/>
      <w:bCs/>
      <w:i/>
      <w:iCs/>
      <w:color w:val="4F81BD" w:themeColor="accent1"/>
    </w:rPr>
  </w:style>
  <w:style w:type="paragraph" w:styleId="List">
    <w:name w:val="List"/>
    <w:basedOn w:val="Normal"/>
    <w:uiPriority w:val="99"/>
    <w:semiHidden/>
    <w:rsid w:val="00B960D3"/>
    <w:pPr>
      <w:ind w:left="360" w:hanging="360"/>
      <w:contextualSpacing/>
    </w:pPr>
  </w:style>
  <w:style w:type="paragraph" w:styleId="List2">
    <w:name w:val="List 2"/>
    <w:basedOn w:val="Normal"/>
    <w:uiPriority w:val="99"/>
    <w:semiHidden/>
    <w:rsid w:val="00B960D3"/>
    <w:pPr>
      <w:ind w:left="720" w:hanging="360"/>
      <w:contextualSpacing/>
    </w:pPr>
  </w:style>
  <w:style w:type="paragraph" w:styleId="List3">
    <w:name w:val="List 3"/>
    <w:basedOn w:val="Normal"/>
    <w:uiPriority w:val="99"/>
    <w:semiHidden/>
    <w:rsid w:val="00B960D3"/>
    <w:pPr>
      <w:ind w:left="1080" w:hanging="360"/>
      <w:contextualSpacing/>
    </w:pPr>
  </w:style>
  <w:style w:type="paragraph" w:styleId="List4">
    <w:name w:val="List 4"/>
    <w:basedOn w:val="Normal"/>
    <w:uiPriority w:val="99"/>
    <w:semiHidden/>
    <w:rsid w:val="00B960D3"/>
    <w:pPr>
      <w:ind w:left="1440" w:hanging="360"/>
      <w:contextualSpacing/>
    </w:pPr>
  </w:style>
  <w:style w:type="paragraph" w:styleId="List5">
    <w:name w:val="List 5"/>
    <w:basedOn w:val="Normal"/>
    <w:uiPriority w:val="99"/>
    <w:semiHidden/>
    <w:rsid w:val="00B960D3"/>
    <w:pPr>
      <w:ind w:left="1800" w:hanging="360"/>
      <w:contextualSpacing/>
    </w:pPr>
  </w:style>
  <w:style w:type="paragraph" w:styleId="ListBullet4">
    <w:name w:val="List Bullet 4"/>
    <w:basedOn w:val="Normal"/>
    <w:uiPriority w:val="99"/>
    <w:semiHidden/>
    <w:rsid w:val="00B960D3"/>
    <w:pPr>
      <w:numPr>
        <w:numId w:val="15"/>
      </w:numPr>
      <w:contextualSpacing/>
    </w:pPr>
  </w:style>
  <w:style w:type="paragraph" w:styleId="ListBullet5">
    <w:name w:val="List Bullet 5"/>
    <w:basedOn w:val="Normal"/>
    <w:uiPriority w:val="99"/>
    <w:semiHidden/>
    <w:rsid w:val="00B960D3"/>
    <w:pPr>
      <w:numPr>
        <w:numId w:val="16"/>
      </w:numPr>
      <w:contextualSpacing/>
    </w:pPr>
  </w:style>
  <w:style w:type="paragraph" w:styleId="ListContinue">
    <w:name w:val="List Continue"/>
    <w:basedOn w:val="Normal"/>
    <w:uiPriority w:val="99"/>
    <w:semiHidden/>
    <w:rsid w:val="00B960D3"/>
    <w:pPr>
      <w:spacing w:after="120"/>
      <w:ind w:left="360"/>
      <w:contextualSpacing/>
    </w:pPr>
  </w:style>
  <w:style w:type="paragraph" w:styleId="ListContinue2">
    <w:name w:val="List Continue 2"/>
    <w:basedOn w:val="Normal"/>
    <w:uiPriority w:val="99"/>
    <w:semiHidden/>
    <w:rsid w:val="00B960D3"/>
    <w:pPr>
      <w:spacing w:after="120"/>
      <w:ind w:left="720"/>
      <w:contextualSpacing/>
    </w:pPr>
  </w:style>
  <w:style w:type="paragraph" w:styleId="ListContinue3">
    <w:name w:val="List Continue 3"/>
    <w:basedOn w:val="Normal"/>
    <w:uiPriority w:val="99"/>
    <w:semiHidden/>
    <w:rsid w:val="00B960D3"/>
    <w:pPr>
      <w:spacing w:after="120"/>
      <w:ind w:left="1080"/>
      <w:contextualSpacing/>
    </w:pPr>
  </w:style>
  <w:style w:type="paragraph" w:styleId="ListContinue4">
    <w:name w:val="List Continue 4"/>
    <w:basedOn w:val="Normal"/>
    <w:uiPriority w:val="99"/>
    <w:semiHidden/>
    <w:rsid w:val="00B960D3"/>
    <w:pPr>
      <w:spacing w:after="120"/>
      <w:ind w:left="1440"/>
      <w:contextualSpacing/>
    </w:pPr>
  </w:style>
  <w:style w:type="paragraph" w:styleId="ListContinue5">
    <w:name w:val="List Continue 5"/>
    <w:basedOn w:val="Normal"/>
    <w:uiPriority w:val="99"/>
    <w:semiHidden/>
    <w:rsid w:val="00B960D3"/>
    <w:pPr>
      <w:spacing w:after="120"/>
      <w:ind w:left="1800"/>
      <w:contextualSpacing/>
    </w:pPr>
  </w:style>
  <w:style w:type="paragraph" w:styleId="ListNumber4">
    <w:name w:val="List Number 4"/>
    <w:basedOn w:val="Normal"/>
    <w:uiPriority w:val="99"/>
    <w:semiHidden/>
    <w:rsid w:val="00B960D3"/>
    <w:pPr>
      <w:numPr>
        <w:numId w:val="17"/>
      </w:numPr>
      <w:contextualSpacing/>
    </w:pPr>
  </w:style>
  <w:style w:type="paragraph" w:styleId="ListNumber5">
    <w:name w:val="List Number 5"/>
    <w:basedOn w:val="Normal"/>
    <w:uiPriority w:val="99"/>
    <w:semiHidden/>
    <w:rsid w:val="00B960D3"/>
    <w:pPr>
      <w:numPr>
        <w:numId w:val="18"/>
      </w:numPr>
      <w:contextualSpacing/>
    </w:pPr>
  </w:style>
  <w:style w:type="paragraph" w:styleId="ListParagraph">
    <w:name w:val="List Paragraph"/>
    <w:basedOn w:val="Normal"/>
    <w:uiPriority w:val="99"/>
    <w:semiHidden/>
    <w:rsid w:val="00B960D3"/>
    <w:pPr>
      <w:ind w:left="720"/>
      <w:contextualSpacing/>
    </w:pPr>
  </w:style>
  <w:style w:type="paragraph" w:styleId="MacroText">
    <w:name w:val="macro"/>
    <w:link w:val="MacroTextChar"/>
    <w:uiPriority w:val="99"/>
    <w:semiHidden/>
    <w:rsid w:val="00B960D3"/>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sz w:val="20"/>
      <w:szCs w:val="20"/>
    </w:rPr>
  </w:style>
  <w:style w:type="character" w:customStyle="1" w:styleId="MacroTextChar">
    <w:name w:val="Macro Text Char"/>
    <w:basedOn w:val="DefaultParagraphFont"/>
    <w:link w:val="MacroText"/>
    <w:uiPriority w:val="99"/>
    <w:semiHidden/>
    <w:rsid w:val="00B960D3"/>
    <w:rPr>
      <w:rFonts w:ascii="Consolas" w:hAnsi="Consolas" w:cs="Consolas"/>
      <w:sz w:val="20"/>
      <w:szCs w:val="20"/>
    </w:rPr>
  </w:style>
  <w:style w:type="paragraph" w:styleId="MessageHeader">
    <w:name w:val="Message Header"/>
    <w:basedOn w:val="Normal"/>
    <w:link w:val="MessageHeaderChar"/>
    <w:uiPriority w:val="99"/>
    <w:semiHidden/>
    <w:rsid w:val="00B960D3"/>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B960D3"/>
    <w:rPr>
      <w:rFonts w:asciiTheme="majorHAnsi" w:eastAsiaTheme="majorEastAsia" w:hAnsiTheme="majorHAnsi" w:cstheme="majorBidi"/>
      <w:shd w:val="pct20" w:color="auto" w:fill="auto"/>
    </w:rPr>
  </w:style>
  <w:style w:type="paragraph" w:styleId="NoSpacing">
    <w:name w:val="No Spacing"/>
    <w:uiPriority w:val="99"/>
    <w:semiHidden/>
    <w:rsid w:val="00B960D3"/>
    <w:pPr>
      <w:spacing w:line="240" w:lineRule="auto"/>
    </w:pPr>
  </w:style>
  <w:style w:type="paragraph" w:styleId="NormalIndent">
    <w:name w:val="Normal Indent"/>
    <w:basedOn w:val="Normal"/>
    <w:uiPriority w:val="99"/>
    <w:semiHidden/>
    <w:rsid w:val="00B960D3"/>
    <w:pPr>
      <w:ind w:left="720"/>
    </w:pPr>
  </w:style>
  <w:style w:type="paragraph" w:styleId="NoteHeading">
    <w:name w:val="Note Heading"/>
    <w:basedOn w:val="Normal"/>
    <w:next w:val="Normal"/>
    <w:link w:val="NoteHeadingChar"/>
    <w:uiPriority w:val="99"/>
    <w:semiHidden/>
    <w:rsid w:val="00B960D3"/>
    <w:pPr>
      <w:spacing w:line="240" w:lineRule="auto"/>
    </w:pPr>
  </w:style>
  <w:style w:type="character" w:customStyle="1" w:styleId="NoteHeadingChar">
    <w:name w:val="Note Heading Char"/>
    <w:basedOn w:val="DefaultParagraphFont"/>
    <w:link w:val="NoteHeading"/>
    <w:uiPriority w:val="99"/>
    <w:semiHidden/>
    <w:rsid w:val="00B960D3"/>
  </w:style>
  <w:style w:type="paragraph" w:styleId="PlainText">
    <w:name w:val="Plain Text"/>
    <w:basedOn w:val="Normal"/>
    <w:link w:val="PlainTextChar"/>
    <w:uiPriority w:val="99"/>
    <w:semiHidden/>
    <w:rsid w:val="00B960D3"/>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B960D3"/>
    <w:rPr>
      <w:rFonts w:ascii="Consolas" w:hAnsi="Consolas" w:cs="Consolas"/>
      <w:sz w:val="21"/>
      <w:szCs w:val="21"/>
    </w:rPr>
  </w:style>
  <w:style w:type="paragraph" w:styleId="Quote">
    <w:name w:val="Quote"/>
    <w:basedOn w:val="Normal"/>
    <w:next w:val="Normal"/>
    <w:link w:val="QuoteChar"/>
    <w:uiPriority w:val="99"/>
    <w:semiHidden/>
    <w:rsid w:val="00B960D3"/>
    <w:rPr>
      <w:i/>
      <w:iCs/>
      <w:color w:val="000000" w:themeColor="text1"/>
    </w:rPr>
  </w:style>
  <w:style w:type="character" w:customStyle="1" w:styleId="QuoteChar">
    <w:name w:val="Quote Char"/>
    <w:basedOn w:val="DefaultParagraphFont"/>
    <w:link w:val="Quote"/>
    <w:uiPriority w:val="99"/>
    <w:semiHidden/>
    <w:rsid w:val="00B960D3"/>
    <w:rPr>
      <w:i/>
      <w:iCs/>
      <w:color w:val="000000" w:themeColor="text1"/>
    </w:rPr>
  </w:style>
  <w:style w:type="paragraph" w:styleId="Salutation">
    <w:name w:val="Salutation"/>
    <w:basedOn w:val="Normal"/>
    <w:next w:val="Normal"/>
    <w:link w:val="SalutationChar"/>
    <w:uiPriority w:val="99"/>
    <w:semiHidden/>
    <w:rsid w:val="00B960D3"/>
  </w:style>
  <w:style w:type="character" w:customStyle="1" w:styleId="SalutationChar">
    <w:name w:val="Salutation Char"/>
    <w:basedOn w:val="DefaultParagraphFont"/>
    <w:link w:val="Salutation"/>
    <w:uiPriority w:val="99"/>
    <w:semiHidden/>
    <w:rsid w:val="00B960D3"/>
  </w:style>
  <w:style w:type="paragraph" w:styleId="Subtitle">
    <w:name w:val="Subtitle"/>
    <w:basedOn w:val="Normal"/>
    <w:next w:val="Normal"/>
    <w:link w:val="SubtitleChar"/>
    <w:uiPriority w:val="99"/>
    <w:semiHidden/>
    <w:rsid w:val="00B960D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99"/>
    <w:semiHidden/>
    <w:rsid w:val="00B960D3"/>
    <w:rPr>
      <w:rFonts w:asciiTheme="majorHAnsi" w:eastAsiaTheme="majorEastAsia" w:hAnsiTheme="majorHAnsi" w:cstheme="majorBidi"/>
      <w:i/>
      <w:iCs/>
      <w:color w:val="4F81BD" w:themeColor="accent1"/>
      <w:spacing w:val="15"/>
    </w:rPr>
  </w:style>
  <w:style w:type="paragraph" w:styleId="TableofAuthorities">
    <w:name w:val="table of authorities"/>
    <w:basedOn w:val="Normal"/>
    <w:next w:val="Normal"/>
    <w:uiPriority w:val="99"/>
    <w:semiHidden/>
    <w:rsid w:val="00B960D3"/>
    <w:pPr>
      <w:ind w:left="240" w:hanging="240"/>
    </w:pPr>
  </w:style>
  <w:style w:type="paragraph" w:styleId="TOAHeading">
    <w:name w:val="toa heading"/>
    <w:basedOn w:val="Normal"/>
    <w:next w:val="Normal"/>
    <w:uiPriority w:val="99"/>
    <w:semiHidden/>
    <w:rsid w:val="00B960D3"/>
    <w:pPr>
      <w:spacing w:before="120"/>
    </w:pPr>
    <w:rPr>
      <w:rFonts w:asciiTheme="majorHAnsi" w:eastAsiaTheme="majorEastAsia" w:hAnsiTheme="majorHAnsi" w:cstheme="majorBidi"/>
      <w:b/>
      <w:bCs/>
    </w:rPr>
  </w:style>
  <w:style w:type="paragraph" w:styleId="TOC6">
    <w:name w:val="toc 6"/>
    <w:basedOn w:val="Normal"/>
    <w:next w:val="Normal"/>
    <w:autoRedefine/>
    <w:uiPriority w:val="99"/>
    <w:semiHidden/>
    <w:rsid w:val="00B960D3"/>
    <w:pPr>
      <w:spacing w:after="100"/>
      <w:ind w:left="1200"/>
    </w:pPr>
  </w:style>
  <w:style w:type="paragraph" w:styleId="TOC7">
    <w:name w:val="toc 7"/>
    <w:basedOn w:val="Normal"/>
    <w:next w:val="Normal"/>
    <w:autoRedefine/>
    <w:uiPriority w:val="99"/>
    <w:semiHidden/>
    <w:rsid w:val="00B960D3"/>
    <w:pPr>
      <w:spacing w:after="100"/>
      <w:ind w:left="1440"/>
    </w:pPr>
  </w:style>
  <w:style w:type="paragraph" w:styleId="TOC8">
    <w:name w:val="toc 8"/>
    <w:basedOn w:val="Normal"/>
    <w:next w:val="Normal"/>
    <w:autoRedefine/>
    <w:uiPriority w:val="99"/>
    <w:semiHidden/>
    <w:rsid w:val="00B960D3"/>
    <w:pPr>
      <w:spacing w:after="100"/>
      <w:ind w:left="1680"/>
    </w:pPr>
  </w:style>
  <w:style w:type="paragraph" w:styleId="TOC9">
    <w:name w:val="toc 9"/>
    <w:basedOn w:val="Normal"/>
    <w:next w:val="Normal"/>
    <w:autoRedefine/>
    <w:uiPriority w:val="99"/>
    <w:semiHidden/>
    <w:rsid w:val="00B960D3"/>
    <w:pPr>
      <w:spacing w:after="100"/>
      <w:ind w:left="1920"/>
    </w:pPr>
  </w:style>
  <w:style w:type="paragraph" w:styleId="TOCHeading">
    <w:name w:val="TOC Heading"/>
    <w:basedOn w:val="Heading1"/>
    <w:next w:val="Normal"/>
    <w:uiPriority w:val="99"/>
    <w:semiHidden/>
    <w:qFormat/>
    <w:rsid w:val="00B960D3"/>
    <w:pPr>
      <w:keepLines/>
      <w:spacing w:before="480"/>
      <w:outlineLvl w:val="9"/>
    </w:pPr>
    <w:rPr>
      <w:rFonts w:asciiTheme="majorHAnsi" w:eastAsiaTheme="majorEastAsia" w:hAnsiTheme="majorHAnsi" w:cstheme="majorBidi"/>
      <w:color w:val="365F91" w:themeColor="accent1" w:themeShade="BF"/>
      <w:kern w:val="0"/>
      <w:sz w:val="28"/>
      <w:szCs w:val="28"/>
    </w:rPr>
  </w:style>
  <w:style w:type="paragraph" w:customStyle="1" w:styleId="HalfTitleText">
    <w:name w:val="HalfTitleText"/>
    <w:basedOn w:val="Normal"/>
    <w:rsid w:val="00191F8C"/>
    <w:pPr>
      <w:spacing w:before="480" w:after="240"/>
      <w:contextualSpacing/>
    </w:pPr>
    <w:rPr>
      <w:rFonts w:ascii="Arial Narrow" w:eastAsia="Times New Roman" w:hAnsi="Arial Narrow" w:cs="Arial"/>
      <w:bCs/>
      <w:kern w:val="32"/>
      <w:szCs w:val="32"/>
    </w:rPr>
  </w:style>
  <w:style w:type="paragraph" w:customStyle="1" w:styleId="HalfTitleHead">
    <w:name w:val="HalfTitleHead"/>
    <w:basedOn w:val="SectionHeading"/>
    <w:rsid w:val="002B7A30"/>
    <w:pPr>
      <w:pBdr>
        <w:bottom w:val="single" w:sz="4" w:space="3" w:color="auto"/>
      </w:pBdr>
      <w:spacing w:before="1680"/>
    </w:pPr>
  </w:style>
  <w:style w:type="paragraph" w:customStyle="1" w:styleId="ConvFactorEq">
    <w:name w:val="ConvFactorEq"/>
    <w:basedOn w:val="ConvFactorBody"/>
    <w:rsid w:val="00C533FF"/>
    <w:pPr>
      <w:tabs>
        <w:tab w:val="clear" w:pos="1260"/>
        <w:tab w:val="center" w:pos="3510"/>
      </w:tabs>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6738393">
      <w:bodyDiv w:val="1"/>
      <w:marLeft w:val="0"/>
      <w:marRight w:val="0"/>
      <w:marTop w:val="0"/>
      <w:marBottom w:val="0"/>
      <w:divBdr>
        <w:top w:val="none" w:sz="0" w:space="0" w:color="auto"/>
        <w:left w:val="none" w:sz="0" w:space="0" w:color="auto"/>
        <w:bottom w:val="none" w:sz="0" w:space="0" w:color="auto"/>
        <w:right w:val="none" w:sz="0" w:space="0" w:color="auto"/>
      </w:divBdr>
    </w:div>
    <w:div w:id="608585518">
      <w:bodyDiv w:val="1"/>
      <w:marLeft w:val="0"/>
      <w:marRight w:val="0"/>
      <w:marTop w:val="0"/>
      <w:marBottom w:val="0"/>
      <w:divBdr>
        <w:top w:val="none" w:sz="0" w:space="0" w:color="auto"/>
        <w:left w:val="none" w:sz="0" w:space="0" w:color="auto"/>
        <w:bottom w:val="none" w:sz="0" w:space="0" w:color="auto"/>
        <w:right w:val="none" w:sz="0" w:space="0" w:color="auto"/>
      </w:divBdr>
      <w:divsChild>
        <w:div w:id="180896734">
          <w:marLeft w:val="0"/>
          <w:marRight w:val="0"/>
          <w:marTop w:val="0"/>
          <w:marBottom w:val="0"/>
          <w:divBdr>
            <w:top w:val="none" w:sz="0" w:space="0" w:color="auto"/>
            <w:left w:val="none" w:sz="0" w:space="0" w:color="auto"/>
            <w:bottom w:val="none" w:sz="0" w:space="0" w:color="auto"/>
            <w:right w:val="none" w:sz="0" w:space="0" w:color="auto"/>
          </w:divBdr>
          <w:divsChild>
            <w:div w:id="369377672">
              <w:marLeft w:val="0"/>
              <w:marRight w:val="0"/>
              <w:marTop w:val="0"/>
              <w:marBottom w:val="0"/>
              <w:divBdr>
                <w:top w:val="none" w:sz="0" w:space="0" w:color="auto"/>
                <w:left w:val="none" w:sz="0" w:space="0" w:color="auto"/>
                <w:bottom w:val="none" w:sz="0" w:space="0" w:color="auto"/>
                <w:right w:val="none" w:sz="0" w:space="0" w:color="auto"/>
              </w:divBdr>
            </w:div>
          </w:divsChild>
        </w:div>
        <w:div w:id="1253902485">
          <w:blockQuote w:val="1"/>
          <w:marLeft w:val="600"/>
          <w:marRight w:val="0"/>
          <w:marTop w:val="0"/>
          <w:marBottom w:val="0"/>
          <w:divBdr>
            <w:top w:val="none" w:sz="0" w:space="0" w:color="auto"/>
            <w:left w:val="none" w:sz="0" w:space="0" w:color="auto"/>
            <w:bottom w:val="none" w:sz="0" w:space="0" w:color="auto"/>
            <w:right w:val="none" w:sz="0" w:space="0" w:color="auto"/>
          </w:divBdr>
          <w:divsChild>
            <w:div w:id="1084691846">
              <w:marLeft w:val="0"/>
              <w:marRight w:val="0"/>
              <w:marTop w:val="0"/>
              <w:marBottom w:val="0"/>
              <w:divBdr>
                <w:top w:val="none" w:sz="0" w:space="0" w:color="auto"/>
                <w:left w:val="none" w:sz="0" w:space="0" w:color="auto"/>
                <w:bottom w:val="none" w:sz="0" w:space="0" w:color="auto"/>
                <w:right w:val="none" w:sz="0" w:space="0" w:color="auto"/>
              </w:divBdr>
              <w:divsChild>
                <w:div w:id="748962559">
                  <w:marLeft w:val="0"/>
                  <w:marRight w:val="0"/>
                  <w:marTop w:val="0"/>
                  <w:marBottom w:val="0"/>
                  <w:divBdr>
                    <w:top w:val="none" w:sz="0" w:space="0" w:color="auto"/>
                    <w:left w:val="none" w:sz="0" w:space="0" w:color="auto"/>
                    <w:bottom w:val="none" w:sz="0" w:space="0" w:color="auto"/>
                    <w:right w:val="none" w:sz="0" w:space="0" w:color="auto"/>
                  </w:divBdr>
                  <w:divsChild>
                    <w:div w:id="1364403664">
                      <w:blockQuote w:val="1"/>
                      <w:marLeft w:val="600"/>
                      <w:marRight w:val="0"/>
                      <w:marTop w:val="0"/>
                      <w:marBottom w:val="0"/>
                      <w:divBdr>
                        <w:top w:val="none" w:sz="0" w:space="0" w:color="auto"/>
                        <w:left w:val="none" w:sz="0" w:space="0" w:color="auto"/>
                        <w:bottom w:val="none" w:sz="0" w:space="0" w:color="auto"/>
                        <w:right w:val="none" w:sz="0" w:space="0" w:color="auto"/>
                      </w:divBdr>
                      <w:divsChild>
                        <w:div w:id="102394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438161">
          <w:blockQuote w:val="1"/>
          <w:marLeft w:val="600"/>
          <w:marRight w:val="0"/>
          <w:marTop w:val="0"/>
          <w:marBottom w:val="0"/>
          <w:divBdr>
            <w:top w:val="none" w:sz="0" w:space="0" w:color="auto"/>
            <w:left w:val="none" w:sz="0" w:space="0" w:color="auto"/>
            <w:bottom w:val="none" w:sz="0" w:space="0" w:color="auto"/>
            <w:right w:val="none" w:sz="0" w:space="0" w:color="auto"/>
          </w:divBdr>
          <w:divsChild>
            <w:div w:id="26951748">
              <w:marLeft w:val="0"/>
              <w:marRight w:val="0"/>
              <w:marTop w:val="0"/>
              <w:marBottom w:val="0"/>
              <w:divBdr>
                <w:top w:val="none" w:sz="0" w:space="0" w:color="auto"/>
                <w:left w:val="none" w:sz="0" w:space="0" w:color="auto"/>
                <w:bottom w:val="none" w:sz="0" w:space="0" w:color="auto"/>
                <w:right w:val="none" w:sz="0" w:space="0" w:color="auto"/>
              </w:divBdr>
              <w:divsChild>
                <w:div w:id="1498838678">
                  <w:marLeft w:val="0"/>
                  <w:marRight w:val="0"/>
                  <w:marTop w:val="0"/>
                  <w:marBottom w:val="0"/>
                  <w:divBdr>
                    <w:top w:val="none" w:sz="0" w:space="0" w:color="auto"/>
                    <w:left w:val="none" w:sz="0" w:space="0" w:color="auto"/>
                    <w:bottom w:val="none" w:sz="0" w:space="0" w:color="auto"/>
                    <w:right w:val="none" w:sz="0" w:space="0" w:color="auto"/>
                  </w:divBdr>
                  <w:divsChild>
                    <w:div w:id="130564233">
                      <w:blockQuote w:val="1"/>
                      <w:marLeft w:val="600"/>
                      <w:marRight w:val="0"/>
                      <w:marTop w:val="0"/>
                      <w:marBottom w:val="0"/>
                      <w:divBdr>
                        <w:top w:val="none" w:sz="0" w:space="0" w:color="auto"/>
                        <w:left w:val="none" w:sz="0" w:space="0" w:color="auto"/>
                        <w:bottom w:val="none" w:sz="0" w:space="0" w:color="auto"/>
                        <w:right w:val="none" w:sz="0" w:space="0" w:color="auto"/>
                      </w:divBdr>
                      <w:divsChild>
                        <w:div w:id="8873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931420">
              <w:marLeft w:val="0"/>
              <w:marRight w:val="0"/>
              <w:marTop w:val="0"/>
              <w:marBottom w:val="0"/>
              <w:divBdr>
                <w:top w:val="none" w:sz="0" w:space="0" w:color="auto"/>
                <w:left w:val="none" w:sz="0" w:space="0" w:color="auto"/>
                <w:bottom w:val="none" w:sz="0" w:space="0" w:color="auto"/>
                <w:right w:val="none" w:sz="0" w:space="0" w:color="auto"/>
              </w:divBdr>
              <w:divsChild>
                <w:div w:id="1830245860">
                  <w:marLeft w:val="0"/>
                  <w:marRight w:val="0"/>
                  <w:marTop w:val="0"/>
                  <w:marBottom w:val="0"/>
                  <w:divBdr>
                    <w:top w:val="none" w:sz="0" w:space="0" w:color="auto"/>
                    <w:left w:val="none" w:sz="0" w:space="0" w:color="auto"/>
                    <w:bottom w:val="none" w:sz="0" w:space="0" w:color="auto"/>
                    <w:right w:val="none" w:sz="0" w:space="0" w:color="auto"/>
                  </w:divBdr>
                  <w:divsChild>
                    <w:div w:id="631331158">
                      <w:blockQuote w:val="1"/>
                      <w:marLeft w:val="600"/>
                      <w:marRight w:val="0"/>
                      <w:marTop w:val="0"/>
                      <w:marBottom w:val="0"/>
                      <w:divBdr>
                        <w:top w:val="none" w:sz="0" w:space="0" w:color="auto"/>
                        <w:left w:val="none" w:sz="0" w:space="0" w:color="auto"/>
                        <w:bottom w:val="none" w:sz="0" w:space="0" w:color="auto"/>
                        <w:right w:val="none" w:sz="0" w:space="0" w:color="auto"/>
                      </w:divBdr>
                      <w:divsChild>
                        <w:div w:id="55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6088">
              <w:marLeft w:val="0"/>
              <w:marRight w:val="0"/>
              <w:marTop w:val="0"/>
              <w:marBottom w:val="0"/>
              <w:divBdr>
                <w:top w:val="none" w:sz="0" w:space="0" w:color="auto"/>
                <w:left w:val="none" w:sz="0" w:space="0" w:color="auto"/>
                <w:bottom w:val="none" w:sz="0" w:space="0" w:color="auto"/>
                <w:right w:val="none" w:sz="0" w:space="0" w:color="auto"/>
              </w:divBdr>
              <w:divsChild>
                <w:div w:id="1476873011">
                  <w:marLeft w:val="0"/>
                  <w:marRight w:val="0"/>
                  <w:marTop w:val="0"/>
                  <w:marBottom w:val="0"/>
                  <w:divBdr>
                    <w:top w:val="none" w:sz="0" w:space="0" w:color="auto"/>
                    <w:left w:val="none" w:sz="0" w:space="0" w:color="auto"/>
                    <w:bottom w:val="none" w:sz="0" w:space="0" w:color="auto"/>
                    <w:right w:val="none" w:sz="0" w:space="0" w:color="auto"/>
                  </w:divBdr>
                  <w:divsChild>
                    <w:div w:id="942080459">
                      <w:blockQuote w:val="1"/>
                      <w:marLeft w:val="600"/>
                      <w:marRight w:val="0"/>
                      <w:marTop w:val="0"/>
                      <w:marBottom w:val="0"/>
                      <w:divBdr>
                        <w:top w:val="none" w:sz="0" w:space="0" w:color="auto"/>
                        <w:left w:val="none" w:sz="0" w:space="0" w:color="auto"/>
                        <w:bottom w:val="none" w:sz="0" w:space="0" w:color="auto"/>
                        <w:right w:val="none" w:sz="0" w:space="0" w:color="auto"/>
                      </w:divBdr>
                      <w:divsChild>
                        <w:div w:id="20894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66958">
              <w:marLeft w:val="0"/>
              <w:marRight w:val="0"/>
              <w:marTop w:val="0"/>
              <w:marBottom w:val="0"/>
              <w:divBdr>
                <w:top w:val="none" w:sz="0" w:space="0" w:color="auto"/>
                <w:left w:val="none" w:sz="0" w:space="0" w:color="auto"/>
                <w:bottom w:val="none" w:sz="0" w:space="0" w:color="auto"/>
                <w:right w:val="none" w:sz="0" w:space="0" w:color="auto"/>
              </w:divBdr>
              <w:divsChild>
                <w:div w:id="640577299">
                  <w:marLeft w:val="0"/>
                  <w:marRight w:val="0"/>
                  <w:marTop w:val="0"/>
                  <w:marBottom w:val="0"/>
                  <w:divBdr>
                    <w:top w:val="none" w:sz="0" w:space="0" w:color="auto"/>
                    <w:left w:val="none" w:sz="0" w:space="0" w:color="auto"/>
                    <w:bottom w:val="none" w:sz="0" w:space="0" w:color="auto"/>
                    <w:right w:val="none" w:sz="0" w:space="0" w:color="auto"/>
                  </w:divBdr>
                  <w:divsChild>
                    <w:div w:id="307130630">
                      <w:blockQuote w:val="1"/>
                      <w:marLeft w:val="600"/>
                      <w:marRight w:val="0"/>
                      <w:marTop w:val="0"/>
                      <w:marBottom w:val="0"/>
                      <w:divBdr>
                        <w:top w:val="none" w:sz="0" w:space="0" w:color="auto"/>
                        <w:left w:val="none" w:sz="0" w:space="0" w:color="auto"/>
                        <w:bottom w:val="none" w:sz="0" w:space="0" w:color="auto"/>
                        <w:right w:val="none" w:sz="0" w:space="0" w:color="auto"/>
                      </w:divBdr>
                      <w:divsChild>
                        <w:div w:id="8065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96050">
              <w:marLeft w:val="0"/>
              <w:marRight w:val="0"/>
              <w:marTop w:val="0"/>
              <w:marBottom w:val="0"/>
              <w:divBdr>
                <w:top w:val="none" w:sz="0" w:space="0" w:color="auto"/>
                <w:left w:val="none" w:sz="0" w:space="0" w:color="auto"/>
                <w:bottom w:val="none" w:sz="0" w:space="0" w:color="auto"/>
                <w:right w:val="none" w:sz="0" w:space="0" w:color="auto"/>
              </w:divBdr>
              <w:divsChild>
                <w:div w:id="816341413">
                  <w:marLeft w:val="0"/>
                  <w:marRight w:val="0"/>
                  <w:marTop w:val="0"/>
                  <w:marBottom w:val="0"/>
                  <w:divBdr>
                    <w:top w:val="none" w:sz="0" w:space="0" w:color="auto"/>
                    <w:left w:val="none" w:sz="0" w:space="0" w:color="auto"/>
                    <w:bottom w:val="none" w:sz="0" w:space="0" w:color="auto"/>
                    <w:right w:val="none" w:sz="0" w:space="0" w:color="auto"/>
                  </w:divBdr>
                  <w:divsChild>
                    <w:div w:id="105271590">
                      <w:blockQuote w:val="1"/>
                      <w:marLeft w:val="600"/>
                      <w:marRight w:val="0"/>
                      <w:marTop w:val="0"/>
                      <w:marBottom w:val="0"/>
                      <w:divBdr>
                        <w:top w:val="none" w:sz="0" w:space="0" w:color="auto"/>
                        <w:left w:val="none" w:sz="0" w:space="0" w:color="auto"/>
                        <w:bottom w:val="none" w:sz="0" w:space="0" w:color="auto"/>
                        <w:right w:val="none" w:sz="0" w:space="0" w:color="auto"/>
                      </w:divBdr>
                      <w:divsChild>
                        <w:div w:id="67149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906573">
              <w:marLeft w:val="0"/>
              <w:marRight w:val="0"/>
              <w:marTop w:val="0"/>
              <w:marBottom w:val="0"/>
              <w:divBdr>
                <w:top w:val="none" w:sz="0" w:space="0" w:color="auto"/>
                <w:left w:val="none" w:sz="0" w:space="0" w:color="auto"/>
                <w:bottom w:val="none" w:sz="0" w:space="0" w:color="auto"/>
                <w:right w:val="none" w:sz="0" w:space="0" w:color="auto"/>
              </w:divBdr>
              <w:divsChild>
                <w:div w:id="1261136936">
                  <w:marLeft w:val="0"/>
                  <w:marRight w:val="0"/>
                  <w:marTop w:val="0"/>
                  <w:marBottom w:val="0"/>
                  <w:divBdr>
                    <w:top w:val="none" w:sz="0" w:space="0" w:color="auto"/>
                    <w:left w:val="none" w:sz="0" w:space="0" w:color="auto"/>
                    <w:bottom w:val="none" w:sz="0" w:space="0" w:color="auto"/>
                    <w:right w:val="none" w:sz="0" w:space="0" w:color="auto"/>
                  </w:divBdr>
                  <w:divsChild>
                    <w:div w:id="1604193343">
                      <w:blockQuote w:val="1"/>
                      <w:marLeft w:val="600"/>
                      <w:marRight w:val="0"/>
                      <w:marTop w:val="0"/>
                      <w:marBottom w:val="0"/>
                      <w:divBdr>
                        <w:top w:val="none" w:sz="0" w:space="0" w:color="auto"/>
                        <w:left w:val="none" w:sz="0" w:space="0" w:color="auto"/>
                        <w:bottom w:val="none" w:sz="0" w:space="0" w:color="auto"/>
                        <w:right w:val="none" w:sz="0" w:space="0" w:color="auto"/>
                      </w:divBdr>
                      <w:divsChild>
                        <w:div w:id="149895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744591">
              <w:marLeft w:val="0"/>
              <w:marRight w:val="0"/>
              <w:marTop w:val="0"/>
              <w:marBottom w:val="0"/>
              <w:divBdr>
                <w:top w:val="none" w:sz="0" w:space="0" w:color="auto"/>
                <w:left w:val="none" w:sz="0" w:space="0" w:color="auto"/>
                <w:bottom w:val="none" w:sz="0" w:space="0" w:color="auto"/>
                <w:right w:val="none" w:sz="0" w:space="0" w:color="auto"/>
              </w:divBdr>
              <w:divsChild>
                <w:div w:id="1789347325">
                  <w:marLeft w:val="0"/>
                  <w:marRight w:val="0"/>
                  <w:marTop w:val="0"/>
                  <w:marBottom w:val="0"/>
                  <w:divBdr>
                    <w:top w:val="none" w:sz="0" w:space="0" w:color="auto"/>
                    <w:left w:val="none" w:sz="0" w:space="0" w:color="auto"/>
                    <w:bottom w:val="none" w:sz="0" w:space="0" w:color="auto"/>
                    <w:right w:val="none" w:sz="0" w:space="0" w:color="auto"/>
                  </w:divBdr>
                  <w:divsChild>
                    <w:div w:id="1528912158">
                      <w:blockQuote w:val="1"/>
                      <w:marLeft w:val="600"/>
                      <w:marRight w:val="0"/>
                      <w:marTop w:val="0"/>
                      <w:marBottom w:val="0"/>
                      <w:divBdr>
                        <w:top w:val="none" w:sz="0" w:space="0" w:color="auto"/>
                        <w:left w:val="none" w:sz="0" w:space="0" w:color="auto"/>
                        <w:bottom w:val="none" w:sz="0" w:space="0" w:color="auto"/>
                        <w:right w:val="none" w:sz="0" w:space="0" w:color="auto"/>
                      </w:divBdr>
                      <w:divsChild>
                        <w:div w:id="77506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37794">
              <w:marLeft w:val="0"/>
              <w:marRight w:val="0"/>
              <w:marTop w:val="0"/>
              <w:marBottom w:val="0"/>
              <w:divBdr>
                <w:top w:val="none" w:sz="0" w:space="0" w:color="auto"/>
                <w:left w:val="none" w:sz="0" w:space="0" w:color="auto"/>
                <w:bottom w:val="none" w:sz="0" w:space="0" w:color="auto"/>
                <w:right w:val="none" w:sz="0" w:space="0" w:color="auto"/>
              </w:divBdr>
              <w:divsChild>
                <w:div w:id="180365579">
                  <w:marLeft w:val="0"/>
                  <w:marRight w:val="0"/>
                  <w:marTop w:val="0"/>
                  <w:marBottom w:val="0"/>
                  <w:divBdr>
                    <w:top w:val="none" w:sz="0" w:space="0" w:color="auto"/>
                    <w:left w:val="none" w:sz="0" w:space="0" w:color="auto"/>
                    <w:bottom w:val="none" w:sz="0" w:space="0" w:color="auto"/>
                    <w:right w:val="none" w:sz="0" w:space="0" w:color="auto"/>
                  </w:divBdr>
                  <w:divsChild>
                    <w:div w:id="1902981517">
                      <w:blockQuote w:val="1"/>
                      <w:marLeft w:val="600"/>
                      <w:marRight w:val="0"/>
                      <w:marTop w:val="0"/>
                      <w:marBottom w:val="0"/>
                      <w:divBdr>
                        <w:top w:val="none" w:sz="0" w:space="0" w:color="auto"/>
                        <w:left w:val="none" w:sz="0" w:space="0" w:color="auto"/>
                        <w:bottom w:val="none" w:sz="0" w:space="0" w:color="auto"/>
                        <w:right w:val="none" w:sz="0" w:space="0" w:color="auto"/>
                      </w:divBdr>
                      <w:divsChild>
                        <w:div w:id="8029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1490">
          <w:marLeft w:val="0"/>
          <w:marRight w:val="0"/>
          <w:marTop w:val="0"/>
          <w:marBottom w:val="0"/>
          <w:divBdr>
            <w:top w:val="none" w:sz="0" w:space="0" w:color="auto"/>
            <w:left w:val="none" w:sz="0" w:space="0" w:color="auto"/>
            <w:bottom w:val="none" w:sz="0" w:space="0" w:color="auto"/>
            <w:right w:val="none" w:sz="0" w:space="0" w:color="auto"/>
          </w:divBdr>
        </w:div>
      </w:divsChild>
    </w:div>
    <w:div w:id="76808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x.doi.org/x" TargetMode="Externa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usgs.gov/pubprod" TargetMode="Externa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sgs.gov"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winst\AppData\Roaming\Microsoft\Templates\ms_v4.1.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45FB5C-1892-47B8-9DF6-E1D01EB70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ms_v4.1.dotm</Template>
  <TotalTime>813</TotalTime>
  <Pages>13</Pages>
  <Words>2005</Words>
  <Characters>11435</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manuscript template; version 4.1</vt:lpstr>
    </vt:vector>
  </TitlesOfParts>
  <Company>U.S. Geological Survey</Company>
  <LinksUpToDate>false</LinksUpToDate>
  <CharactersWithSpaces>13414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template; version 4.1</dc:title>
  <dc:creator>Winston, Richard B.</dc:creator>
  <cp:lastModifiedBy>Niswonger, Richard</cp:lastModifiedBy>
  <cp:revision>40</cp:revision>
  <cp:lastPrinted>2017-08-01T14:27:00Z</cp:lastPrinted>
  <dcterms:created xsi:type="dcterms:W3CDTF">2017-08-02T15:47:00Z</dcterms:created>
  <dcterms:modified xsi:type="dcterms:W3CDTF">2017-11-21T01:29:00Z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