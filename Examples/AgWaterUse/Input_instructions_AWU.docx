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794EF5" w14:textId="77777777" w:rsidR="008B6E20" w:rsidRPr="001E54DE" w:rsidRDefault="00D97F3A" w:rsidP="00D54BE5">
      <w:pPr>
        <w:pStyle w:val="Heading1"/>
        <w:spacing w:line="240" w:lineRule="auto"/>
      </w:pPr>
      <w:bookmarkStart w:id="0" w:name="_GoBack"/>
      <w:bookmarkEnd w:id="0"/>
      <w:r>
        <w:t xml:space="preserve">Agricultural Water Use </w:t>
      </w:r>
      <w:r w:rsidR="00257C46">
        <w:t xml:space="preserve">Package </w:t>
      </w:r>
      <w:r>
        <w:t>for MODFLOW-NWT</w:t>
      </w:r>
      <w:r w:rsidR="008B6E20" w:rsidRPr="001E54DE">
        <w:t xml:space="preserve"> </w:t>
      </w:r>
    </w:p>
    <w:p w14:paraId="48D6AF9F" w14:textId="77777777" w:rsidR="008B6E20" w:rsidRDefault="008B6E20" w:rsidP="008B6E20"/>
    <w:p w14:paraId="0DC564AC" w14:textId="0C8F93E2" w:rsidR="00415B6B" w:rsidRDefault="00257C46" w:rsidP="00D97F3A">
      <w:r>
        <w:t xml:space="preserve">The </w:t>
      </w:r>
      <w:r w:rsidR="00D97F3A">
        <w:t>A</w:t>
      </w:r>
      <w:r w:rsidR="00D73878">
        <w:t>gricultural Water-</w:t>
      </w:r>
      <w:r w:rsidR="00E0095C">
        <w:t>U</w:t>
      </w:r>
      <w:r w:rsidR="00D97F3A">
        <w:t xml:space="preserve">se </w:t>
      </w:r>
      <w:r>
        <w:t>Package</w:t>
      </w:r>
      <w:r w:rsidR="00D97F3A">
        <w:t xml:space="preserve"> (</w:t>
      </w:r>
      <w:r w:rsidR="00365AD5">
        <w:t>AWU</w:t>
      </w:r>
      <w:r w:rsidR="00D97F3A">
        <w:t xml:space="preserve">) </w:t>
      </w:r>
      <w:r>
        <w:t>was developed for MODFLOW-</w:t>
      </w:r>
      <w:r w:rsidR="00D97F3A">
        <w:t xml:space="preserve">NWT </w:t>
      </w:r>
      <w:r>
        <w:t xml:space="preserve">in order to simulate water use for irrigation. The </w:t>
      </w:r>
      <w:r w:rsidR="00365AD5">
        <w:t>AWU</w:t>
      </w:r>
      <w:r>
        <w:t xml:space="preserve"> Package works with</w:t>
      </w:r>
      <w:r w:rsidR="00D97F3A">
        <w:t xml:space="preserve"> the Streamflow-Routing (SFR2)</w:t>
      </w:r>
      <w:r w:rsidR="00DA57A4">
        <w:t xml:space="preserve"> and </w:t>
      </w:r>
      <w:r>
        <w:t>the</w:t>
      </w:r>
      <w:r w:rsidR="00D97F3A">
        <w:t xml:space="preserve"> </w:t>
      </w:r>
      <w:r>
        <w:t>Unsaturated Flow (UZF1) Package</w:t>
      </w:r>
      <w:r w:rsidR="00E0095C">
        <w:t>s</w:t>
      </w:r>
      <w:r>
        <w:t xml:space="preserve">, and includes capabilities for </w:t>
      </w:r>
      <w:r w:rsidR="00D73878">
        <w:t>simulating</w:t>
      </w:r>
      <w:r>
        <w:t xml:space="preserve"> pumping wells, similar to the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365AD5">
        <w:t>AWU</w:t>
      </w:r>
      <w:r w:rsidR="007425A4">
        <w:t xml:space="preserve"> Package input file. All exchanges between different packages (SFR2, UZF1, and </w:t>
      </w:r>
      <w:r w:rsidR="00365AD5">
        <w:t>AWU</w:t>
      </w:r>
      <w:r w:rsidR="007425A4">
        <w:t xml:space="preserve">) are calculated within the </w:t>
      </w:r>
      <w:r w:rsidR="00365AD5">
        <w:t>AWU</w:t>
      </w:r>
      <w:r w:rsidR="007425A4">
        <w:t xml:space="preserve"> Package; however, the SFR2 and UZF1 Packages must be active in order to use their capabilities in conjunction with the </w:t>
      </w:r>
      <w:r w:rsidR="00365AD5">
        <w:t>AWU</w:t>
      </w:r>
      <w:r w:rsidR="007425A4">
        <w:t xml:space="preserve"> Package. Diversion segments must be specified within the SFR2 Package</w:t>
      </w:r>
      <w:r w:rsidR="0015590B">
        <w:t xml:space="preserve"> in order to apply diverted water as irrigation. </w:t>
      </w:r>
      <w:r w:rsidR="008B52E3">
        <w:t xml:space="preserve">All data for supplementary and irrigation wells is specified within the </w:t>
      </w:r>
      <w:r w:rsidR="00365AD5">
        <w:t>AWU</w:t>
      </w:r>
      <w:r w:rsidR="008B52E3">
        <w:t xml:space="preserve"> Package input file; </w:t>
      </w:r>
      <w:r w:rsidR="0015590B">
        <w:t xml:space="preserve">the </w:t>
      </w:r>
      <w:r w:rsidR="00365AD5">
        <w:t>AWU</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D97F3A"/>
    <w:p w14:paraId="5C6BC4DA" w14:textId="6D1171DF" w:rsidR="00554F52" w:rsidRDefault="0098192F" w:rsidP="008B6E20">
      <w:r>
        <w:t xml:space="preserve">The </w:t>
      </w:r>
      <w:r w:rsidR="00365AD5">
        <w:t>AWU</w:t>
      </w:r>
      <w:r>
        <w:t xml:space="preserve"> Package is</w:t>
      </w:r>
      <w:r w:rsidR="00DA080B">
        <w:t xml:space="preserve"> activated </w:t>
      </w:r>
      <w:r w:rsidR="00AE420E">
        <w:t xml:space="preserve">by </w:t>
      </w:r>
      <w:r>
        <w:t>specifying a file type of “</w:t>
      </w:r>
      <w:r w:rsidR="00365AD5">
        <w:t>AWU</w:t>
      </w:r>
      <w:r>
        <w:t>” within the MODFLOW-NWT Name file</w:t>
      </w:r>
      <w:r w:rsidR="00DA080B">
        <w:t xml:space="preserve">. </w:t>
      </w:r>
      <w:r>
        <w:t xml:space="preserve">The </w:t>
      </w:r>
      <w:r w:rsidR="00365AD5">
        <w:t>AWU</w:t>
      </w:r>
      <w:r>
        <w:t xml:space="preserve"> input file contains </w:t>
      </w:r>
      <w:r w:rsidR="0067783B">
        <w:t>3 types of data, including 1) Options, 2) Well List, and 3) Stress Period data for specifying connectivity between segments and irrigation cells, supplemental wells and diversion segments, and irrigation wells and irrigation cells.</w:t>
      </w:r>
    </w:p>
    <w:p w14:paraId="2D6BBBCF" w14:textId="77777777" w:rsidR="00176F1D" w:rsidRDefault="00176F1D" w:rsidP="00176F1D"/>
    <w:p w14:paraId="1910BB29" w14:textId="2DFEA9AB" w:rsidR="00176F1D" w:rsidRPr="00176F1D" w:rsidRDefault="004A29BE" w:rsidP="00176F1D">
      <w:pPr>
        <w:pStyle w:val="Heading1"/>
        <w:rPr>
          <w:sz w:val="24"/>
          <w:szCs w:val="24"/>
        </w:rPr>
      </w:pPr>
      <w:r>
        <w:rPr>
          <w:sz w:val="24"/>
          <w:szCs w:val="24"/>
        </w:rPr>
        <w:t xml:space="preserve">Input data for the </w:t>
      </w:r>
      <w:r w:rsidR="00365AD5">
        <w:rPr>
          <w:sz w:val="24"/>
          <w:szCs w:val="24"/>
        </w:rPr>
        <w:t>AWU</w:t>
      </w:r>
      <w:r>
        <w:rPr>
          <w:sz w:val="24"/>
          <w:szCs w:val="24"/>
        </w:rPr>
        <w:t xml:space="preserve"> Package input file</w:t>
      </w:r>
    </w:p>
    <w:p w14:paraId="31E8C7E5" w14:textId="77777777" w:rsidR="008B6E20" w:rsidRPr="006F2FFD" w:rsidRDefault="00740F99" w:rsidP="00740F99">
      <w:pPr>
        <w:pStyle w:val="Body"/>
        <w:rPr>
          <w:rFonts w:ascii="MIDBB H+ Times" w:hAnsi="MIDBB H+ Times" w:cs="MIDBB H+ Times"/>
          <w:b/>
          <w:color w:val="000000"/>
          <w:sz w:val="22"/>
          <w:szCs w:val="22"/>
        </w:rPr>
      </w:pPr>
      <w:r w:rsidRPr="006F2FFD">
        <w:rPr>
          <w:rFonts w:ascii="MIDBB H+ Times" w:hAnsi="MIDBB H+ Times" w:cs="MIDBB H+ Times"/>
          <w:b/>
          <w:color w:val="000000"/>
          <w:sz w:val="22"/>
          <w:szCs w:val="22"/>
        </w:rPr>
        <w:t xml:space="preserve">FOR EACH SIMULATION </w:t>
      </w:r>
    </w:p>
    <w:p w14:paraId="4A497847" w14:textId="77777777" w:rsidR="00740F99" w:rsidRDefault="00740F99" w:rsidP="008B6E20"/>
    <w:p w14:paraId="7F981EB2" w14:textId="607B2758" w:rsidR="000904D1" w:rsidRDefault="00365AD5" w:rsidP="000904D1">
      <w:r>
        <w:t>AWU</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09DE89E1" w14:textId="77777777" w:rsidR="00AE420E" w:rsidRPr="00CA544E" w:rsidRDefault="00AE420E" w:rsidP="000904D1">
      <w:pPr>
        <w:rPr>
          <w:rStyle w:val="Red"/>
          <w:color w:val="auto"/>
        </w:rPr>
      </w:pPr>
    </w:p>
    <w:p w14:paraId="395C2FEA" w14:textId="77777777" w:rsidR="0011777F" w:rsidRDefault="000904D1" w:rsidP="000904D1">
      <w:pPr>
        <w:rPr>
          <w:rStyle w:val="Red"/>
          <w:color w:val="auto"/>
        </w:rPr>
      </w:pPr>
      <w:r w:rsidRPr="00CA544E">
        <w:rPr>
          <w:rStyle w:val="Red"/>
          <w:color w:val="auto"/>
        </w:rPr>
        <w:t>OPTIONS</w:t>
      </w:r>
    </w:p>
    <w:p w14:paraId="26266D8C" w14:textId="2B4559EB" w:rsidR="00E66AAC" w:rsidRPr="00CA544E" w:rsidRDefault="00E66AAC" w:rsidP="000904D1">
      <w:pPr>
        <w:rPr>
          <w:rStyle w:val="Red"/>
          <w:color w:val="auto"/>
        </w:rPr>
      </w:pPr>
      <w:r>
        <w:rPr>
          <w:rStyle w:val="Red"/>
          <w:color w:val="auto"/>
        </w:rPr>
        <w:t>[NOPRINT]</w:t>
      </w:r>
    </w:p>
    <w:p w14:paraId="20A7002C" w14:textId="53451B35" w:rsidR="000904D1" w:rsidRDefault="000904D1" w:rsidP="000904D1">
      <w:pPr>
        <w:rPr>
          <w:rStyle w:val="Red"/>
          <w:color w:val="auto"/>
        </w:rPr>
      </w:pPr>
      <w:r w:rsidRPr="00CA544E">
        <w:rPr>
          <w:rStyle w:val="Red"/>
          <w:color w:val="auto"/>
        </w:rPr>
        <w:t>[</w:t>
      </w:r>
      <w:r w:rsidR="003F2315">
        <w:rPr>
          <w:rStyle w:val="Red"/>
          <w:color w:val="auto"/>
        </w:rPr>
        <w:t>IRRIGATION_SFR</w:t>
      </w:r>
      <w:r w:rsidR="00FB7346">
        <w:rPr>
          <w:rStyle w:val="Red"/>
          <w:color w:val="auto"/>
        </w:rPr>
        <w:tab/>
      </w:r>
      <w:r w:rsidR="002C3DFC">
        <w:rPr>
          <w:rStyle w:val="Red"/>
          <w:color w:val="auto"/>
        </w:rPr>
        <w:tab/>
      </w:r>
      <w:r w:rsidR="00DA6554">
        <w:rPr>
          <w:rStyle w:val="Red"/>
          <w:color w:val="auto"/>
        </w:rPr>
        <w:t>Numirr</w:t>
      </w:r>
      <w:r w:rsidR="00350064">
        <w:rPr>
          <w:rStyle w:val="Red"/>
          <w:color w:val="auto"/>
        </w:rPr>
        <w:t>diversions</w:t>
      </w:r>
      <w:r w:rsidR="00DA6554">
        <w:rPr>
          <w:rStyle w:val="Red"/>
          <w:color w:val="auto"/>
        </w:rPr>
        <w:t xml:space="preserve"> </w:t>
      </w:r>
      <w:r w:rsidR="00FB7346">
        <w:rPr>
          <w:rStyle w:val="Red"/>
          <w:color w:val="auto"/>
        </w:rPr>
        <w:tab/>
      </w:r>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r w:rsidRPr="00CA544E">
        <w:rPr>
          <w:rStyle w:val="Red"/>
          <w:color w:val="auto"/>
        </w:rPr>
        <w:t>]</w:t>
      </w:r>
    </w:p>
    <w:p w14:paraId="41BE5B7F" w14:textId="6076E2BF" w:rsidR="00FB7346" w:rsidRDefault="00FB7346" w:rsidP="00FB7346">
      <w:pPr>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r w:rsidRPr="00804139">
        <w:rPr>
          <w:rStyle w:val="Red"/>
          <w:color w:val="auto"/>
        </w:rPr>
        <w:t>N</w:t>
      </w:r>
      <w:r w:rsidR="005A55C6">
        <w:rPr>
          <w:rStyle w:val="Red"/>
          <w:color w:val="auto"/>
        </w:rPr>
        <w:t>umirrwell</w:t>
      </w:r>
      <w:r w:rsidR="00350064">
        <w:rPr>
          <w:rStyle w:val="Red"/>
          <w:color w:val="auto"/>
        </w:rPr>
        <w:t>s</w:t>
      </w:r>
      <w:r>
        <w:rPr>
          <w:rStyle w:val="Red"/>
          <w:color w:val="auto"/>
        </w:rPr>
        <w:tab/>
      </w:r>
      <w:r w:rsidR="002C3DFC">
        <w:rPr>
          <w:rStyle w:val="Red"/>
          <w:color w:val="auto"/>
        </w:rPr>
        <w:tab/>
      </w:r>
      <w:r w:rsidRPr="00804139">
        <w:rPr>
          <w:rStyle w:val="Red"/>
          <w:color w:val="auto"/>
        </w:rPr>
        <w:t>M</w:t>
      </w:r>
      <w:r>
        <w:rPr>
          <w:rStyle w:val="Red"/>
          <w:color w:val="auto"/>
        </w:rPr>
        <w:t>axcells</w:t>
      </w:r>
      <w:r w:rsidR="005A55C6">
        <w:rPr>
          <w:rStyle w:val="Red"/>
          <w:color w:val="auto"/>
        </w:rPr>
        <w:t>well</w:t>
      </w:r>
      <w:r w:rsidRPr="00CA544E">
        <w:rPr>
          <w:rStyle w:val="Red"/>
          <w:color w:val="auto"/>
        </w:rPr>
        <w:t>]</w:t>
      </w:r>
    </w:p>
    <w:p w14:paraId="3EC8E3DD" w14:textId="56DEC6F2" w:rsidR="00FB7346" w:rsidRDefault="00FB7346" w:rsidP="00FB7346">
      <w:pPr>
        <w:rPr>
          <w:rStyle w:val="Red"/>
          <w:color w:val="auto"/>
        </w:rPr>
      </w:pPr>
      <w:r>
        <w:rPr>
          <w:rStyle w:val="Red"/>
          <w:color w:val="auto"/>
        </w:rPr>
        <w:t>[</w:t>
      </w:r>
      <w:r w:rsidR="003F2315">
        <w:rPr>
          <w:rStyle w:val="Red"/>
          <w:color w:val="auto"/>
        </w:rPr>
        <w:t>SUPPLEMENTAL_WELL</w:t>
      </w:r>
      <w:r>
        <w:rPr>
          <w:rStyle w:val="Red"/>
          <w:color w:val="auto"/>
        </w:rPr>
        <w:tab/>
      </w:r>
      <w:r w:rsidR="005A55C6">
        <w:rPr>
          <w:rStyle w:val="Red"/>
          <w:color w:val="auto"/>
        </w:rPr>
        <w:tab/>
        <w:t>Numsup</w:t>
      </w:r>
      <w:r w:rsidR="00350064">
        <w:rPr>
          <w:rStyle w:val="Red"/>
          <w:color w:val="auto"/>
        </w:rPr>
        <w:t>wells</w:t>
      </w:r>
      <w:r>
        <w:rPr>
          <w:rStyle w:val="Red"/>
          <w:color w:val="auto"/>
        </w:rPr>
        <w:tab/>
      </w:r>
      <w:r>
        <w:rPr>
          <w:rStyle w:val="Red"/>
          <w:color w:val="auto"/>
        </w:rPr>
        <w:tab/>
      </w:r>
      <w:r w:rsidR="005A55C6">
        <w:rPr>
          <w:rStyle w:val="Red"/>
          <w:color w:val="auto"/>
        </w:rPr>
        <w:t>Max</w:t>
      </w:r>
      <w:r w:rsidR="00350064">
        <w:rPr>
          <w:rStyle w:val="Red"/>
          <w:color w:val="auto"/>
        </w:rPr>
        <w:t>diversions</w:t>
      </w:r>
      <w:r>
        <w:rPr>
          <w:rStyle w:val="Red"/>
          <w:color w:val="auto"/>
        </w:rPr>
        <w:t>]</w:t>
      </w:r>
    </w:p>
    <w:p w14:paraId="3BDA6F20" w14:textId="77777777" w:rsidR="00FB7346" w:rsidRDefault="00FB7346" w:rsidP="00FB7346">
      <w:pPr>
        <w:rPr>
          <w:rStyle w:val="Red"/>
          <w:color w:val="auto"/>
        </w:rPr>
      </w:pPr>
      <w:r>
        <w:rPr>
          <w:rStyle w:val="Red"/>
          <w:color w:val="auto"/>
        </w:rPr>
        <w:t>[</w:t>
      </w:r>
      <w:r w:rsidR="006F2FFD">
        <w:rPr>
          <w:rStyle w:val="Red"/>
          <w:color w:val="auto"/>
        </w:rPr>
        <w:t>MAXWELL</w:t>
      </w:r>
      <w:r w:rsidR="004C6FF7">
        <w:rPr>
          <w:rStyle w:val="Red"/>
          <w:color w:val="auto"/>
        </w:rPr>
        <w:tab/>
      </w:r>
      <w:r w:rsidR="004C6FF7">
        <w:rPr>
          <w:rStyle w:val="Red"/>
          <w:color w:val="auto"/>
        </w:rPr>
        <w:tab/>
      </w:r>
      <w:r w:rsidR="004C6FF7">
        <w:rPr>
          <w:rStyle w:val="Red"/>
          <w:color w:val="auto"/>
        </w:rPr>
        <w:tab/>
      </w:r>
      <w:r w:rsidR="004C6FF7">
        <w:rPr>
          <w:rStyle w:val="Red"/>
          <w:color w:val="auto"/>
        </w:rPr>
        <w:tab/>
        <w:t>N</w:t>
      </w:r>
      <w:r w:rsidR="006F2FFD">
        <w:rPr>
          <w:rStyle w:val="Red"/>
          <w:color w:val="auto"/>
        </w:rPr>
        <w:t>ummaxwell</w:t>
      </w:r>
      <w:r>
        <w:rPr>
          <w:rStyle w:val="Red"/>
          <w:color w:val="auto"/>
        </w:rPr>
        <w:t>]</w:t>
      </w:r>
    </w:p>
    <w:p w14:paraId="45E5F04C" w14:textId="77777777" w:rsidR="00F81720" w:rsidRDefault="00F81720" w:rsidP="00FB7346">
      <w:pPr>
        <w:rPr>
          <w:rStyle w:val="Red"/>
          <w:color w:val="auto"/>
        </w:rPr>
      </w:pPr>
      <w:r>
        <w:rPr>
          <w:rStyle w:val="Red"/>
          <w:color w:val="auto"/>
        </w:rPr>
        <w:t>[</w:t>
      </w:r>
      <w:r w:rsidRPr="00FB7346">
        <w:rPr>
          <w:rStyle w:val="Red"/>
          <w:color w:val="auto"/>
        </w:rPr>
        <w:t>TABFILES</w:t>
      </w:r>
      <w:r>
        <w:rPr>
          <w:rStyle w:val="Red"/>
          <w:color w:val="auto"/>
        </w:rPr>
        <w:tab/>
      </w:r>
      <w:r>
        <w:rPr>
          <w:rStyle w:val="Red"/>
          <w:color w:val="auto"/>
        </w:rPr>
        <w:tab/>
      </w:r>
      <w:r>
        <w:rPr>
          <w:rStyle w:val="Red"/>
          <w:color w:val="auto"/>
        </w:rPr>
        <w:tab/>
      </w:r>
      <w:r>
        <w:rPr>
          <w:rStyle w:val="Red"/>
          <w:color w:val="auto"/>
        </w:rPr>
        <w:tab/>
        <w:t>Numtab</w:t>
      </w:r>
      <w:r>
        <w:rPr>
          <w:rStyle w:val="Red"/>
          <w:color w:val="auto"/>
        </w:rPr>
        <w:tab/>
      </w:r>
      <w:r>
        <w:rPr>
          <w:rStyle w:val="Red"/>
          <w:color w:val="auto"/>
        </w:rPr>
        <w:tab/>
      </w:r>
      <w:r>
        <w:rPr>
          <w:rStyle w:val="Red"/>
          <w:color w:val="auto"/>
        </w:rPr>
        <w:tab/>
        <w:t>Maxval]</w:t>
      </w:r>
    </w:p>
    <w:p w14:paraId="21406D00" w14:textId="77777777" w:rsidR="00FB7346" w:rsidRDefault="00FB7346" w:rsidP="000904D1">
      <w:pPr>
        <w:rPr>
          <w:rStyle w:val="Red"/>
          <w:color w:val="auto"/>
        </w:rPr>
      </w:pPr>
      <w:r>
        <w:rPr>
          <w:rStyle w:val="Red"/>
          <w:color w:val="auto"/>
        </w:rPr>
        <w:t>[</w:t>
      </w:r>
      <w:r w:rsidRPr="00FB7346">
        <w:rPr>
          <w:rStyle w:val="Red"/>
          <w:color w:val="auto"/>
        </w:rPr>
        <w:t>PHIRAMP</w:t>
      </w:r>
      <w:r>
        <w:rPr>
          <w:rStyle w:val="Red"/>
          <w:color w:val="auto"/>
        </w:rPr>
        <w:t>]</w:t>
      </w:r>
    </w:p>
    <w:p w14:paraId="3FA2673A" w14:textId="77777777" w:rsidR="0011777F" w:rsidRDefault="00FB7346" w:rsidP="000904D1">
      <w:pPr>
        <w:rPr>
          <w:rStyle w:val="Red"/>
          <w:color w:val="auto"/>
        </w:rPr>
      </w:pPr>
      <w:r>
        <w:rPr>
          <w:rStyle w:val="Red"/>
          <w:color w:val="auto"/>
        </w:rPr>
        <w:t>[</w:t>
      </w:r>
      <w:r w:rsidRPr="00FB7346">
        <w:rPr>
          <w:rStyle w:val="Red"/>
          <w:color w:val="auto"/>
        </w:rPr>
        <w:t>ETDEMAND</w:t>
      </w:r>
      <w:r>
        <w:rPr>
          <w:rStyle w:val="Red"/>
          <w:color w:val="auto"/>
        </w:rPr>
        <w:t>]</w:t>
      </w:r>
    </w:p>
    <w:p w14:paraId="0084B737" w14:textId="168A30D9" w:rsidR="001D7180" w:rsidRDefault="001D7180" w:rsidP="000904D1">
      <w:pPr>
        <w:rPr>
          <w:rStyle w:val="Red"/>
          <w:color w:val="auto"/>
        </w:rPr>
      </w:pPr>
      <w:r>
        <w:rPr>
          <w:rStyle w:val="Red"/>
          <w:color w:val="auto"/>
        </w:rPr>
        <w:t>[</w:t>
      </w:r>
      <w:r w:rsidRPr="001D7180">
        <w:rPr>
          <w:rStyle w:val="Red"/>
          <w:color w:val="auto"/>
        </w:rPr>
        <w:t>TIMESERIES</w:t>
      </w:r>
      <w:r>
        <w:rPr>
          <w:rStyle w:val="Red"/>
          <w:color w:val="auto"/>
        </w:rPr>
        <w:t>_SFR</w:t>
      </w:r>
      <w:r w:rsidR="00923F7B">
        <w:rPr>
          <w:rStyle w:val="Red"/>
          <w:color w:val="auto"/>
        </w:rPr>
        <w:tab/>
        <w:t>Numtimeseriesdiversion</w:t>
      </w:r>
      <w:r>
        <w:rPr>
          <w:rStyle w:val="Red"/>
          <w:color w:val="auto"/>
        </w:rPr>
        <w:t>]</w:t>
      </w:r>
    </w:p>
    <w:p w14:paraId="350E5CD7" w14:textId="383E3A7A" w:rsidR="001D7180" w:rsidRPr="00CA544E" w:rsidRDefault="001D7180" w:rsidP="000904D1">
      <w:pPr>
        <w:rPr>
          <w:rStyle w:val="Red"/>
          <w:color w:val="auto"/>
        </w:rPr>
      </w:pPr>
      <w:r>
        <w:rPr>
          <w:rStyle w:val="Red"/>
          <w:color w:val="auto"/>
        </w:rPr>
        <w:t>[</w:t>
      </w:r>
      <w:r w:rsidRPr="001D7180">
        <w:rPr>
          <w:rStyle w:val="Red"/>
          <w:color w:val="auto"/>
        </w:rPr>
        <w:t>TIMESERIES</w:t>
      </w:r>
      <w:r>
        <w:rPr>
          <w:rStyle w:val="Red"/>
          <w:color w:val="auto"/>
        </w:rPr>
        <w:t>_WELL</w:t>
      </w:r>
      <w:r w:rsidR="00923F7B">
        <w:rPr>
          <w:rStyle w:val="Red"/>
          <w:color w:val="auto"/>
        </w:rPr>
        <w:tab/>
        <w:t>Numtimeserieswell</w:t>
      </w:r>
      <w:r>
        <w:rPr>
          <w:rStyle w:val="Red"/>
          <w:color w:val="auto"/>
        </w:rPr>
        <w:t>]</w:t>
      </w:r>
    </w:p>
    <w:p w14:paraId="545EE7D2" w14:textId="77777777" w:rsidR="000904D1" w:rsidRDefault="000904D1" w:rsidP="000904D1">
      <w:pPr>
        <w:rPr>
          <w:rStyle w:val="Red"/>
          <w:color w:val="auto"/>
        </w:rPr>
      </w:pPr>
      <w:r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16A92EF9" w:rsidR="000904D1" w:rsidRDefault="003F2315" w:rsidP="00564C0F">
      <w:pPr>
        <w:ind w:left="2160" w:hanging="2160"/>
        <w:rPr>
          <w:rStyle w:val="Red"/>
          <w:color w:val="auto"/>
        </w:rPr>
      </w:pPr>
      <w:r>
        <w:rPr>
          <w:rStyle w:val="Red"/>
          <w:color w:val="auto"/>
        </w:rPr>
        <w:t>IRRIGATION_SFR</w:t>
      </w:r>
      <w:r w:rsidR="000904D1">
        <w:rPr>
          <w:rStyle w:val="Red"/>
          <w:color w:val="auto"/>
        </w:rPr>
        <w:tab/>
      </w:r>
      <w:r w:rsidR="000904D1" w:rsidRPr="00CA544E">
        <w:rPr>
          <w:rStyle w:val="Red"/>
          <w:color w:val="auto"/>
        </w:rPr>
        <w:t xml:space="preserve">An optional character variable. When </w:t>
      </w:r>
      <w:r w:rsidR="00F808E4">
        <w:rPr>
          <w:rStyle w:val="Red"/>
          <w:color w:val="auto"/>
        </w:rPr>
        <w:t>IRRIGATION_SFR</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0D284CF0" w:rsidR="006623B2" w:rsidRDefault="00350064" w:rsidP="006623B2">
      <w:pPr>
        <w:ind w:left="2160" w:hanging="2160"/>
        <w:rPr>
          <w:rStyle w:val="Red"/>
          <w:color w:val="auto"/>
        </w:rPr>
      </w:pPr>
      <w:r>
        <w:rPr>
          <w:rStyle w:val="Red"/>
          <w:color w:val="auto"/>
        </w:rPr>
        <w:t>Numirrdiversions</w:t>
      </w:r>
      <w:r w:rsidR="006623B2" w:rsidRPr="006623B2">
        <w:rPr>
          <w:rStyle w:val="Red"/>
          <w:rFonts w:ascii="Times" w:hAnsi="Times" w:cs="Times"/>
          <w:color w:val="auto"/>
        </w:rPr>
        <w:t xml:space="preserve"> </w:t>
      </w:r>
      <w:r w:rsidR="006623B2">
        <w:rPr>
          <w:rStyle w:val="Red"/>
          <w:rFonts w:ascii="Times" w:hAnsi="Times" w:cs="Times"/>
          <w:color w:val="auto"/>
        </w:rPr>
        <w:tab/>
      </w:r>
      <w:r w:rsidR="006623B2" w:rsidRPr="00B254FD">
        <w:rPr>
          <w:rStyle w:val="Red"/>
          <w:rFonts w:ascii="Times" w:hAnsi="Times" w:cs="Times"/>
          <w:color w:val="auto"/>
        </w:rPr>
        <w:t xml:space="preserve">An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3F2315">
        <w:rPr>
          <w:rStyle w:val="Red"/>
          <w:color w:val="auto"/>
        </w:rPr>
        <w:t>IRRIGATION_SFR</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r>
        <w:rPr>
          <w:rStyle w:val="Red"/>
          <w:color w:val="auto"/>
        </w:rPr>
        <w:t xml:space="preserve">Numirrdiversions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r>
        <w:rPr>
          <w:rStyle w:val="Red"/>
          <w:color w:val="auto"/>
        </w:rPr>
        <w:t>Numirrdiversions</w:t>
      </w:r>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BEFAF06" w:rsidR="0046366B" w:rsidRDefault="004D3DE5" w:rsidP="007F5614">
      <w:pPr>
        <w:ind w:left="2160" w:hanging="2160"/>
        <w:rPr>
          <w:rStyle w:val="Red"/>
          <w:color w:val="auto"/>
        </w:rPr>
      </w:pPr>
      <w:r>
        <w:rPr>
          <w:rStyle w:val="Red"/>
          <w:color w:val="auto"/>
        </w:rPr>
        <w:t>Maxcellsdiversion</w:t>
      </w:r>
      <w:r w:rsidR="00A44618" w:rsidRPr="006623B2">
        <w:rPr>
          <w:rStyle w:val="Red"/>
          <w:rFonts w:ascii="Times" w:hAnsi="Times" w:cs="Times"/>
          <w:color w:val="auto"/>
        </w:rPr>
        <w:t xml:space="preserve"> </w:t>
      </w:r>
      <w:r w:rsidR="00A44618">
        <w:rPr>
          <w:rStyle w:val="Red"/>
          <w:rFonts w:ascii="Times" w:hAnsi="Times" w:cs="Times"/>
          <w:color w:val="auto"/>
        </w:rPr>
        <w:tab/>
      </w:r>
      <w:r w:rsidR="00A44618" w:rsidRPr="00B254FD">
        <w:rPr>
          <w:rStyle w:val="Red"/>
          <w:rFonts w:ascii="Times" w:hAnsi="Times" w:cs="Times"/>
          <w:color w:val="auto"/>
        </w:rPr>
        <w:t xml:space="preserve">An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3F2315">
        <w:rPr>
          <w:rStyle w:val="Red"/>
          <w:color w:val="auto"/>
        </w:rPr>
        <w:t>IRRIGATION_SFR</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r>
        <w:rPr>
          <w:rStyle w:val="Red"/>
          <w:color w:val="auto"/>
        </w:rPr>
        <w:t>Maxcellsdiversion</w:t>
      </w:r>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r>
        <w:rPr>
          <w:rStyle w:val="Red"/>
          <w:color w:val="auto"/>
        </w:rPr>
        <w:t>Maxcellsdiversion</w:t>
      </w:r>
      <w:r w:rsidR="00A44618">
        <w:rPr>
          <w:rStyle w:val="Red"/>
          <w:color w:val="auto"/>
        </w:rPr>
        <w:t xml:space="preserve"> </w:t>
      </w:r>
      <w:r w:rsidR="00564C0F">
        <w:rPr>
          <w:rStyle w:val="Red"/>
          <w:color w:val="auto"/>
        </w:rPr>
        <w:t>is the maximum number of model cells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0BD7AD1E" w:rsidR="00315005" w:rsidRDefault="004D3DE5" w:rsidP="00315005">
      <w:pPr>
        <w:ind w:left="2160" w:hanging="2160"/>
        <w:rPr>
          <w:rStyle w:val="Red"/>
          <w:color w:val="auto"/>
        </w:rPr>
      </w:pPr>
      <w:r w:rsidRPr="00804139">
        <w:rPr>
          <w:rStyle w:val="Red"/>
          <w:color w:val="auto"/>
        </w:rPr>
        <w:t>N</w:t>
      </w:r>
      <w:r>
        <w:rPr>
          <w:rStyle w:val="Red"/>
          <w:color w:val="auto"/>
        </w:rPr>
        <w:t>umirrwells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sidR="00315005" w:rsidRPr="00804139">
        <w:rPr>
          <w:rStyle w:val="Red"/>
          <w:color w:val="auto"/>
        </w:rPr>
        <w:t>N</w:t>
      </w:r>
      <w:r w:rsidR="005A55C6">
        <w:rPr>
          <w:rStyle w:val="Red"/>
          <w:color w:val="auto"/>
        </w:rPr>
        <w:t>umirrwell</w:t>
      </w:r>
      <w:r>
        <w:rPr>
          <w:rStyle w:val="Red"/>
          <w:color w:val="auto"/>
        </w:rPr>
        <w:t>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15005" w:rsidRPr="00804139">
        <w:rPr>
          <w:rStyle w:val="Red"/>
          <w:color w:val="auto"/>
        </w:rPr>
        <w:t>N</w:t>
      </w:r>
      <w:r w:rsidR="005A55C6">
        <w:rPr>
          <w:rStyle w:val="Red"/>
          <w:color w:val="auto"/>
        </w:rPr>
        <w:t>umirrwell</w:t>
      </w:r>
      <w:r>
        <w:rPr>
          <w:rStyle w:val="Red"/>
          <w:color w:val="auto"/>
        </w:rPr>
        <w:t>s</w:t>
      </w:r>
      <w:r w:rsidR="00315005">
        <w:rPr>
          <w:rStyle w:val="Red"/>
          <w:color w:val="auto"/>
        </w:rPr>
        <w:t xml:space="preserve"> is the maximum number of </w:t>
      </w:r>
      <w:r>
        <w:rPr>
          <w:rStyle w:val="Red"/>
          <w:color w:val="auto"/>
        </w:rPr>
        <w:t xml:space="preserve">AWU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6A660397" w:rsidR="00315005" w:rsidRDefault="005A55C6" w:rsidP="00315005">
      <w:pPr>
        <w:ind w:left="2160" w:hanging="2160"/>
        <w:rPr>
          <w:rStyle w:val="Red"/>
          <w:color w:val="auto"/>
        </w:rPr>
      </w:pPr>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Maxell</w:t>
      </w:r>
      <w:r w:rsidR="008A3881">
        <w:rPr>
          <w:rStyle w:val="Red"/>
          <w:color w:val="auto"/>
        </w:rPr>
        <w:t>s</w:t>
      </w:r>
      <w:r w:rsidR="006F2FFD">
        <w:rPr>
          <w:rStyle w:val="Red"/>
          <w:color w:val="auto"/>
        </w:rPr>
        <w:t>well</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sidR="003A5B5A">
        <w:rPr>
          <w:rStyle w:val="Red"/>
          <w:color w:val="auto"/>
        </w:rPr>
        <w:t>Maxcell</w:t>
      </w:r>
      <w:r w:rsidR="008A3881">
        <w:rPr>
          <w:rStyle w:val="Red"/>
          <w:color w:val="auto"/>
        </w:rPr>
        <w:t>s</w:t>
      </w:r>
      <w:r w:rsidR="003A5B5A">
        <w:rPr>
          <w:rStyle w:val="Red"/>
          <w:color w:val="auto"/>
        </w:rPr>
        <w:t>well</w:t>
      </w:r>
      <w:r w:rsidR="00315005">
        <w:rPr>
          <w:rStyle w:val="Red"/>
          <w:color w:val="auto"/>
        </w:rPr>
        <w:t xml:space="preserve"> is the maximum number of cells </w:t>
      </w:r>
      <w:r w:rsidR="004D3DE5">
        <w:rPr>
          <w:rStyle w:val="Red"/>
          <w:color w:val="auto"/>
        </w:rPr>
        <w:t>that will receive irrigation from a single AWU well in any stress period.</w:t>
      </w:r>
    </w:p>
    <w:p w14:paraId="512108E4" w14:textId="77777777" w:rsidR="00315005" w:rsidRDefault="00315005" w:rsidP="00315005">
      <w:pPr>
        <w:ind w:left="2160" w:hanging="2160"/>
        <w:rPr>
          <w:rStyle w:val="Red"/>
          <w:color w:val="auto"/>
        </w:rPr>
      </w:pPr>
    </w:p>
    <w:p w14:paraId="7B5F00AB" w14:textId="5EB1B337"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AWU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r w:rsidRPr="00804139">
        <w:rPr>
          <w:rStyle w:val="Red"/>
          <w:color w:val="auto"/>
        </w:rPr>
        <w:t>N</w:t>
      </w:r>
      <w:r w:rsidR="006A44E1">
        <w:rPr>
          <w:rStyle w:val="Red"/>
          <w:color w:val="auto"/>
        </w:rPr>
        <w:t>umsupwell</w:t>
      </w:r>
      <w:r w:rsidR="00E860AE">
        <w:rPr>
          <w:rStyle w:val="Red"/>
          <w:color w:val="auto"/>
        </w:rPr>
        <w:t>s</w:t>
      </w:r>
      <w:r w:rsidRPr="006623B2">
        <w:rPr>
          <w:rStyle w:val="Red"/>
          <w:rFonts w:ascii="Times" w:hAnsi="Times" w:cs="Times"/>
          <w:color w:val="auto"/>
        </w:rPr>
        <w:t xml:space="preserve"> </w:t>
      </w:r>
      <w:r>
        <w:rPr>
          <w:rStyle w:val="Red"/>
          <w:rFonts w:ascii="Times" w:hAnsi="Times" w:cs="Times"/>
          <w:color w:val="auto"/>
        </w:rPr>
        <w:tab/>
      </w:r>
      <w:r w:rsidRPr="00B254FD">
        <w:rPr>
          <w:rStyle w:val="Red"/>
          <w:rFonts w:ascii="Times" w:hAnsi="Times" w:cs="Times"/>
          <w:color w:val="auto"/>
        </w:rPr>
        <w:t xml:space="preserve">An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r w:rsidRPr="00804139">
        <w:rPr>
          <w:rStyle w:val="Red"/>
          <w:color w:val="auto"/>
        </w:rPr>
        <w:t>N</w:t>
      </w:r>
      <w:r>
        <w:rPr>
          <w:rStyle w:val="Red"/>
          <w:color w:val="auto"/>
        </w:rPr>
        <w:t>umsupwe</w:t>
      </w:r>
      <w:r w:rsidR="006A44E1">
        <w:rPr>
          <w:rStyle w:val="Red"/>
          <w:color w:val="auto"/>
        </w:rPr>
        <w:t>ll</w:t>
      </w:r>
      <w:r w:rsidR="00E860AE">
        <w:rPr>
          <w:rStyle w:val="Red"/>
          <w:color w:val="auto"/>
        </w:rPr>
        <w:t>s</w:t>
      </w:r>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r w:rsidRPr="00804139">
        <w:rPr>
          <w:rStyle w:val="Red"/>
          <w:color w:val="auto"/>
        </w:rPr>
        <w:t>N</w:t>
      </w:r>
      <w:r w:rsidR="006A44E1">
        <w:rPr>
          <w:rStyle w:val="Red"/>
          <w:color w:val="auto"/>
        </w:rPr>
        <w:t>umsupwell</w:t>
      </w:r>
      <w:r w:rsidR="00E860AE">
        <w:rPr>
          <w:rStyle w:val="Red"/>
          <w:color w:val="auto"/>
        </w:rPr>
        <w:t>s</w:t>
      </w:r>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r>
        <w:rPr>
          <w:rStyle w:val="Red"/>
          <w:color w:val="auto"/>
        </w:rPr>
        <w:t>Max</w:t>
      </w:r>
      <w:r w:rsidR="008A3881">
        <w:rPr>
          <w:rStyle w:val="Red"/>
          <w:color w:val="auto"/>
        </w:rPr>
        <w:t>diversions</w:t>
      </w:r>
      <w:r w:rsidR="00315005" w:rsidRPr="006623B2">
        <w:rPr>
          <w:rStyle w:val="Red"/>
          <w:rFonts w:ascii="Times" w:hAnsi="Times" w:cs="Times"/>
          <w:color w:val="auto"/>
        </w:rPr>
        <w:t xml:space="preserve"> </w:t>
      </w:r>
      <w:r w:rsidR="00315005">
        <w:rPr>
          <w:rStyle w:val="Red"/>
          <w:rFonts w:ascii="Times" w:hAnsi="Times" w:cs="Times"/>
          <w:color w:val="auto"/>
        </w:rPr>
        <w:tab/>
      </w:r>
      <w:r w:rsidR="00315005" w:rsidRPr="00B254FD">
        <w:rPr>
          <w:rStyle w:val="Red"/>
          <w:rFonts w:ascii="Times" w:hAnsi="Times" w:cs="Times"/>
          <w:color w:val="auto"/>
        </w:rPr>
        <w:t xml:space="preserve">An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r>
        <w:rPr>
          <w:rStyle w:val="Red"/>
          <w:color w:val="auto"/>
        </w:rPr>
        <w:t>Max</w:t>
      </w:r>
      <w:r w:rsidR="008A3881">
        <w:rPr>
          <w:rStyle w:val="Red"/>
          <w:color w:val="auto"/>
        </w:rPr>
        <w:t>diversions</w:t>
      </w:r>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r>
        <w:rPr>
          <w:rStyle w:val="Red"/>
          <w:color w:val="auto"/>
        </w:rPr>
        <w:t>Max</w:t>
      </w:r>
      <w:r w:rsidR="008A3881">
        <w:rPr>
          <w:rStyle w:val="Red"/>
          <w:color w:val="auto"/>
        </w:rPr>
        <w:t>diversions</w:t>
      </w:r>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r w:rsidR="004865E6">
        <w:rPr>
          <w:rStyle w:val="Red"/>
          <w:color w:val="auto"/>
        </w:rPr>
        <w:t xml:space="preserve">specified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(Nummaxwell)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r>
        <w:rPr>
          <w:rStyle w:val="Red"/>
          <w:color w:val="auto"/>
        </w:rPr>
        <w:t>N</w:t>
      </w:r>
      <w:r w:rsidR="006F2FFD">
        <w:rPr>
          <w:rStyle w:val="Red"/>
          <w:color w:val="auto"/>
        </w:rPr>
        <w:t>ummaxwell</w:t>
      </w:r>
      <w:r>
        <w:rPr>
          <w:rStyle w:val="Red"/>
          <w:color w:val="auto"/>
        </w:rPr>
        <w:tab/>
        <w:t xml:space="preserve">The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r>
        <w:rPr>
          <w:rStyle w:val="Red"/>
          <w:color w:val="auto"/>
        </w:rPr>
        <w:t>Maxval</w:t>
      </w:r>
      <w:r w:rsidR="00BD0B29">
        <w:rPr>
          <w:rStyle w:val="Red"/>
          <w:color w:val="auto"/>
        </w:rPr>
        <w:tab/>
        <w:t xml:space="preserve">An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58394EAD" w:rsidR="00082F65" w:rsidRDefault="00082F65" w:rsidP="00082F65">
      <w:pPr>
        <w:ind w:left="2160" w:hanging="2160"/>
        <w:rPr>
          <w:rStyle w:val="Red"/>
          <w:color w:val="auto"/>
        </w:rPr>
      </w:pPr>
      <w:r w:rsidRPr="00FB7346">
        <w:rPr>
          <w:rStyle w:val="Red"/>
          <w:color w:val="auto"/>
        </w:rPr>
        <w:t>PHIRAMP</w:t>
      </w:r>
      <w:r>
        <w:rPr>
          <w:rStyle w:val="Red"/>
          <w:color w:val="auto"/>
        </w:rPr>
        <w:tab/>
      </w:r>
      <w:r w:rsidRPr="00CA544E">
        <w:rPr>
          <w:rStyle w:val="Red"/>
          <w:color w:val="auto"/>
        </w:rPr>
        <w:t>An optional character variable.</w:t>
      </w:r>
      <w:r>
        <w:rPr>
          <w:rStyle w:val="Red"/>
          <w:color w:val="auto"/>
        </w:rPr>
        <w:t xml:space="preserve"> PHIRAMP is included in order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38795E7F" w:rsidR="009E10BE" w:rsidRDefault="009E10BE" w:rsidP="00082F65">
      <w:pPr>
        <w:ind w:left="2160" w:hanging="2160"/>
        <w:rPr>
          <w:rStyle w:val="Red"/>
          <w:color w:val="auto"/>
        </w:rPr>
      </w:pPr>
      <w:r w:rsidRPr="00FB7346">
        <w:rPr>
          <w:rStyle w:val="Red"/>
          <w:color w:val="auto"/>
        </w:rPr>
        <w:t>ETDEMAND</w:t>
      </w:r>
      <w:r>
        <w:rPr>
          <w:rStyle w:val="Red"/>
          <w:color w:val="auto"/>
        </w:rPr>
        <w:tab/>
      </w:r>
      <w:r w:rsidRPr="00CA544E">
        <w:rPr>
          <w:rStyle w:val="Red"/>
          <w:color w:val="auto"/>
        </w:rPr>
        <w:t>An optional character variable.</w:t>
      </w:r>
      <w:r>
        <w:rPr>
          <w:rStyle w:val="Red"/>
          <w:color w:val="auto"/>
        </w:rPr>
        <w:t xml:space="preserve"> </w:t>
      </w:r>
      <w:r w:rsidRPr="00FB7346">
        <w:rPr>
          <w:rStyle w:val="Red"/>
          <w:color w:val="auto"/>
        </w:rPr>
        <w:t>ETDEMAND</w:t>
      </w:r>
      <w:r>
        <w:rPr>
          <w:rStyle w:val="Red"/>
          <w:color w:val="auto"/>
        </w:rPr>
        <w:t xml:space="preserve"> is included in order to activate automatic calculation of </w:t>
      </w:r>
      <w:r w:rsidR="00913FBE">
        <w:rPr>
          <w:rStyle w:val="Red"/>
          <w:color w:val="auto"/>
        </w:rPr>
        <w:t xml:space="preserve">irrigation water demand. </w:t>
      </w:r>
      <w:r>
        <w:rPr>
          <w:rStyle w:val="Red"/>
          <w:color w:val="auto"/>
        </w:rPr>
        <w:t xml:space="preserve">Demand is calculated as the difference between </w:t>
      </w:r>
      <w:r w:rsidR="00913FBE">
        <w:rPr>
          <w:rStyle w:val="Red"/>
          <w:color w:val="auto"/>
        </w:rPr>
        <w:t>reference evapotranspiration (ETo)</w:t>
      </w:r>
      <w:r>
        <w:rPr>
          <w:rStyle w:val="Red"/>
          <w:color w:val="auto"/>
        </w:rPr>
        <w:t xml:space="preserve"> and actual </w:t>
      </w:r>
      <w:r w:rsidR="00913FBE">
        <w:rPr>
          <w:rStyle w:val="Red"/>
          <w:color w:val="auto"/>
        </w:rPr>
        <w:t>evapotranspiration (</w:t>
      </w:r>
      <w:r>
        <w:rPr>
          <w:rStyle w:val="Red"/>
          <w:color w:val="auto"/>
        </w:rPr>
        <w:t>ET</w:t>
      </w:r>
      <w:r w:rsidR="00913FBE">
        <w:rPr>
          <w:rStyle w:val="Red"/>
          <w:color w:val="auto"/>
        </w:rPr>
        <w:t>a)</w:t>
      </w:r>
      <w:r>
        <w:rPr>
          <w:rStyle w:val="Red"/>
          <w:color w:val="auto"/>
        </w:rPr>
        <w:t>.</w:t>
      </w:r>
    </w:p>
    <w:p w14:paraId="56CDCF6B" w14:textId="77777777" w:rsidR="001D7180" w:rsidRDefault="001D7180" w:rsidP="00082F65">
      <w:pPr>
        <w:ind w:left="2160" w:hanging="2160"/>
        <w:rPr>
          <w:rStyle w:val="Red"/>
          <w:color w:val="auto"/>
        </w:rPr>
      </w:pPr>
    </w:p>
    <w:p w14:paraId="6C716F75" w14:textId="03B396CD" w:rsidR="001D7180" w:rsidRDefault="001D7180" w:rsidP="001D7180">
      <w:pPr>
        <w:ind w:left="2160" w:hanging="2160"/>
        <w:rPr>
          <w:rStyle w:val="Red"/>
          <w:color w:val="auto"/>
        </w:rPr>
      </w:pPr>
      <w:r w:rsidRPr="001D7180">
        <w:rPr>
          <w:rStyle w:val="Red"/>
          <w:color w:val="auto"/>
        </w:rPr>
        <w:t>TIMESERIES</w:t>
      </w:r>
      <w:r>
        <w:rPr>
          <w:rStyle w:val="Red"/>
          <w:color w:val="auto"/>
        </w:rPr>
        <w:t>_SFR</w:t>
      </w:r>
      <w:r>
        <w:rPr>
          <w:rStyle w:val="Red"/>
          <w:color w:val="auto"/>
        </w:rPr>
        <w:tab/>
      </w:r>
      <w:r w:rsidRPr="00CA544E">
        <w:rPr>
          <w:rStyle w:val="Red"/>
          <w:color w:val="auto"/>
        </w:rPr>
        <w:t>An optional character variable</w:t>
      </w:r>
      <w:r>
        <w:rPr>
          <w:rStyle w:val="Red"/>
          <w:color w:val="auto"/>
        </w:rPr>
        <w:t xml:space="preserve"> for outputting diversions for SFR2 segments used for irrigation.</w:t>
      </w:r>
    </w:p>
    <w:p w14:paraId="15603003" w14:textId="77777777" w:rsidR="00923F7B" w:rsidRDefault="00923F7B" w:rsidP="001D7180">
      <w:pPr>
        <w:ind w:left="2160" w:hanging="2160"/>
        <w:rPr>
          <w:rStyle w:val="Red"/>
          <w:color w:val="auto"/>
        </w:rPr>
      </w:pPr>
    </w:p>
    <w:p w14:paraId="261EAC26" w14:textId="15C4AED6" w:rsidR="00923F7B" w:rsidRDefault="00923F7B" w:rsidP="001D7180">
      <w:pPr>
        <w:ind w:left="2160" w:hanging="2160"/>
        <w:rPr>
          <w:rStyle w:val="Red"/>
          <w:color w:val="auto"/>
        </w:rPr>
      </w:pPr>
      <w:r>
        <w:rPr>
          <w:rStyle w:val="Red"/>
          <w:color w:val="auto"/>
        </w:rPr>
        <w:t>Numtimeseriesdiversion</w:t>
      </w:r>
      <w:r>
        <w:rPr>
          <w:rStyle w:val="Red"/>
          <w:color w:val="auto"/>
        </w:rPr>
        <w:tab/>
        <w:t>An optional integer variable that is the number of time series output files used for writing information for diversions used for irrigation.</w:t>
      </w:r>
    </w:p>
    <w:p w14:paraId="73B7D865" w14:textId="77777777" w:rsidR="001D7180" w:rsidRDefault="001D7180" w:rsidP="001D7180">
      <w:pPr>
        <w:ind w:left="2160" w:hanging="2160"/>
        <w:rPr>
          <w:rStyle w:val="Red"/>
          <w:color w:val="auto"/>
        </w:rPr>
      </w:pPr>
    </w:p>
    <w:p w14:paraId="6EF58A1B" w14:textId="1BACE29C" w:rsidR="001D7180" w:rsidRDefault="001D7180" w:rsidP="001D7180">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used for irrigation.</w:t>
      </w:r>
    </w:p>
    <w:p w14:paraId="3A43B553" w14:textId="77777777" w:rsidR="00923F7B" w:rsidRDefault="00923F7B" w:rsidP="001D7180">
      <w:pPr>
        <w:ind w:left="2160" w:hanging="2160"/>
        <w:rPr>
          <w:rStyle w:val="Red"/>
          <w:color w:val="auto"/>
        </w:rPr>
      </w:pPr>
    </w:p>
    <w:p w14:paraId="791F99AB" w14:textId="2B409B4C" w:rsidR="00923F7B" w:rsidRDefault="00923F7B" w:rsidP="00923F7B">
      <w:pPr>
        <w:ind w:left="2160" w:hanging="2160"/>
        <w:rPr>
          <w:rStyle w:val="Red"/>
          <w:color w:val="auto"/>
        </w:rPr>
      </w:pPr>
      <w:r>
        <w:rPr>
          <w:rStyle w:val="Red"/>
          <w:color w:val="auto"/>
        </w:rPr>
        <w:t>Numtimeserieswell</w:t>
      </w:r>
      <w:r>
        <w:rPr>
          <w:rStyle w:val="Red"/>
          <w:color w:val="auto"/>
        </w:rPr>
        <w:tab/>
        <w:t>An optional integer variable that is the number of time series output files used for writing information for wells used for irrigation.</w:t>
      </w:r>
    </w:p>
    <w:p w14:paraId="528FFE67" w14:textId="77777777" w:rsidR="00923F7B" w:rsidRDefault="00923F7B" w:rsidP="001D7180">
      <w:pPr>
        <w:ind w:left="2160" w:hanging="2160"/>
        <w:rPr>
          <w:rStyle w:val="Red"/>
          <w:color w:val="auto"/>
        </w:rPr>
      </w:pPr>
    </w:p>
    <w:p w14:paraId="731B8977" w14:textId="77777777" w:rsidR="0054612C" w:rsidRDefault="0054612C" w:rsidP="00082F65">
      <w:pPr>
        <w:ind w:left="2160" w:hanging="2160"/>
        <w:rPr>
          <w:rStyle w:val="Red"/>
          <w:color w:val="auto"/>
        </w:rPr>
      </w:pPr>
    </w:p>
    <w:p w14:paraId="0275829C" w14:textId="77777777"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key word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71204F32" w14:textId="3ED9593A" w:rsidR="0054612C" w:rsidRDefault="00CF5719" w:rsidP="00CF5719">
      <w:pPr>
        <w:rPr>
          <w:rStyle w:val="Red"/>
          <w:color w:val="auto"/>
        </w:rPr>
      </w:pPr>
      <w:r>
        <w:rPr>
          <w:rStyle w:val="Red"/>
          <w:color w:val="auto"/>
        </w:rPr>
        <w:t>Time series data can be written to separate formatted output files for selected SFR2 segments and AWU wells used for irrigation. This files are of type “Data” and must be inc</w:t>
      </w:r>
      <w:r w:rsidR="00A06C4B">
        <w:rPr>
          <w:rStyle w:val="Red"/>
          <w:color w:val="auto"/>
        </w:rPr>
        <w:t>luded in the MODFLOW Name file.</w:t>
      </w:r>
    </w:p>
    <w:p w14:paraId="7F8B17AA" w14:textId="77777777" w:rsidR="009E10BE" w:rsidRDefault="009E10BE" w:rsidP="00082F65">
      <w:pPr>
        <w:ind w:left="2160" w:hanging="2160"/>
        <w:rPr>
          <w:rStyle w:val="Red"/>
          <w:color w:val="auto"/>
        </w:rPr>
      </w:pPr>
    </w:p>
    <w:p w14:paraId="55699504" w14:textId="77777777" w:rsidR="00CF5719" w:rsidRDefault="00CF5719" w:rsidP="00CF5719">
      <w:pPr>
        <w:rPr>
          <w:rStyle w:val="Red"/>
          <w:color w:val="auto"/>
        </w:rPr>
      </w:pPr>
      <w:r>
        <w:rPr>
          <w:rStyle w:val="Red"/>
          <w:color w:val="auto"/>
        </w:rPr>
        <w:t>[TIME SERIES]</w:t>
      </w:r>
    </w:p>
    <w:p w14:paraId="4E869557" w14:textId="77777777" w:rsidR="00CF5719" w:rsidRDefault="00CF5719" w:rsidP="00CF5719">
      <w:pPr>
        <w:rPr>
          <w:rStyle w:val="Red"/>
          <w:color w:val="auto"/>
        </w:rPr>
      </w:pPr>
    </w:p>
    <w:p w14:paraId="1C1C111C"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1</w:t>
      </w:r>
      <w:r>
        <w:rPr>
          <w:rStyle w:val="Red"/>
          <w:color w:val="auto"/>
        </w:rPr>
        <w:tab/>
      </w:r>
      <w:r>
        <w:rPr>
          <w:rStyle w:val="Red"/>
          <w:color w:val="auto"/>
        </w:rPr>
        <w:tab/>
        <w:t>Unit_sfr</w:t>
      </w:r>
      <w:r>
        <w:rPr>
          <w:rStyle w:val="Red"/>
          <w:color w:val="auto"/>
          <w:vertAlign w:val="subscript"/>
        </w:rPr>
        <w:t>1</w:t>
      </w:r>
      <w:r>
        <w:rPr>
          <w:rStyle w:val="Red"/>
          <w:color w:val="auto"/>
        </w:rPr>
        <w:t>]</w:t>
      </w:r>
    </w:p>
    <w:p w14:paraId="7BC9253A" w14:textId="77777777" w:rsidR="00CF5719" w:rsidRDefault="00CF5719" w:rsidP="00CF5719">
      <w:pPr>
        <w:rPr>
          <w:rStyle w:val="Red"/>
          <w:color w:val="auto"/>
        </w:rPr>
      </w:pPr>
      <w:r>
        <w:rPr>
          <w:rStyle w:val="Red"/>
          <w:color w:val="auto"/>
        </w:rPr>
        <w:t>.</w:t>
      </w:r>
    </w:p>
    <w:p w14:paraId="6EA61BE7" w14:textId="77777777" w:rsidR="00CF5719" w:rsidRDefault="00CF5719" w:rsidP="00CF5719">
      <w:pPr>
        <w:rPr>
          <w:rStyle w:val="Red"/>
          <w:color w:val="auto"/>
        </w:rPr>
      </w:pPr>
      <w:r>
        <w:rPr>
          <w:rStyle w:val="Red"/>
          <w:color w:val="auto"/>
        </w:rPr>
        <w:t>.</w:t>
      </w:r>
    </w:p>
    <w:p w14:paraId="7589543E" w14:textId="77777777" w:rsidR="00CF5719" w:rsidRDefault="00CF5719" w:rsidP="00CF5719">
      <w:pPr>
        <w:rPr>
          <w:rStyle w:val="Red"/>
          <w:color w:val="auto"/>
        </w:rPr>
      </w:pPr>
      <w:r>
        <w:rPr>
          <w:rStyle w:val="Red"/>
          <w:color w:val="auto"/>
        </w:rPr>
        <w:t>.</w:t>
      </w:r>
    </w:p>
    <w:p w14:paraId="3071BAF2" w14:textId="77777777" w:rsidR="00CF5719" w:rsidRDefault="00CF5719" w:rsidP="00CF5719">
      <w:pPr>
        <w:rPr>
          <w:rStyle w:val="Red"/>
          <w:color w:val="auto"/>
        </w:rPr>
      </w:pPr>
      <w:r>
        <w:rPr>
          <w:rStyle w:val="Red"/>
          <w:color w:val="auto"/>
        </w:rPr>
        <w:t>[SFR</w:t>
      </w:r>
      <w:r>
        <w:rPr>
          <w:rStyle w:val="Red"/>
          <w:color w:val="auto"/>
        </w:rPr>
        <w:tab/>
        <w:t>Segmentnum</w:t>
      </w:r>
      <w:r>
        <w:rPr>
          <w:rStyle w:val="Red"/>
          <w:color w:val="auto"/>
          <w:vertAlign w:val="subscript"/>
        </w:rPr>
        <w:t>numtimeseriessfr</w:t>
      </w:r>
      <w:r>
        <w:rPr>
          <w:rStyle w:val="Red"/>
          <w:color w:val="auto"/>
        </w:rPr>
        <w:tab/>
      </w:r>
      <w:r>
        <w:rPr>
          <w:rStyle w:val="Red"/>
          <w:color w:val="auto"/>
        </w:rPr>
        <w:tab/>
        <w:t>Unit_sfr</w:t>
      </w:r>
      <w:r>
        <w:rPr>
          <w:rStyle w:val="Red"/>
          <w:color w:val="auto"/>
          <w:vertAlign w:val="subscript"/>
        </w:rPr>
        <w:t>numtimeseriessfr</w:t>
      </w:r>
      <w:r>
        <w:rPr>
          <w:rStyle w:val="Red"/>
          <w:color w:val="auto"/>
        </w:rPr>
        <w:t>]</w:t>
      </w:r>
    </w:p>
    <w:p w14:paraId="161DA976" w14:textId="77777777" w:rsidR="00CF5719" w:rsidRDefault="00CF5719" w:rsidP="00CF5719">
      <w:pPr>
        <w:rPr>
          <w:rStyle w:val="Red"/>
          <w:color w:val="auto"/>
        </w:rPr>
      </w:pPr>
    </w:p>
    <w:p w14:paraId="0AFADBA7"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1</w:t>
      </w:r>
      <w:r>
        <w:rPr>
          <w:rStyle w:val="Red"/>
          <w:color w:val="auto"/>
        </w:rPr>
        <w:tab/>
      </w:r>
      <w:r>
        <w:rPr>
          <w:rStyle w:val="Red"/>
          <w:color w:val="auto"/>
        </w:rPr>
        <w:tab/>
        <w:t>Unit_well</w:t>
      </w:r>
      <w:r>
        <w:rPr>
          <w:rStyle w:val="Red"/>
          <w:color w:val="auto"/>
          <w:vertAlign w:val="subscript"/>
        </w:rPr>
        <w:t>1</w:t>
      </w:r>
      <w:r>
        <w:rPr>
          <w:rStyle w:val="Red"/>
          <w:color w:val="auto"/>
        </w:rPr>
        <w:t>]</w:t>
      </w:r>
    </w:p>
    <w:p w14:paraId="54C94998" w14:textId="77777777" w:rsidR="00CF5719" w:rsidRDefault="00CF5719" w:rsidP="00CF5719">
      <w:pPr>
        <w:rPr>
          <w:rStyle w:val="Red"/>
          <w:color w:val="auto"/>
        </w:rPr>
      </w:pPr>
      <w:r>
        <w:rPr>
          <w:rStyle w:val="Red"/>
          <w:color w:val="auto"/>
        </w:rPr>
        <w:t>.</w:t>
      </w:r>
    </w:p>
    <w:p w14:paraId="49192156" w14:textId="77777777" w:rsidR="00CF5719" w:rsidRDefault="00CF5719" w:rsidP="00CF5719">
      <w:pPr>
        <w:rPr>
          <w:rStyle w:val="Red"/>
          <w:color w:val="auto"/>
        </w:rPr>
      </w:pPr>
      <w:r>
        <w:rPr>
          <w:rStyle w:val="Red"/>
          <w:color w:val="auto"/>
        </w:rPr>
        <w:t>.</w:t>
      </w:r>
    </w:p>
    <w:p w14:paraId="6420C744" w14:textId="77777777" w:rsidR="00CF5719" w:rsidRDefault="00CF5719" w:rsidP="00CF5719">
      <w:pPr>
        <w:rPr>
          <w:rStyle w:val="Red"/>
          <w:color w:val="auto"/>
        </w:rPr>
      </w:pPr>
      <w:r>
        <w:rPr>
          <w:rStyle w:val="Red"/>
          <w:color w:val="auto"/>
        </w:rPr>
        <w:t>.</w:t>
      </w:r>
    </w:p>
    <w:p w14:paraId="5889728A" w14:textId="77777777" w:rsidR="00CF5719" w:rsidRDefault="00CF5719" w:rsidP="00CF5719">
      <w:pPr>
        <w:rPr>
          <w:rStyle w:val="Red"/>
          <w:color w:val="auto"/>
        </w:rPr>
      </w:pPr>
      <w:r>
        <w:rPr>
          <w:rStyle w:val="Red"/>
          <w:color w:val="auto"/>
        </w:rPr>
        <w:t>[WELL</w:t>
      </w:r>
      <w:r>
        <w:rPr>
          <w:rStyle w:val="Red"/>
          <w:color w:val="auto"/>
        </w:rPr>
        <w:tab/>
        <w:t>Wellnum</w:t>
      </w:r>
      <w:r>
        <w:rPr>
          <w:rStyle w:val="Red"/>
          <w:color w:val="auto"/>
          <w:vertAlign w:val="subscript"/>
        </w:rPr>
        <w:t>numtimeserieswell</w:t>
      </w:r>
      <w:r>
        <w:rPr>
          <w:rStyle w:val="Red"/>
          <w:color w:val="auto"/>
        </w:rPr>
        <w:tab/>
      </w:r>
      <w:r>
        <w:rPr>
          <w:rStyle w:val="Red"/>
          <w:color w:val="auto"/>
        </w:rPr>
        <w:tab/>
        <w:t>Unit_sfr</w:t>
      </w:r>
      <w:r>
        <w:rPr>
          <w:rStyle w:val="Red"/>
          <w:color w:val="auto"/>
          <w:vertAlign w:val="subscript"/>
        </w:rPr>
        <w:t>numtimeserieswell</w:t>
      </w:r>
      <w:r>
        <w:rPr>
          <w:rStyle w:val="Red"/>
          <w:color w:val="auto"/>
        </w:rPr>
        <w:t>]</w:t>
      </w:r>
    </w:p>
    <w:p w14:paraId="2BFBF51F" w14:textId="77777777" w:rsidR="00CF5719" w:rsidRDefault="00CF5719" w:rsidP="00CF5719">
      <w:pPr>
        <w:rPr>
          <w:rStyle w:val="Red"/>
          <w:color w:val="auto"/>
        </w:rPr>
      </w:pPr>
    </w:p>
    <w:p w14:paraId="7BF769B2" w14:textId="77777777" w:rsidR="00CF5719" w:rsidRDefault="00CF5719" w:rsidP="00CF5719">
      <w:pPr>
        <w:rPr>
          <w:rStyle w:val="Red"/>
          <w:color w:val="auto"/>
        </w:rPr>
      </w:pPr>
      <w:r>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77777777" w:rsidR="00CF5719" w:rsidRDefault="00CF5719" w:rsidP="00CF5719">
      <w:pPr>
        <w:rPr>
          <w:rStyle w:val="Red"/>
          <w:color w:val="auto"/>
        </w:rPr>
      </w:pPr>
      <w:r>
        <w:rPr>
          <w:rStyle w:val="Red"/>
          <w:color w:val="auto"/>
        </w:rPr>
        <w:t>SFR</w:t>
      </w:r>
      <w:r>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r>
        <w:rPr>
          <w:rStyle w:val="Red"/>
          <w:color w:val="auto"/>
        </w:rPr>
        <w:t>Segmentnum</w:t>
      </w:r>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09F7929C" w:rsidR="00CF5719" w:rsidRDefault="00CF5719" w:rsidP="00CF5719">
      <w:pPr>
        <w:rPr>
          <w:rStyle w:val="Red"/>
          <w:color w:val="auto"/>
        </w:rPr>
      </w:pPr>
      <w:r>
        <w:rPr>
          <w:rStyle w:val="Red"/>
          <w:color w:val="auto"/>
        </w:rPr>
        <w:t>Unitsfr</w:t>
      </w:r>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77777777" w:rsidR="00CF5719" w:rsidRDefault="00CF5719" w:rsidP="00CF5719">
      <w:pPr>
        <w:rPr>
          <w:rStyle w:val="Red"/>
          <w:color w:val="auto"/>
        </w:rPr>
      </w:pPr>
      <w:r>
        <w:rPr>
          <w:rStyle w:val="Red"/>
          <w:color w:val="auto"/>
        </w:rPr>
        <w:t>Segmentnum</w:t>
      </w:r>
      <w:r>
        <w:rPr>
          <w:rStyle w:val="Red"/>
          <w:color w:val="auto"/>
        </w:rPr>
        <w:tab/>
        <w:t>Integer variable that is the AWU well number.</w:t>
      </w:r>
    </w:p>
    <w:p w14:paraId="13EB8C4A" w14:textId="77777777" w:rsidR="00CF5719" w:rsidRDefault="00CF5719" w:rsidP="00CF5719">
      <w:pPr>
        <w:rPr>
          <w:rStyle w:val="Red"/>
          <w:color w:val="auto"/>
        </w:rPr>
      </w:pPr>
    </w:p>
    <w:p w14:paraId="4E71A7EE" w14:textId="77777777" w:rsidR="00CF5719" w:rsidRDefault="00CF5719" w:rsidP="00CF5719">
      <w:pPr>
        <w:rPr>
          <w:rStyle w:val="Red"/>
          <w:color w:val="auto"/>
        </w:rPr>
      </w:pPr>
      <w:r>
        <w:rPr>
          <w:rStyle w:val="Red"/>
          <w:color w:val="auto"/>
        </w:rPr>
        <w:t>Unitwell</w:t>
      </w:r>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77777777"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5B73EFCE" w14:textId="77777777" w:rsidR="00CF5719" w:rsidRDefault="00CF5719" w:rsidP="00CF5719">
      <w:pPr>
        <w:rPr>
          <w:rStyle w:val="Red"/>
          <w:color w:val="auto"/>
        </w:rPr>
      </w:pPr>
    </w:p>
    <w:p w14:paraId="6708BDE3" w14:textId="77777777" w:rsidR="00CF5719" w:rsidRDefault="00CF5719" w:rsidP="00082F65">
      <w:pPr>
        <w:ind w:left="2160" w:hanging="2160"/>
        <w:rPr>
          <w:rStyle w:val="Red"/>
          <w:color w:val="auto"/>
        </w:rPr>
      </w:pPr>
    </w:p>
    <w:p w14:paraId="2BD02D6D" w14:textId="77777777" w:rsidR="006F2FFD" w:rsidRDefault="006F2FFD" w:rsidP="00082F65">
      <w:pPr>
        <w:ind w:left="2160" w:hanging="2160"/>
        <w:rPr>
          <w:rStyle w:val="Red"/>
          <w:color w:val="auto"/>
        </w:rPr>
      </w:pPr>
    </w:p>
    <w:p w14:paraId="6FBD13F6" w14:textId="22B29AB4" w:rsidR="00AA49FC" w:rsidRDefault="00AA49FC" w:rsidP="006972AB">
      <w:pPr>
        <w:rPr>
          <w:rStyle w:val="Red"/>
          <w:color w:val="auto"/>
        </w:rPr>
      </w:pPr>
      <w:r>
        <w:rPr>
          <w:rStyle w:val="Red"/>
          <w:color w:val="auto"/>
        </w:rPr>
        <w:t xml:space="preserve">Wells used for irrigation, </w:t>
      </w:r>
      <w:r w:rsidR="009F2200">
        <w:rPr>
          <w:rStyle w:val="Red"/>
          <w:color w:val="auto"/>
        </w:rPr>
        <w:t>including those used to</w:t>
      </w:r>
      <w:r w:rsidR="00C40D8A">
        <w:rPr>
          <w:rStyle w:val="Red"/>
          <w:color w:val="auto"/>
        </w:rPr>
        <w:t xml:space="preserve"> supplement</w:t>
      </w:r>
      <w:r>
        <w:rPr>
          <w:rStyle w:val="Red"/>
          <w:color w:val="auto"/>
        </w:rPr>
        <w:t xml:space="preserve"> surface water diversion</w:t>
      </w:r>
      <w:r w:rsidR="009F2200">
        <w:rPr>
          <w:rStyle w:val="Red"/>
          <w:color w:val="auto"/>
        </w:rPr>
        <w:t>s,</w:t>
      </w:r>
      <w:r>
        <w:rPr>
          <w:rStyle w:val="Red"/>
          <w:color w:val="auto"/>
        </w:rPr>
        <w:t xml:space="preserve"> are defined within the WELL LIST data block. </w:t>
      </w:r>
      <w:r w:rsidR="0070384F">
        <w:rPr>
          <w:rStyle w:val="Red"/>
          <w:color w:val="auto"/>
        </w:rPr>
        <w:t>TABFILES must be used to represent time varying pumping rates if pumping rates are not calculated by the AWU Package</w:t>
      </w:r>
      <w:r w:rsidR="00BE585B">
        <w:rPr>
          <w:rStyle w:val="Red"/>
          <w:color w:val="auto"/>
        </w:rPr>
        <w:t xml:space="preserve">. In this case, the pumping capacity or GW demand for each times step is specified as the variable Qtab in the TABFILE. </w:t>
      </w:r>
      <w:r>
        <w:rPr>
          <w:rStyle w:val="Red"/>
          <w:color w:val="auto"/>
        </w:rPr>
        <w:t xml:space="preserve">Well </w:t>
      </w:r>
      <w:r w:rsidR="00EE0265">
        <w:rPr>
          <w:rStyle w:val="Red"/>
          <w:color w:val="auto"/>
        </w:rPr>
        <w:t>numbering is</w:t>
      </w:r>
      <w:r w:rsidR="006972AB">
        <w:rPr>
          <w:rStyle w:val="Red"/>
          <w:color w:val="auto"/>
        </w:rPr>
        <w:t xml:space="preserve"> implicitly defined</w:t>
      </w:r>
      <w:r>
        <w:rPr>
          <w:rStyle w:val="Red"/>
          <w:color w:val="auto"/>
        </w:rPr>
        <w:t xml:space="preserve"> according to the order of wells in the WELL LIST, the first entry is well 1, numbered consecutively to the total number of wells used during a simulation. Wells can be made ina</w:t>
      </w:r>
      <w:r w:rsidR="00D01E03">
        <w:rPr>
          <w:rStyle w:val="Red"/>
          <w:color w:val="auto"/>
        </w:rPr>
        <w:t xml:space="preserve">ctive during a stress period </w:t>
      </w:r>
      <w:r w:rsidR="00BE585B">
        <w:rPr>
          <w:rStyle w:val="Red"/>
          <w:color w:val="auto"/>
        </w:rPr>
        <w:t xml:space="preserve">by removing all supplemental </w:t>
      </w:r>
      <w:ins w:id="1" w:author="Niswonger, Richard" w:date="2018-01-25T18:54:00Z">
        <w:r w:rsidR="0071387E">
          <w:rPr>
            <w:rStyle w:val="Red"/>
            <w:color w:val="auto"/>
          </w:rPr>
          <w:t xml:space="preserve">and irrigation </w:t>
        </w:r>
      </w:ins>
      <w:r w:rsidR="00BE585B">
        <w:rPr>
          <w:rStyle w:val="Red"/>
          <w:color w:val="auto"/>
        </w:rPr>
        <w:t>wells during a stress period.</w:t>
      </w:r>
      <w:r w:rsidR="006972AB">
        <w:rPr>
          <w:rStyle w:val="Red"/>
          <w:color w:val="auto"/>
        </w:rPr>
        <w:t xml:space="preserve"> Item 1 </w:t>
      </w:r>
      <w:r w:rsidR="00BA6AA6">
        <w:rPr>
          <w:rStyle w:val="Red"/>
          <w:color w:val="auto"/>
        </w:rPr>
        <w:t xml:space="preserve">only </w:t>
      </w:r>
      <w:r w:rsidR="006972AB">
        <w:rPr>
          <w:rStyle w:val="Red"/>
          <w:color w:val="auto"/>
        </w:rPr>
        <w:t>is read if there are AWU wells</w:t>
      </w:r>
      <w:del w:id="2" w:author="Niswonger, Richard" w:date="2018-01-25T18:54:00Z">
        <w:r w:rsidR="00BA6AA6">
          <w:rPr>
            <w:rStyle w:val="Red"/>
            <w:color w:val="auto"/>
          </w:rPr>
          <w:delText xml:space="preserve"> in a simulation</w:delText>
        </w:r>
      </w:del>
      <w:r w:rsidR="00C40D8A">
        <w:rPr>
          <w:rStyle w:val="Red"/>
          <w:color w:val="auto"/>
        </w:rPr>
        <w:t>, and well numbering remains the same during a simulation</w:t>
      </w:r>
      <w:r w:rsidR="00BA6AA6">
        <w:rPr>
          <w:rStyle w:val="Red"/>
          <w:color w:val="auto"/>
        </w:rPr>
        <w:t>.</w:t>
      </w:r>
    </w:p>
    <w:p w14:paraId="390646AC" w14:textId="77777777" w:rsidR="00DA3361" w:rsidRDefault="00DA3361" w:rsidP="006972AB">
      <w:pPr>
        <w:rPr>
          <w:rStyle w:val="Red"/>
          <w:color w:val="auto"/>
        </w:rPr>
      </w:pPr>
    </w:p>
    <w:p w14:paraId="43B3C1A6" w14:textId="77777777" w:rsidR="00AA49FC" w:rsidRDefault="00AA49FC" w:rsidP="00082F65">
      <w:pPr>
        <w:ind w:left="2160" w:hanging="2160"/>
        <w:rPr>
          <w:rStyle w:val="Red"/>
          <w:color w:val="auto"/>
        </w:rPr>
      </w:pPr>
    </w:p>
    <w:p w14:paraId="6C6B7314" w14:textId="77777777" w:rsidR="006F2FFD" w:rsidRDefault="006F2FFD" w:rsidP="00082F65">
      <w:pPr>
        <w:ind w:left="2160" w:hanging="2160"/>
        <w:rPr>
          <w:rStyle w:val="Red"/>
          <w:color w:val="auto"/>
        </w:rPr>
      </w:pPr>
      <w:r>
        <w:rPr>
          <w:rStyle w:val="Red"/>
          <w:color w:val="auto"/>
        </w:rPr>
        <w:t>Item 1: [WELL LIST]</w:t>
      </w:r>
    </w:p>
    <w:p w14:paraId="712AC737" w14:textId="77777777" w:rsidR="00763EEF" w:rsidRDefault="00763EEF" w:rsidP="00082F65">
      <w:pPr>
        <w:ind w:left="2160" w:hanging="2160"/>
        <w:rPr>
          <w:rStyle w:val="Red"/>
          <w:color w:val="auto"/>
        </w:rPr>
      </w:pPr>
    </w:p>
    <w:p w14:paraId="11297A0D" w14:textId="7C4EAE46"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in the OPTIONS block then item 2</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Otherwise, item 2 b is read.</w:t>
      </w:r>
    </w:p>
    <w:p w14:paraId="7F3BFBF1" w14:textId="77777777" w:rsidR="00763EEF" w:rsidRDefault="00763EEF" w:rsidP="00082F65">
      <w:pPr>
        <w:ind w:left="2160" w:hanging="2160"/>
        <w:rPr>
          <w:rStyle w:val="Red"/>
          <w:color w:val="auto"/>
        </w:rPr>
      </w:pPr>
    </w:p>
    <w:p w14:paraId="3B3D47BC" w14:textId="38E5B9B1" w:rsidR="00763EEF" w:rsidRPr="00114AB7" w:rsidRDefault="00763EEF" w:rsidP="00082F65">
      <w:pPr>
        <w:ind w:left="2160" w:hanging="2160"/>
        <w:rPr>
          <w:rStyle w:val="Red"/>
          <w:color w:val="auto"/>
        </w:rPr>
      </w:pPr>
      <w:r>
        <w:rPr>
          <w:rStyle w:val="Red"/>
          <w:color w:val="auto"/>
        </w:rPr>
        <w:t>Item 2</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r>
      <w:del w:id="3" w:author="Niswonger, Richard" w:date="2018-01-25T18:54:00Z">
        <w:r w:rsidR="004D05A2">
          <w:rPr>
            <w:rStyle w:val="Red"/>
            <w:color w:val="auto"/>
          </w:rPr>
          <w:delText>TABID</w:delText>
        </w:r>
        <w:r w:rsidR="004D05A2">
          <w:rPr>
            <w:rStyle w:val="Red"/>
            <w:color w:val="auto"/>
            <w:vertAlign w:val="subscript"/>
          </w:rPr>
          <w:delText>1</w:delText>
        </w:r>
        <w:r w:rsidR="004D05A2">
          <w:rPr>
            <w:rStyle w:val="Red"/>
            <w:color w:val="auto"/>
          </w:rPr>
          <w:tab/>
        </w:r>
        <w:r w:rsidR="004D05A2">
          <w:rPr>
            <w:rStyle w:val="Red"/>
            <w:color w:val="auto"/>
          </w:rPr>
          <w:tab/>
        </w:r>
      </w:del>
      <w:r>
        <w:rPr>
          <w:rStyle w:val="Red"/>
          <w:color w:val="auto"/>
        </w:rPr>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60118E05"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r>
        <w:rPr>
          <w:rStyle w:val="Red"/>
          <w:color w:val="auto"/>
        </w:rPr>
        <w:t>TABUNIT</w:t>
      </w:r>
      <w:r w:rsidR="006F399C">
        <w:rPr>
          <w:rStyle w:val="Red"/>
          <w:color w:val="auto"/>
          <w:vertAlign w:val="subscript"/>
        </w:rPr>
        <w:t>Numtab</w:t>
      </w:r>
      <w:del w:id="4" w:author="Niswonger, Richard" w:date="2018-01-25T18:54:00Z">
        <w:r w:rsidR="004D05A2">
          <w:rPr>
            <w:rStyle w:val="Red"/>
            <w:color w:val="auto"/>
          </w:rPr>
          <w:tab/>
          <w:delText>TABID</w:delText>
        </w:r>
        <w:r w:rsidR="004D05A2">
          <w:rPr>
            <w:rStyle w:val="Red"/>
            <w:color w:val="auto"/>
            <w:vertAlign w:val="subscript"/>
          </w:rPr>
          <w:delText>Numtab</w:delText>
        </w:r>
      </w:del>
      <w:r w:rsidR="004D05A2">
        <w:rPr>
          <w:rStyle w:val="Red"/>
          <w:color w:val="auto"/>
        </w:rPr>
        <w:tab/>
      </w:r>
      <w:r>
        <w:rPr>
          <w:rStyle w:val="Red"/>
          <w:color w:val="auto"/>
        </w:rPr>
        <w:t>TABVAL</w:t>
      </w:r>
      <w:r w:rsidR="006F399C">
        <w:rPr>
          <w:rStyle w:val="Red"/>
          <w:color w:val="auto"/>
          <w:vertAlign w:val="subscript"/>
        </w:rPr>
        <w:t>Numtab</w:t>
      </w:r>
      <w:r w:rsidR="004D05A2">
        <w:rPr>
          <w:rStyle w:val="Red"/>
          <w:color w:val="auto"/>
        </w:rPr>
        <w:t xml:space="preserve"> </w:t>
      </w:r>
      <w:r w:rsidR="004D05A2">
        <w:rPr>
          <w:rStyle w:val="Red"/>
          <w:color w:val="auto"/>
        </w:rPr>
        <w:tab/>
      </w:r>
      <w:r w:rsidR="00822937">
        <w:rPr>
          <w:rStyle w:val="Red"/>
          <w:color w:val="auto"/>
        </w:rPr>
        <w:t>WELL</w:t>
      </w:r>
      <w:r>
        <w:rPr>
          <w:rStyle w:val="Red"/>
          <w:color w:val="auto"/>
        </w:rPr>
        <w:t>LAY</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ROW</w:t>
      </w:r>
      <w:r w:rsidR="006F399C">
        <w:rPr>
          <w:rStyle w:val="Red"/>
          <w:color w:val="auto"/>
          <w:vertAlign w:val="subscript"/>
        </w:rPr>
        <w:t>Numtab</w:t>
      </w:r>
      <w:r w:rsidR="004D05A2">
        <w:rPr>
          <w:rStyle w:val="Red"/>
          <w:color w:val="auto"/>
        </w:rPr>
        <w:tab/>
      </w:r>
      <w:r w:rsidR="00822937">
        <w:rPr>
          <w:rStyle w:val="Red"/>
          <w:color w:val="auto"/>
        </w:rPr>
        <w:t>WELL</w:t>
      </w:r>
      <w:r>
        <w:rPr>
          <w:rStyle w:val="Red"/>
          <w:color w:val="auto"/>
        </w:rPr>
        <w:t>COL</w:t>
      </w:r>
      <w:r w:rsidR="006F399C">
        <w:rPr>
          <w:rStyle w:val="Red"/>
          <w:color w:val="auto"/>
          <w:vertAlign w:val="subscript"/>
        </w:rPr>
        <w:t>Numtab</w:t>
      </w:r>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7FEA3F3A" w:rsidR="00114AB7" w:rsidRDefault="00114AB7" w:rsidP="00807222">
      <w:pPr>
        <w:rPr>
          <w:rStyle w:val="Red"/>
          <w:color w:val="auto"/>
        </w:rPr>
      </w:pPr>
      <w:r>
        <w:rPr>
          <w:rStyle w:val="Red"/>
          <w:color w:val="auto"/>
        </w:rPr>
        <w:t xml:space="preserve">If character variable TABFILES is not specified in the OPTIONS block then item </w:t>
      </w:r>
      <w:r w:rsidR="00C764B8">
        <w:rPr>
          <w:rStyle w:val="Red"/>
          <w:color w:val="auto"/>
        </w:rPr>
        <w:t>2b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11AFA8CA" w:rsidR="00114AB7" w:rsidRPr="00114AB7" w:rsidRDefault="00114AB7" w:rsidP="00114AB7">
      <w:pPr>
        <w:ind w:left="2160" w:hanging="2160"/>
        <w:rPr>
          <w:rStyle w:val="Red"/>
          <w:color w:val="auto"/>
        </w:rPr>
      </w:pPr>
      <w:r>
        <w:rPr>
          <w:rStyle w:val="Red"/>
          <w:color w:val="auto"/>
        </w:rPr>
        <w:t xml:space="preserve">Item </w:t>
      </w:r>
      <w:r w:rsidR="00C764B8">
        <w:rPr>
          <w:rStyle w:val="Red"/>
          <w:color w:val="auto"/>
        </w:rPr>
        <w:t>2b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0DBD3357"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r w:rsidR="00C40D8A">
        <w:rPr>
          <w:rStyle w:val="Red"/>
          <w:color w:val="auto"/>
        </w:rPr>
        <w:t>WELL</w:t>
      </w:r>
      <w:r>
        <w:rPr>
          <w:rStyle w:val="Red"/>
          <w:color w:val="auto"/>
        </w:rPr>
        <w:t>COL</w:t>
      </w:r>
      <w:r w:rsidR="008164EC">
        <w:rPr>
          <w:rStyle w:val="Red"/>
          <w:color w:val="auto"/>
          <w:vertAlign w:val="subscript"/>
        </w:rPr>
        <w:t>Maxwell</w:t>
      </w:r>
      <w:r w:rsidR="00CC5E0F">
        <w:rPr>
          <w:rStyle w:val="Red"/>
          <w:color w:val="auto"/>
          <w:vertAlign w:val="subscript"/>
        </w:rPr>
        <w:tab/>
      </w:r>
      <w:r w:rsidR="00C40D8A">
        <w:rPr>
          <w:rStyle w:val="Red"/>
          <w:color w:val="auto"/>
          <w:vertAlign w:val="subscript"/>
        </w:rPr>
        <w:tab/>
      </w:r>
      <w:r w:rsidR="00CC5E0F">
        <w:rPr>
          <w:rStyle w:val="Red"/>
          <w:color w:val="auto"/>
        </w:rPr>
        <w:t>Q</w:t>
      </w:r>
      <w:r w:rsidR="00CC5E0F" w:rsidRPr="00CC5E0F">
        <w:rPr>
          <w:rStyle w:val="Red"/>
          <w:color w:val="auto"/>
          <w:vertAlign w:val="subscript"/>
        </w:rPr>
        <w:t>Maxwell</w:t>
      </w:r>
      <w:r w:rsidR="008164EC">
        <w:rPr>
          <w:rStyle w:val="Red"/>
          <w:color w:val="auto"/>
        </w:rPr>
        <w:t>]</w:t>
      </w: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2CE6006F"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A32D29">
        <w:rPr>
          <w:rStyle w:val="Red"/>
          <w:color w:val="auto"/>
        </w:rPr>
        <w:t xml:space="preserve">AWU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1387E">
      <w:pPr>
        <w:rPr>
          <w:rStyle w:val="Red"/>
          <w:color w:val="auto"/>
        </w:rPr>
        <w:pPrChange w:id="5" w:author="Niswonger, Richard" w:date="2018-01-25T18:54:00Z">
          <w:pPr>
            <w:ind w:left="2160" w:hanging="2160"/>
          </w:pPr>
        </w:pPrChange>
      </w:pPr>
    </w:p>
    <w:p w14:paraId="1C82440A" w14:textId="77777777" w:rsidR="004D05A2" w:rsidRDefault="004D05A2" w:rsidP="004D05A2">
      <w:pPr>
        <w:ind w:left="2160" w:hanging="2160"/>
        <w:rPr>
          <w:del w:id="6" w:author="Niswonger, Richard" w:date="2018-01-25T18:54:00Z"/>
          <w:rStyle w:val="Red"/>
          <w:color w:val="auto"/>
        </w:rPr>
      </w:pPr>
      <w:del w:id="7" w:author="Niswonger, Richard" w:date="2018-01-25T18:54:00Z">
        <w:r>
          <w:rPr>
            <w:rStyle w:val="Red"/>
            <w:color w:val="auto"/>
          </w:rPr>
          <w:delText>TABUNIT</w:delText>
        </w:r>
        <w:r>
          <w:rPr>
            <w:rStyle w:val="Red"/>
            <w:color w:val="auto"/>
          </w:rPr>
          <w:tab/>
          <w:delText>Integer</w:delText>
        </w:r>
        <w:r w:rsidRPr="00CA544E">
          <w:rPr>
            <w:rStyle w:val="Red"/>
            <w:color w:val="auto"/>
          </w:rPr>
          <w:delText xml:space="preserve"> variable</w:delText>
        </w:r>
        <w:r>
          <w:rPr>
            <w:rStyle w:val="Red"/>
            <w:color w:val="auto"/>
          </w:rPr>
          <w:delText xml:space="preserve"> equal to the TABFILE ID number that must be sequential in order that TABFILES are used by wells.</w:delText>
        </w:r>
      </w:del>
    </w:p>
    <w:p w14:paraId="4C78EE87" w14:textId="77777777" w:rsidR="00A32D29" w:rsidRDefault="00A32D29" w:rsidP="00A32D29">
      <w:pPr>
        <w:ind w:left="2160" w:hanging="2160"/>
        <w:rPr>
          <w:del w:id="8" w:author="Niswonger, Richard" w:date="2018-01-25T18:54:00Z"/>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24A5556A"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791E0F46" w14:textId="77777777" w:rsidR="003A6BC7" w:rsidRDefault="003A6BC7" w:rsidP="003A0E8C">
      <w:pPr>
        <w:ind w:left="2160" w:hanging="2160"/>
        <w:rPr>
          <w:rStyle w:val="Red"/>
          <w:color w:val="auto"/>
        </w:rPr>
      </w:pPr>
    </w:p>
    <w:p w14:paraId="083B54F3" w14:textId="77777777" w:rsidR="003A0E8C" w:rsidRDefault="003A0E8C" w:rsidP="003A0E8C">
      <w:pPr>
        <w:ind w:left="2160" w:hanging="2160"/>
        <w:rPr>
          <w:rStyle w:val="Red"/>
          <w:color w:val="auto"/>
        </w:rPr>
      </w:pPr>
    </w:p>
    <w:p w14:paraId="4C049530" w14:textId="17618435" w:rsidR="00FC6FE8" w:rsidRDefault="00FC6FE8" w:rsidP="00FC6FE8">
      <w:pPr>
        <w:rPr>
          <w:rStyle w:val="Red"/>
          <w:color w:val="auto"/>
        </w:rPr>
      </w:pPr>
      <w:r>
        <w:rPr>
          <w:rStyle w:val="Red"/>
          <w:color w:val="auto"/>
        </w:rPr>
        <w:t>Note 1: Well numbers are not explicitly specified and are assumed according to the order of input for items 2a or 2b. For wells that have pumping rates specified using TABFILES, pumping rates specified for well 1 correspond to the first line in item 2a, pumping rates for well 2 correspond to the second li</w:t>
      </w:r>
      <w:r w:rsidR="00811EFE">
        <w:rPr>
          <w:rStyle w:val="Red"/>
          <w:color w:val="auto"/>
        </w:rPr>
        <w:t>ne in item 2a, and so on.</w:t>
      </w:r>
    </w:p>
    <w:p w14:paraId="3A8EC434" w14:textId="77777777" w:rsidR="005337E5" w:rsidRDefault="005337E5" w:rsidP="005337E5">
      <w:pPr>
        <w:rPr>
          <w:rStyle w:val="Red"/>
          <w:color w:val="auto"/>
        </w:rPr>
        <w:pPrChange w:id="9" w:author="Niswonger, Richard" w:date="2018-01-25T18:54:00Z">
          <w:pPr>
            <w:ind w:left="2160" w:hanging="2160"/>
          </w:pPr>
        </w:pPrChange>
      </w:pPr>
    </w:p>
    <w:p w14:paraId="1209E159" w14:textId="77777777" w:rsidR="0099311E" w:rsidRPr="005337E5" w:rsidRDefault="0099311E" w:rsidP="005337E5">
      <w:pPr>
        <w:rPr>
          <w:rStyle w:val="Red"/>
          <w:b/>
          <w:color w:val="auto"/>
          <w:sz w:val="24"/>
          <w:rPrChange w:id="10" w:author="Niswonger, Richard" w:date="2018-01-25T18:54:00Z">
            <w:rPr>
              <w:rStyle w:val="Red"/>
              <w:color w:val="auto"/>
            </w:rPr>
          </w:rPrChange>
        </w:rPr>
        <w:pPrChange w:id="11" w:author="Niswonger, Richard" w:date="2018-01-25T18:54:00Z">
          <w:pPr>
            <w:ind w:left="2160" w:hanging="2160"/>
          </w:pPr>
        </w:pPrChange>
      </w:pPr>
    </w:p>
    <w:p w14:paraId="5663820A" w14:textId="77777777" w:rsidR="003A0E8C" w:rsidRPr="00CA544E" w:rsidRDefault="003A0E8C" w:rsidP="00A32D29">
      <w:pPr>
        <w:ind w:left="2160" w:hanging="2160"/>
        <w:rPr>
          <w:del w:id="12" w:author="Niswonger, Richard" w:date="2018-01-25T18:54:00Z"/>
          <w:rStyle w:val="Red"/>
          <w:color w:val="auto"/>
        </w:rPr>
      </w:pPr>
    </w:p>
    <w:p w14:paraId="4280A109" w14:textId="77777777" w:rsidR="00A32D29" w:rsidRPr="00CA544E" w:rsidRDefault="00A32D29" w:rsidP="00A32D29">
      <w:pPr>
        <w:ind w:left="2160" w:hanging="2160"/>
        <w:rPr>
          <w:del w:id="13" w:author="Niswonger, Richard" w:date="2018-01-25T18:54:00Z"/>
          <w:rStyle w:val="Red"/>
          <w:color w:val="auto"/>
        </w:rPr>
      </w:pPr>
    </w:p>
    <w:p w14:paraId="5BAEA338" w14:textId="77777777" w:rsidR="00A32D29" w:rsidRPr="00CA544E" w:rsidRDefault="00A32D29" w:rsidP="00825ABA">
      <w:pPr>
        <w:ind w:left="2160" w:hanging="2160"/>
        <w:rPr>
          <w:del w:id="14" w:author="Niswonger, Richard" w:date="2018-01-25T18:54:00Z"/>
          <w:rStyle w:val="Red"/>
          <w:color w:val="auto"/>
        </w:rPr>
      </w:pPr>
    </w:p>
    <w:p w14:paraId="55B88A16" w14:textId="77777777" w:rsidR="00825ABA" w:rsidRDefault="00825ABA" w:rsidP="00825ABA">
      <w:pPr>
        <w:ind w:left="2160" w:hanging="2160"/>
        <w:rPr>
          <w:del w:id="15" w:author="Niswonger, Richard" w:date="2018-01-25T18:54:00Z"/>
          <w:rStyle w:val="Red"/>
          <w:color w:val="auto"/>
        </w:rPr>
      </w:pPr>
    </w:p>
    <w:p w14:paraId="239659AB" w14:textId="77777777" w:rsidR="006F2FFD" w:rsidRPr="00CA544E" w:rsidRDefault="006F2FFD" w:rsidP="00CE0A46">
      <w:pPr>
        <w:ind w:left="2160" w:hanging="2160"/>
        <w:rPr>
          <w:del w:id="16" w:author="Niswonger, Richard" w:date="2018-01-25T18:54:00Z"/>
          <w:rStyle w:val="Red"/>
          <w:color w:val="auto"/>
        </w:rPr>
      </w:pPr>
    </w:p>
    <w:p w14:paraId="59FAA945" w14:textId="77777777" w:rsidR="005337E5" w:rsidRDefault="005337E5" w:rsidP="005337E5">
      <w:pPr>
        <w:rPr>
          <w:del w:id="17" w:author="Niswonger, Richard" w:date="2018-01-25T18:54:00Z"/>
          <w:rStyle w:val="Red"/>
          <w:color w:val="auto"/>
        </w:rPr>
      </w:pPr>
    </w:p>
    <w:p w14:paraId="003CA618" w14:textId="77777777" w:rsidR="0099311E" w:rsidRPr="005337E5" w:rsidRDefault="0099311E" w:rsidP="005337E5">
      <w:pPr>
        <w:rPr>
          <w:del w:id="18" w:author="Niswonger, Richard" w:date="2018-01-25T18:54:00Z"/>
          <w:rStyle w:val="Red"/>
          <w:b/>
          <w:color w:val="auto"/>
          <w:sz w:val="24"/>
          <w:szCs w:val="24"/>
        </w:rPr>
      </w:pPr>
    </w:p>
    <w:p w14:paraId="2016E0BC" w14:textId="77777777" w:rsidR="0099311E" w:rsidRDefault="0099311E" w:rsidP="0099311E">
      <w:pPr>
        <w:pStyle w:val="Body"/>
        <w:rPr>
          <w:rFonts w:ascii="MIDBB H+ Times" w:hAnsi="MIDBB H+ Times" w:cs="MIDBB H+ Times"/>
          <w:b/>
          <w:color w:val="000000"/>
          <w:sz w:val="22"/>
          <w:szCs w:val="22"/>
        </w:rPr>
      </w:pPr>
      <w:r w:rsidRPr="00315005">
        <w:rPr>
          <w:rFonts w:ascii="MIDBB H+ Times" w:hAnsi="MIDBB H+ Times" w:cs="MIDBB H+ Times"/>
          <w:b/>
          <w:color w:val="000000"/>
          <w:sz w:val="22"/>
          <w:szCs w:val="22"/>
        </w:rPr>
        <w:t xml:space="preserve">FOR EACH </w:t>
      </w:r>
      <w:r w:rsidR="00740F99" w:rsidRPr="00315005">
        <w:rPr>
          <w:rFonts w:ascii="MIDBB H+ Times" w:hAnsi="MIDBB H+ Times" w:cs="MIDBB H+ Times"/>
          <w:b/>
          <w:color w:val="000000"/>
          <w:sz w:val="22"/>
          <w:szCs w:val="22"/>
        </w:rPr>
        <w:t>STRESS PERIOD</w:t>
      </w:r>
    </w:p>
    <w:p w14:paraId="28B85820" w14:textId="77777777" w:rsidR="00A44410" w:rsidRDefault="00A44410" w:rsidP="00A44410"/>
    <w:p w14:paraId="43199692" w14:textId="4F226FA8" w:rsidR="00A44410" w:rsidRPr="00A44410" w:rsidRDefault="00A44410" w:rsidP="00A44410">
      <w:r>
        <w:t>Stress period data must be proceeded and followed by the character variables “STRESS</w:t>
      </w:r>
      <w:r w:rsidR="008D3895">
        <w:t xml:space="preserve"> </w:t>
      </w:r>
      <w:r>
        <w:t>PERIOD” and “END,” respectively. 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during a stress period.</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2030FC7A" w:rsidR="00FB2A1B" w:rsidRDefault="00FB2A1B" w:rsidP="00A44410">
      <w:r>
        <w:t xml:space="preserve">Item </w:t>
      </w:r>
      <w:r w:rsidR="0098558B">
        <w:t>3</w:t>
      </w:r>
      <w:r w:rsidR="00F377D9">
        <w:t xml:space="preserve">: </w:t>
      </w:r>
      <w:r w:rsidR="00C45315">
        <w:t>[IRRSFR]</w:t>
      </w:r>
    </w:p>
    <w:p w14:paraId="04D814C9" w14:textId="77777777" w:rsidR="005337E5" w:rsidRDefault="005337E5" w:rsidP="005337E5">
      <w:pPr>
        <w:rPr>
          <w:rStyle w:val="Red"/>
          <w:color w:val="auto"/>
        </w:rPr>
      </w:pPr>
    </w:p>
    <w:p w14:paraId="70A20AA7" w14:textId="06AB86B2" w:rsidR="007C2B1F" w:rsidRDefault="003A4659" w:rsidP="003A4659">
      <w:pPr>
        <w:rPr>
          <w:rStyle w:val="Red"/>
          <w:color w:val="auto"/>
        </w:rPr>
      </w:pPr>
      <w:r>
        <w:rPr>
          <w:rStyle w:val="Red"/>
          <w:color w:val="auto"/>
        </w:rPr>
        <w:t xml:space="preserve">Item </w:t>
      </w:r>
      <w:r w:rsidR="0098558B">
        <w:rPr>
          <w:rStyle w:val="Red"/>
          <w:color w:val="auto"/>
        </w:rPr>
        <w:t>4</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276E6172" w:rsidR="00365AD5" w:rsidRDefault="003A4659" w:rsidP="005337E5">
      <w:pPr>
        <w:rPr>
          <w:rStyle w:val="Red"/>
          <w:color w:val="auto"/>
        </w:rPr>
      </w:pPr>
      <w:r>
        <w:rPr>
          <w:rStyle w:val="Red"/>
          <w:color w:val="auto"/>
        </w:rPr>
        <w:t xml:space="preserve">Item </w:t>
      </w:r>
      <w:r w:rsidR="0098558B">
        <w:rPr>
          <w:rStyle w:val="Red"/>
          <w:color w:val="auto"/>
        </w:rPr>
        <w:t>5</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4E9589F0" w:rsidR="00365AD5" w:rsidRDefault="00365AD5" w:rsidP="005337E5">
      <w:pPr>
        <w:rPr>
          <w:rStyle w:val="Red"/>
          <w:color w:val="auto"/>
        </w:rPr>
      </w:pPr>
      <w:r>
        <w:rPr>
          <w:rStyle w:val="Red"/>
          <w:color w:val="auto"/>
        </w:rPr>
        <w:t xml:space="preserve">Item </w:t>
      </w:r>
      <w:r w:rsidR="0098558B">
        <w:rPr>
          <w:rStyle w:val="Red"/>
          <w:color w:val="auto"/>
        </w:rPr>
        <w:t>6</w:t>
      </w:r>
      <w:r>
        <w:rPr>
          <w:rStyle w:val="Red"/>
          <w:color w:val="auto"/>
        </w:rPr>
        <w:t>: [IRRROW</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780D07">
        <w:t>SFR</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780D07">
        <w:t>SFR</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665FC" w:rsidRPr="00973CB3">
        <w:rPr>
          <w:rStyle w:val="Red"/>
          <w:color w:val="auto"/>
          <w:vertAlign w:val="subscript"/>
        </w:rPr>
        <w:t xml:space="preserve"> </w:t>
      </w:r>
      <w:r w:rsidR="00973CB3" w:rsidRPr="00973CB3">
        <w:rPr>
          <w:rStyle w:val="Red"/>
          <w:color w:val="auto"/>
          <w:vertAlign w:val="subscript"/>
        </w:rPr>
        <w:t>1</w:t>
      </w:r>
      <w:r>
        <w:rPr>
          <w:rStyle w:val="Red"/>
          <w:color w:val="auto"/>
        </w:rPr>
        <w:t>]</w:t>
      </w:r>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449B3BEA" w:rsidR="009F3620" w:rsidRDefault="00365AD5" w:rsidP="005337E5">
      <w:pPr>
        <w:rPr>
          <w:rStyle w:val="Red"/>
          <w:color w:val="auto"/>
        </w:rPr>
      </w:pPr>
      <w:r>
        <w:rPr>
          <w:rStyle w:val="Red"/>
          <w:color w:val="auto"/>
        </w:rPr>
        <w:t xml:space="preserve">            [IRRROW</w:t>
      </w:r>
      <w:r w:rsidR="009665FC">
        <w:rPr>
          <w:rStyle w:val="Red"/>
          <w:color w:val="auto"/>
        </w:rPr>
        <w:t>_</w:t>
      </w:r>
      <w:r w:rsidR="00780D07">
        <w:t>SFR</w:t>
      </w:r>
      <w:r w:rsidR="009665FC">
        <w:rPr>
          <w:rStyle w:val="Red"/>
          <w:color w:val="auto"/>
          <w:vertAlign w:val="subscript"/>
        </w:rPr>
        <w:t xml:space="preserve"> </w:t>
      </w:r>
      <w:r>
        <w:rPr>
          <w:rStyle w:val="Red"/>
          <w:color w:val="auto"/>
          <w:vertAlign w:val="subscript"/>
        </w:rPr>
        <w:t>numcellseg</w:t>
      </w:r>
      <w:r w:rsidR="00780D07">
        <w:rPr>
          <w:rStyle w:val="Red"/>
          <w:color w:val="auto"/>
        </w:rPr>
        <w:t xml:space="preserve">    </w:t>
      </w:r>
      <w:r>
        <w:rPr>
          <w:rStyle w:val="Red"/>
          <w:color w:val="auto"/>
        </w:rPr>
        <w:t>IRRCOL</w:t>
      </w:r>
      <w:r w:rsidR="009665FC">
        <w:rPr>
          <w:rStyle w:val="Red"/>
          <w:color w:val="auto"/>
        </w:rPr>
        <w:t>_</w:t>
      </w:r>
      <w:r w:rsidR="00780D07">
        <w:t>SFR</w:t>
      </w:r>
      <w:r>
        <w:rPr>
          <w:rStyle w:val="Red"/>
          <w:color w:val="auto"/>
          <w:vertAlign w:val="subscript"/>
        </w:rPr>
        <w:t>numcellseg</w:t>
      </w:r>
      <w:r w:rsidR="00780D07">
        <w:rPr>
          <w:rStyle w:val="Red"/>
          <w:color w:val="auto"/>
        </w:rPr>
        <w:t xml:space="preserve">    </w:t>
      </w:r>
      <w:r w:rsidR="00973CB3">
        <w:rPr>
          <w:rStyle w:val="Red"/>
          <w:color w:val="auto"/>
        </w:rPr>
        <w:t>EFF_FACT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780D07">
        <w:t>SFR</w:t>
      </w:r>
      <w:r w:rsidR="00973CB3">
        <w:rPr>
          <w:rStyle w:val="Red"/>
          <w:color w:val="auto"/>
          <w:vertAlign w:val="subscript"/>
        </w:rPr>
        <w:t>numcells</w:t>
      </w:r>
      <w:r w:rsidR="001E111F">
        <w:rPr>
          <w:rStyle w:val="Red"/>
          <w:color w:val="auto"/>
          <w:vertAlign w:val="subscript"/>
        </w:rPr>
        <w:t>eg</w:t>
      </w:r>
      <w:r w:rsidR="00E6264F" w:rsidRPr="00E6264F">
        <w:rPr>
          <w:rStyle w:val="Red"/>
          <w:color w:val="auto"/>
        </w:rPr>
        <w:t>]</w:t>
      </w:r>
    </w:p>
    <w:p w14:paraId="207E640C" w14:textId="77777777" w:rsidR="00C45315" w:rsidRDefault="00C45315" w:rsidP="005337E5">
      <w:pPr>
        <w:rPr>
          <w:rStyle w:val="Red"/>
          <w:color w:val="auto"/>
        </w:rPr>
      </w:pPr>
    </w:p>
    <w:p w14:paraId="2BD0D915" w14:textId="50314BB5" w:rsidR="00FB2A1B" w:rsidRPr="009F3620" w:rsidRDefault="00FB2A1B" w:rsidP="005337E5">
      <w:pPr>
        <w:rPr>
          <w:rStyle w:val="Red"/>
          <w:color w:val="auto"/>
          <w:vertAlign w:val="subscript"/>
        </w:rPr>
      </w:pPr>
      <w:r>
        <w:rPr>
          <w:rStyle w:val="Red"/>
          <w:color w:val="auto"/>
        </w:rPr>
        <w:t xml:space="preserve">Item </w:t>
      </w:r>
      <w:r w:rsidR="0098558B">
        <w:rPr>
          <w:rStyle w:val="Red"/>
          <w:color w:val="auto"/>
        </w:rPr>
        <w:t>7</w:t>
      </w:r>
      <w:r w:rsidR="00C45315">
        <w:rPr>
          <w:rStyle w:val="Red"/>
          <w:color w:val="auto"/>
        </w:rPr>
        <w:t xml:space="preserve">: [IRRWELL] </w:t>
      </w:r>
    </w:p>
    <w:p w14:paraId="0624C15D" w14:textId="77777777" w:rsidR="0099311E" w:rsidRDefault="0099311E" w:rsidP="005337E5">
      <w:pPr>
        <w:rPr>
          <w:rStyle w:val="Red"/>
          <w:color w:val="auto"/>
        </w:rPr>
      </w:pPr>
    </w:p>
    <w:p w14:paraId="4B1AD23E" w14:textId="38C5E47A" w:rsidR="00EA74C4" w:rsidRPr="007C2B1F" w:rsidRDefault="00EA74C4" w:rsidP="00EA74C4">
      <w:r>
        <w:rPr>
          <w:rStyle w:val="Red"/>
          <w:color w:val="auto"/>
        </w:rPr>
        <w:t xml:space="preserve">Item </w:t>
      </w:r>
      <w:r w:rsidR="0098558B">
        <w:rPr>
          <w:rStyle w:val="Red"/>
          <w:color w:val="auto"/>
        </w:rPr>
        <w:t>8</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5B452A08" w:rsidR="00365AD5" w:rsidRDefault="00EA74C4" w:rsidP="00EA74C4">
      <w:pPr>
        <w:rPr>
          <w:rStyle w:val="Red"/>
          <w:color w:val="auto"/>
        </w:rPr>
      </w:pPr>
      <w:r>
        <w:rPr>
          <w:rStyle w:val="Red"/>
          <w:color w:val="auto"/>
        </w:rPr>
        <w:t xml:space="preserve">Item </w:t>
      </w:r>
      <w:r w:rsidR="0098558B">
        <w:rPr>
          <w:rStyle w:val="Red"/>
          <w:color w:val="auto"/>
        </w:rPr>
        <w:t>9</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6C9E3193" w:rsidR="00365AD5" w:rsidRDefault="00AD3140" w:rsidP="00EA74C4">
      <w:pPr>
        <w:rPr>
          <w:rStyle w:val="Red"/>
          <w:color w:val="auto"/>
        </w:rPr>
      </w:pPr>
      <w:r>
        <w:rPr>
          <w:rStyle w:val="Red"/>
          <w:color w:val="auto"/>
        </w:rPr>
        <w:t xml:space="preserve">Item </w:t>
      </w:r>
      <w:r w:rsidR="0098558B">
        <w:rPr>
          <w:rStyle w:val="Red"/>
          <w:color w:val="auto"/>
        </w:rPr>
        <w:t>10</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IRRCOL</w:t>
      </w:r>
      <w:r w:rsidR="004546BD">
        <w:rPr>
          <w:rStyle w:val="Red"/>
          <w:color w:val="auto"/>
        </w:rPr>
        <w:t>_WELL</w:t>
      </w:r>
      <w:r w:rsidR="004546BD">
        <w:rPr>
          <w:rStyle w:val="Red"/>
          <w:color w:val="auto"/>
          <w:vertAlign w:val="subscript"/>
        </w:rPr>
        <w:t xml:space="preserve"> </w:t>
      </w:r>
      <w:r w:rsidR="00B009BE">
        <w:rPr>
          <w:rStyle w:val="Red"/>
          <w:color w:val="auto"/>
          <w:vertAlign w:val="subscript"/>
        </w:rPr>
        <w:t>numcellwell</w:t>
      </w:r>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r w:rsidR="00365AD5">
        <w:rPr>
          <w:rStyle w:val="Red"/>
          <w:color w:val="auto"/>
          <w:vertAlign w:val="subscript"/>
        </w:rPr>
        <w:t>numcellwell</w:t>
      </w:r>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r w:rsidR="001E111F">
        <w:rPr>
          <w:rStyle w:val="Red"/>
          <w:color w:val="auto"/>
          <w:vertAlign w:val="subscript"/>
        </w:rPr>
        <w:t>numcellwell</w:t>
      </w:r>
      <w:r w:rsidR="00456F67">
        <w:rPr>
          <w:rStyle w:val="Red"/>
          <w:color w:val="auto"/>
          <w:vertAlign w:val="subscript"/>
        </w:rPr>
        <w:tab/>
      </w:r>
      <w:r w:rsidR="00456F67" w:rsidRPr="00F13E94">
        <w:rPr>
          <w:rStyle w:val="Red"/>
          <w:strike/>
          <w:color w:val="auto"/>
        </w:rPr>
        <w:t>KCROP</w:t>
      </w:r>
      <w:r w:rsidR="00456F67" w:rsidRPr="00F13E94">
        <w:rPr>
          <w:rStyle w:val="Red"/>
          <w:strike/>
          <w:color w:val="auto"/>
          <w:vertAlign w:val="subscript"/>
        </w:rPr>
        <w:t>numcellwell</w:t>
      </w:r>
      <w:r w:rsidR="00E6264F">
        <w:rPr>
          <w:rStyle w:val="Red"/>
          <w:color w:val="auto"/>
        </w:rPr>
        <w:t>]</w:t>
      </w:r>
    </w:p>
    <w:p w14:paraId="66AB8592" w14:textId="77777777" w:rsidR="00FB2A1B" w:rsidRDefault="00FB2A1B" w:rsidP="00EA74C4">
      <w:pPr>
        <w:rPr>
          <w:rStyle w:val="Red"/>
          <w:color w:val="auto"/>
        </w:rPr>
      </w:pPr>
    </w:p>
    <w:p w14:paraId="5D3022F4" w14:textId="1932E489" w:rsidR="00FB2A1B" w:rsidRDefault="00FB2A1B" w:rsidP="00EA74C4">
      <w:pPr>
        <w:rPr>
          <w:rStyle w:val="Red"/>
          <w:color w:val="auto"/>
        </w:rPr>
      </w:pPr>
      <w:r>
        <w:rPr>
          <w:rStyle w:val="Red"/>
          <w:color w:val="auto"/>
        </w:rPr>
        <w:t xml:space="preserve">Item </w:t>
      </w:r>
      <w:r w:rsidR="0098558B">
        <w:rPr>
          <w:rStyle w:val="Red"/>
          <w:color w:val="auto"/>
        </w:rPr>
        <w:t>10</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60330784" w:rsidR="00FB2A1B" w:rsidRDefault="00FB2A1B" w:rsidP="00EA74C4">
      <w:pPr>
        <w:rPr>
          <w:rStyle w:val="Red"/>
          <w:color w:val="auto"/>
        </w:rPr>
      </w:pPr>
      <w:r>
        <w:rPr>
          <w:rStyle w:val="Red"/>
          <w:color w:val="auto"/>
        </w:rPr>
        <w:t xml:space="preserve">Item </w:t>
      </w:r>
      <w:r w:rsidR="00AD3140">
        <w:rPr>
          <w:rStyle w:val="Red"/>
          <w:color w:val="auto"/>
        </w:rPr>
        <w:t>1</w:t>
      </w:r>
      <w:r w:rsidR="0098558B">
        <w:rPr>
          <w:rStyle w:val="Red"/>
          <w:color w:val="auto"/>
        </w:rPr>
        <w:t>2</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3F714804" w:rsidR="0084096D" w:rsidRDefault="008D2740" w:rsidP="00EA74C4">
      <w:pPr>
        <w:rPr>
          <w:rStyle w:val="Red"/>
          <w:color w:val="auto"/>
        </w:rPr>
      </w:pPr>
      <w:r>
        <w:rPr>
          <w:rStyle w:val="Red"/>
          <w:color w:val="auto"/>
        </w:rPr>
        <w:t xml:space="preserve">Item </w:t>
      </w:r>
      <w:r w:rsidR="00B009BE">
        <w:rPr>
          <w:rStyle w:val="Red"/>
          <w:color w:val="auto"/>
        </w:rPr>
        <w:t>1</w:t>
      </w:r>
      <w:r w:rsidR="0098558B">
        <w:rPr>
          <w:rStyle w:val="Red"/>
          <w:color w:val="auto"/>
        </w:rPr>
        <w:t>3</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17E16106" w:rsidR="0092443E" w:rsidRPr="00676E75" w:rsidRDefault="00676E75" w:rsidP="00EA74C4">
      <w:pPr>
        <w:rPr>
          <w:rStyle w:val="Red"/>
          <w:color w:val="auto"/>
        </w:rPr>
      </w:pPr>
      <w:r>
        <w:rPr>
          <w:rStyle w:val="Red"/>
          <w:color w:val="auto"/>
        </w:rPr>
        <w:t>Item 1</w:t>
      </w:r>
      <w:r w:rsidR="0098558B">
        <w:rPr>
          <w:rStyle w:val="Red"/>
          <w:color w:val="auto"/>
        </w:rPr>
        <w:t>4</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0D0028">
        <w:rPr>
          <w:rStyle w:val="Red"/>
          <w:color w:val="auto"/>
        </w:rPr>
        <w:t>PCTSUP</w:t>
      </w:r>
      <w:r w:rsidR="000D0028">
        <w:rPr>
          <w:rStyle w:val="Red"/>
          <w:color w:val="auto"/>
        </w:rPr>
        <w:softHyphen/>
      </w:r>
      <w:r w:rsidR="000D0028" w:rsidRPr="000D0028">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4DEC9F1A" w:rsidR="008D2740" w:rsidRDefault="00676E75" w:rsidP="00EA74C4">
      <w:pPr>
        <w:rPr>
          <w:rStyle w:val="Red"/>
          <w:color w:val="auto"/>
        </w:rPr>
      </w:pPr>
      <w:r>
        <w:rPr>
          <w:rStyle w:val="Red"/>
          <w:color w:val="auto"/>
        </w:rPr>
        <w:t xml:space="preserve">              [</w:t>
      </w:r>
      <w:r w:rsidR="0092443E">
        <w:rPr>
          <w:rStyle w:val="Red"/>
          <w:color w:val="auto"/>
        </w:rPr>
        <w:t>SEGWELLID</w:t>
      </w:r>
      <w:r w:rsidR="0092443E">
        <w:rPr>
          <w:rStyle w:val="Red"/>
          <w:color w:val="auto"/>
          <w:vertAlign w:val="subscript"/>
        </w:rPr>
        <w:t>numsegwell</w:t>
      </w:r>
      <w:r w:rsidR="0092443E">
        <w:rPr>
          <w:rStyle w:val="Red"/>
          <w:color w:val="auto"/>
        </w:rPr>
        <w:t xml:space="preserve">     </w:t>
      </w:r>
      <w:r w:rsidR="000D0028">
        <w:rPr>
          <w:rStyle w:val="Red"/>
          <w:color w:val="auto"/>
        </w:rPr>
        <w:t>PCTSUP</w:t>
      </w:r>
      <w:r w:rsidR="000D0028">
        <w:rPr>
          <w:rStyle w:val="Red"/>
          <w:color w:val="auto"/>
        </w:rPr>
        <w:softHyphen/>
      </w:r>
      <w:r w:rsidR="001E111F">
        <w:rPr>
          <w:rStyle w:val="Red"/>
          <w:color w:val="auto"/>
          <w:vertAlign w:val="subscript"/>
        </w:rPr>
        <w:t>numsegwell</w:t>
      </w:r>
      <w:r w:rsidR="0092443E">
        <w:rPr>
          <w:rStyle w:val="Red"/>
          <w:color w:val="auto"/>
        </w:rPr>
        <w:t>]</w:t>
      </w:r>
      <w:r w:rsidR="000D0028">
        <w:rPr>
          <w:rStyle w:val="Red"/>
          <w:color w:val="auto"/>
        </w:rPr>
        <w:tab/>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2D224898" w:rsidR="008D3895" w:rsidRDefault="00780D07" w:rsidP="005337E5">
      <w:pPr>
        <w:rPr>
          <w:rStyle w:val="Red"/>
          <w:color w:val="auto"/>
        </w:rPr>
      </w:pPr>
      <w:r>
        <w:rPr>
          <w:rStyle w:val="Red"/>
          <w:color w:val="auto"/>
        </w:rPr>
        <w:t>IRRSFR</w:t>
      </w:r>
      <w:r w:rsidR="008D3895">
        <w:rPr>
          <w:rStyle w:val="Red"/>
          <w:color w:val="auto"/>
        </w:rPr>
        <w:tab/>
      </w:r>
      <w:r w:rsidR="008D3895">
        <w:rPr>
          <w:rStyle w:val="Red"/>
          <w:color w:val="auto"/>
        </w:rPr>
        <w:tab/>
        <w:t xml:space="preserve">An integer variable. IRRSFR </w:t>
      </w:r>
      <w:r w:rsidR="00F56532">
        <w:rPr>
          <w:rStyle w:val="Red"/>
          <w:color w:val="auto"/>
        </w:rPr>
        <w:t>can be specified</w:t>
      </w:r>
      <w:r w:rsidR="008D3895">
        <w:rPr>
          <w:rStyle w:val="Red"/>
          <w:color w:val="auto"/>
        </w:rPr>
        <w:t xml:space="preserve"> if character variable </w:t>
      </w:r>
      <w:r w:rsidR="00F808E4">
        <w:rPr>
          <w:rStyle w:val="Red"/>
          <w:color w:val="auto"/>
        </w:rPr>
        <w:t>IRRIGATION_SFR</w:t>
      </w:r>
      <w:r w:rsidR="008D3895">
        <w:rPr>
          <w:rStyle w:val="Red"/>
          <w:color w:val="auto"/>
        </w:rPr>
        <w:t xml:space="preserve"> is specified in the OPTIONS block. If IRRSFR &lt; 0, irrigation segment data from the previous stress period will be used. If IRRSFR=0, all irrigation segments will be set to inactive. If IRRSFR&gt;0 then IRRSFR is equal to the number of irrigation segments specified during the stress period.</w:t>
      </w:r>
    </w:p>
    <w:p w14:paraId="7E4E559E" w14:textId="77777777" w:rsidR="008D3895" w:rsidRDefault="008D3895" w:rsidP="005337E5">
      <w:pPr>
        <w:rPr>
          <w:rStyle w:val="Red"/>
          <w:color w:val="auto"/>
        </w:rPr>
      </w:pPr>
    </w:p>
    <w:p w14:paraId="092E0C13" w14:textId="74334D86" w:rsidR="0099311E" w:rsidRDefault="00F82CF3" w:rsidP="005337E5">
      <w:pPr>
        <w:rPr>
          <w:rStyle w:val="Red"/>
          <w:color w:val="auto"/>
        </w:rPr>
      </w:pPr>
      <w:r>
        <w:rPr>
          <w:rStyle w:val="Red"/>
          <w:color w:val="auto"/>
        </w:rPr>
        <w:t>NUMIRRSEGSP</w:t>
      </w:r>
      <w:r>
        <w:rPr>
          <w:rStyle w:val="Red"/>
          <w:color w:val="auto"/>
        </w:rPr>
        <w:tab/>
      </w:r>
      <w:r w:rsidR="00EF1808">
        <w:rPr>
          <w:rStyle w:val="Red"/>
          <w:color w:val="auto"/>
        </w:rPr>
        <w:t xml:space="preserve">An integer variable equal to the number of </w:t>
      </w:r>
      <w:r w:rsidR="00F808E4">
        <w:rPr>
          <w:rStyle w:val="Red"/>
          <w:color w:val="auto"/>
        </w:rPr>
        <w:t xml:space="preserve">SFR2 </w:t>
      </w:r>
      <w:r w:rsidR="00EF1808">
        <w:rPr>
          <w:rStyle w:val="Red"/>
          <w:color w:val="auto"/>
        </w:rPr>
        <w:t xml:space="preserve">segments that will </w:t>
      </w:r>
      <w:r w:rsidR="00F808E4">
        <w:rPr>
          <w:rStyle w:val="Red"/>
          <w:color w:val="auto"/>
        </w:rPr>
        <w:t>divert water to</w:t>
      </w:r>
      <w:r w:rsidR="00EF1808">
        <w:rPr>
          <w:rStyle w:val="Red"/>
          <w:color w:val="auto"/>
        </w:rPr>
        <w:t xml:space="preserve"> cells.</w:t>
      </w:r>
      <w:r w:rsidR="00F377D9">
        <w:rPr>
          <w:rStyle w:val="Red"/>
          <w:color w:val="auto"/>
        </w:rPr>
        <w:t xml:space="preserve"> </w:t>
      </w:r>
    </w:p>
    <w:p w14:paraId="4691DEDD" w14:textId="77777777" w:rsidR="00F377D9" w:rsidRDefault="00F377D9" w:rsidP="005337E5">
      <w:pPr>
        <w:rPr>
          <w:rStyle w:val="Red"/>
          <w:color w:val="auto"/>
        </w:rPr>
      </w:pPr>
    </w:p>
    <w:p w14:paraId="651F9355" w14:textId="7792ADF8"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Pr>
          <w:rStyle w:val="Red"/>
          <w:color w:val="auto"/>
        </w:rPr>
        <w:t>An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416971C8"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t xml:space="preserve">An integer variable equal to the </w:t>
      </w:r>
      <w:r>
        <w:rPr>
          <w:rStyle w:val="Red"/>
          <w:color w:val="auto"/>
        </w:rPr>
        <w:t>total number of cells</w:t>
      </w:r>
      <w:r w:rsidR="006F2FFD">
        <w:rPr>
          <w:rStyle w:val="Red"/>
          <w:color w:val="auto"/>
        </w:rPr>
        <w:t xml:space="preserve"> 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5172AD15" w14:textId="77777777" w:rsidR="00780D07" w:rsidRDefault="00780D07" w:rsidP="005337E5">
      <w:pPr>
        <w:rPr>
          <w:rStyle w:val="Red"/>
          <w:color w:val="auto"/>
        </w:rPr>
      </w:pPr>
    </w:p>
    <w:p w14:paraId="01E40A3E" w14:textId="53535789" w:rsidR="00780D07" w:rsidRDefault="00780D07" w:rsidP="00780D07">
      <w:pPr>
        <w:rPr>
          <w:rStyle w:val="Red"/>
          <w:color w:val="auto"/>
        </w:rPr>
      </w:pPr>
      <w:r>
        <w:rPr>
          <w:rStyle w:val="Red"/>
          <w:color w:val="auto"/>
        </w:rPr>
        <w:t>IRRROW_SFR</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p>
    <w:p w14:paraId="24698E3E" w14:textId="77777777" w:rsidR="00780D07" w:rsidRDefault="00780D07" w:rsidP="00780D07">
      <w:pPr>
        <w:rPr>
          <w:rStyle w:val="Red"/>
          <w:color w:val="auto"/>
        </w:rPr>
      </w:pPr>
    </w:p>
    <w:p w14:paraId="3766E821" w14:textId="2859EA3B" w:rsidR="00780D07" w:rsidRDefault="00780D07" w:rsidP="005337E5">
      <w:pPr>
        <w:rPr>
          <w:rStyle w:val="Red"/>
          <w:color w:val="auto"/>
        </w:rPr>
      </w:pPr>
      <w:r>
        <w:rPr>
          <w:rStyle w:val="Red"/>
          <w:color w:val="auto"/>
        </w:rPr>
        <w:t>IRRCOL</w:t>
      </w:r>
      <w:r w:rsidR="003F2315">
        <w:rPr>
          <w:rStyle w:val="Red"/>
          <w:color w:val="auto"/>
        </w:rPr>
        <w:t>_SFR</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p>
    <w:p w14:paraId="7CC73506" w14:textId="77777777" w:rsidR="006A452B" w:rsidRDefault="006A452B" w:rsidP="005337E5">
      <w:pPr>
        <w:rPr>
          <w:rStyle w:val="Red"/>
          <w:color w:val="auto"/>
        </w:rPr>
      </w:pPr>
    </w:p>
    <w:p w14:paraId="014A21B1" w14:textId="3B9D1DF5" w:rsidR="006A452B" w:rsidRDefault="003F2315" w:rsidP="006A452B">
      <w:pPr>
        <w:rPr>
          <w:rStyle w:val="Red"/>
          <w:color w:val="auto"/>
        </w:rPr>
      </w:pPr>
      <w:r>
        <w:rPr>
          <w:rStyle w:val="Red"/>
          <w:color w:val="auto"/>
        </w:rPr>
        <w:t>EFF_FACT_SFR</w:t>
      </w:r>
      <w:r>
        <w:rPr>
          <w:rStyle w:val="Red"/>
          <w:color w:val="auto"/>
        </w:rPr>
        <w:tab/>
      </w:r>
      <w:r w:rsidR="004546BD">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 to zero.</w:t>
      </w:r>
    </w:p>
    <w:p w14:paraId="13FB362E" w14:textId="77777777" w:rsidR="00CD63DD" w:rsidRDefault="00CD63DD" w:rsidP="006A452B">
      <w:pPr>
        <w:rPr>
          <w:rStyle w:val="Red"/>
          <w:color w:val="auto"/>
        </w:rPr>
      </w:pPr>
    </w:p>
    <w:p w14:paraId="275A4301" w14:textId="66CBD50F" w:rsidR="00CD63DD" w:rsidRDefault="00CD63DD" w:rsidP="00CD63DD">
      <w:pPr>
        <w:rPr>
          <w:rStyle w:val="Red"/>
          <w:color w:val="auto"/>
        </w:rPr>
      </w:pPr>
      <w:r>
        <w:rPr>
          <w:rStyle w:val="Red"/>
          <w:color w:val="auto"/>
        </w:rPr>
        <w:t>FIELD_FACT</w:t>
      </w:r>
      <w:r w:rsidR="009665FC">
        <w:rPr>
          <w:rStyle w:val="Red"/>
          <w:color w:val="auto"/>
        </w:rPr>
        <w:t>_</w:t>
      </w:r>
      <w:r w:rsidR="004546BD">
        <w:rPr>
          <w:rStyle w:val="Red"/>
          <w:color w:val="auto"/>
        </w:rPr>
        <w:t>SFR</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_SFR</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4CC9367F" w14:textId="77777777" w:rsidR="00B728F8" w:rsidRDefault="00B728F8" w:rsidP="00CD63DD">
      <w:pPr>
        <w:rPr>
          <w:rStyle w:val="Red"/>
          <w:color w:val="auto"/>
        </w:rPr>
      </w:pPr>
    </w:p>
    <w:p w14:paraId="5E3C8003" w14:textId="77777777" w:rsidR="00B728F8" w:rsidRPr="00092F7C" w:rsidRDefault="00B728F8" w:rsidP="00B728F8">
      <w:pPr>
        <w:rPr>
          <w:rStyle w:val="Red"/>
          <w:strike/>
          <w:color w:val="auto"/>
        </w:rPr>
      </w:pPr>
      <w:r w:rsidRPr="00092F7C">
        <w:rPr>
          <w:rStyle w:val="Red"/>
          <w:strike/>
          <w:color w:val="auto"/>
        </w:rPr>
        <w:t xml:space="preserve">KCROP  </w:t>
      </w:r>
      <w:r w:rsidRPr="00092F7C">
        <w:rPr>
          <w:rStyle w:val="Red"/>
          <w:strike/>
          <w:color w:val="auto"/>
        </w:rPr>
        <w:tab/>
        <w:t xml:space="preserve">A real variable equal to the crop coefficient (Kc) that is the ratio of the crop ET to potential ET. </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t xml:space="preserve">An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70D06B1F"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t xml:space="preserve">An integer variable equal to the total number of cells </w:t>
      </w:r>
      <w:r w:rsidR="004546BD">
        <w:rPr>
          <w:rStyle w:val="Red"/>
          <w:color w:val="auto"/>
        </w:rPr>
        <w:t>that receive water from a well</w:t>
      </w:r>
      <w:r w:rsidR="001A73F2" w:rsidRPr="00CA544E">
        <w:rPr>
          <w:rStyle w:val="Red"/>
          <w:color w:val="auto"/>
        </w:rPr>
        <w:t>.</w:t>
      </w:r>
    </w:p>
    <w:p w14:paraId="00E2BA77" w14:textId="77777777" w:rsidR="00286EE2" w:rsidRDefault="00286EE2" w:rsidP="001A73F2">
      <w:pPr>
        <w:rPr>
          <w:rStyle w:val="Red"/>
          <w:color w:val="auto"/>
        </w:rPr>
      </w:pPr>
    </w:p>
    <w:p w14:paraId="57CB4EAD" w14:textId="51290398"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p>
    <w:p w14:paraId="2D963501" w14:textId="77777777" w:rsidR="00286EE2" w:rsidRDefault="00286EE2" w:rsidP="00286EE2">
      <w:pPr>
        <w:rPr>
          <w:rStyle w:val="Red"/>
          <w:color w:val="auto"/>
        </w:rPr>
      </w:pPr>
    </w:p>
    <w:p w14:paraId="15181431" w14:textId="2D7BCBD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686F2A67" w:rsidR="00C45315" w:rsidRDefault="00C45315" w:rsidP="00C45315">
      <w:pPr>
        <w:rPr>
          <w:rStyle w:val="Red"/>
          <w:color w:val="auto"/>
        </w:rPr>
      </w:pPr>
      <w:r>
        <w:rPr>
          <w:rStyle w:val="Red"/>
          <w:color w:val="auto"/>
        </w:rPr>
        <w:t>SUPWELL</w:t>
      </w:r>
      <w:r>
        <w:rPr>
          <w:rStyle w:val="Red"/>
          <w:color w:val="auto"/>
        </w:rPr>
        <w:tab/>
        <w:t xml:space="preserve">An optional character variable indicating that supplemental well stress period data will be specified. If </w:t>
      </w:r>
      <w:r w:rsidR="00F56532">
        <w:rPr>
          <w:rStyle w:val="Red"/>
          <w:color w:val="auto"/>
        </w:rPr>
        <w:t>SUPWELL</w:t>
      </w:r>
      <w:r>
        <w:rPr>
          <w:rStyle w:val="Red"/>
          <w:color w:val="auto"/>
        </w:rPr>
        <w:t xml:space="preserve"> is less than or equal to zero then no supplemental well data will be read during </w:t>
      </w:r>
      <w:r w:rsidR="00F808E4">
        <w:rPr>
          <w:rStyle w:val="Red"/>
          <w:color w:val="auto"/>
        </w:rPr>
        <w:t>a</w:t>
      </w:r>
      <w:r>
        <w:rPr>
          <w:rStyle w:val="Red"/>
          <w:color w:val="auto"/>
        </w:rPr>
        <w:t xml:space="preserve"> stress period.</w:t>
      </w:r>
    </w:p>
    <w:p w14:paraId="5C7E7DFF" w14:textId="77777777" w:rsidR="00676E75" w:rsidRDefault="00676E75" w:rsidP="00C45315">
      <w:pPr>
        <w:rPr>
          <w:rStyle w:val="Red"/>
          <w:color w:val="auto"/>
        </w:rPr>
      </w:pPr>
    </w:p>
    <w:p w14:paraId="5776BA0A" w14:textId="1CADBFF8" w:rsidR="00676E75" w:rsidRDefault="00676E75" w:rsidP="00676E75">
      <w:pPr>
        <w:rPr>
          <w:rStyle w:val="Red"/>
          <w:color w:val="auto"/>
        </w:rPr>
      </w:pPr>
      <w:r>
        <w:rPr>
          <w:rStyle w:val="Red"/>
          <w:color w:val="auto"/>
        </w:rPr>
        <w:t>NUMSUPWELLSP</w:t>
      </w:r>
      <w:r w:rsidR="00092F7C">
        <w:rPr>
          <w:rStyle w:val="Red"/>
          <w:color w:val="auto"/>
        </w:rPr>
        <w:tab/>
        <w:t xml:space="preserve">An integer variable equal to the number of 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p>
    <w:p w14:paraId="00CC01F4" w14:textId="77777777" w:rsidR="00676E75" w:rsidRDefault="00676E75" w:rsidP="00676E75">
      <w:pPr>
        <w:rPr>
          <w:rStyle w:val="Red"/>
          <w:color w:val="auto"/>
        </w:rPr>
      </w:pPr>
    </w:p>
    <w:p w14:paraId="79F265E7" w14:textId="0BBAA3C3" w:rsidR="00092F7C" w:rsidRDefault="00092F7C" w:rsidP="00092F7C">
      <w:pPr>
        <w:rPr>
          <w:rStyle w:val="Red"/>
          <w:color w:val="auto"/>
        </w:rPr>
      </w:pPr>
      <w:r>
        <w:rPr>
          <w:rStyle w:val="Red"/>
          <w:color w:val="auto"/>
        </w:rPr>
        <w:t>SUPWELLNUM</w:t>
      </w:r>
      <w:r>
        <w:rPr>
          <w:rStyle w:val="Red"/>
          <w:color w:val="auto"/>
        </w:rPr>
        <w:tab/>
      </w:r>
      <w:r>
        <w:rPr>
          <w:rStyle w:val="Red"/>
          <w:color w:val="auto"/>
        </w:rPr>
        <w:tab/>
        <w:t>An integer variable equal to the A</w:t>
      </w:r>
      <w:r w:rsidR="00286EE2">
        <w:rPr>
          <w:rStyle w:val="Red"/>
          <w:color w:val="auto"/>
        </w:rPr>
        <w:t>WU</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t xml:space="preserve">An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t xml:space="preserve">An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35E3FCD0" w:rsidR="00676E75" w:rsidRPr="00676E75" w:rsidRDefault="00676E75" w:rsidP="00676E75">
      <w:pPr>
        <w:rPr>
          <w:rStyle w:val="Red"/>
          <w:color w:val="auto"/>
        </w:rPr>
      </w:pPr>
      <w:r>
        <w:rPr>
          <w:rStyle w:val="Red"/>
          <w:color w:val="auto"/>
        </w:rPr>
        <w:t>PCTSUP</w:t>
      </w:r>
      <w:r>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equal to the percentage of the surface water irrigation shortfall for segment SEGWELLID that will be supplemented by </w:t>
      </w:r>
      <w:r w:rsidR="00286EE2">
        <w:rPr>
          <w:rStyle w:val="Red"/>
          <w:color w:val="auto"/>
        </w:rPr>
        <w:t>a well</w:t>
      </w:r>
      <w:r w:rsidR="001934CB">
        <w:rPr>
          <w:rStyle w:val="Red"/>
          <w:color w:val="auto"/>
        </w:rPr>
        <w:t>.</w:t>
      </w:r>
    </w:p>
    <w:p w14:paraId="7BB4859C" w14:textId="77777777" w:rsidR="00676E75" w:rsidRPr="00E6264F" w:rsidRDefault="00676E75" w:rsidP="00C45315">
      <w:pPr>
        <w:rPr>
          <w:rStyle w:val="Red"/>
          <w:color w:val="auto"/>
        </w:rPr>
      </w:pPr>
    </w:p>
    <w:p w14:paraId="0EDD6FAF" w14:textId="77777777" w:rsidR="00FB5D11" w:rsidRDefault="00FB5D11" w:rsidP="001A73F2">
      <w:pPr>
        <w:rPr>
          <w:rStyle w:val="Red"/>
          <w:color w:val="auto"/>
        </w:rPr>
      </w:pPr>
    </w:p>
    <w:p w14:paraId="4E901E6B" w14:textId="010B9D1E" w:rsidR="009C3C62" w:rsidRDefault="00FB5D11" w:rsidP="00FB5D11">
      <w:pPr>
        <w:rPr>
          <w:rStyle w:val="Red"/>
          <w:color w:val="auto"/>
        </w:rPr>
      </w:pPr>
      <w:r>
        <w:rPr>
          <w:rStyle w:val="Red"/>
          <w:color w:val="auto"/>
        </w:rPr>
        <w:t xml:space="preserve">Note </w:t>
      </w:r>
      <w:r w:rsidR="00FC6FE8">
        <w:rPr>
          <w:rStyle w:val="Red"/>
          <w:color w:val="auto"/>
        </w:rPr>
        <w:t>2</w:t>
      </w:r>
      <w:r>
        <w:rPr>
          <w:rStyle w:val="Red"/>
          <w:color w:val="auto"/>
        </w:rPr>
        <w:t xml:space="preserve">: </w:t>
      </w:r>
      <w:r w:rsidR="009C3C62">
        <w:rPr>
          <w:rStyle w:val="Red"/>
          <w:color w:val="auto"/>
        </w:rPr>
        <w:t xml:space="preserve">If </w:t>
      </w:r>
      <w:r w:rsidR="000B0592">
        <w:rPr>
          <w:rStyle w:val="Red"/>
          <w:color w:val="auto"/>
        </w:rPr>
        <w:t xml:space="preserve">item </w:t>
      </w:r>
      <w:r w:rsidR="00092F7C">
        <w:rPr>
          <w:rStyle w:val="Red"/>
          <w:color w:val="auto"/>
        </w:rPr>
        <w:t>2</w:t>
      </w:r>
      <w:r w:rsidR="000B0592">
        <w:rPr>
          <w:rStyle w:val="Red"/>
          <w:color w:val="auto"/>
        </w:rPr>
        <w:t xml:space="preserve">, item </w:t>
      </w:r>
      <w:r w:rsidR="00092F7C">
        <w:rPr>
          <w:rStyle w:val="Red"/>
          <w:color w:val="auto"/>
        </w:rPr>
        <w:t>6</w:t>
      </w:r>
      <w:r w:rsidR="000B0592">
        <w:rPr>
          <w:rStyle w:val="Red"/>
          <w:color w:val="auto"/>
        </w:rPr>
        <w:t xml:space="preserve">, or item </w:t>
      </w:r>
      <w:r w:rsidR="00092F7C">
        <w:rPr>
          <w:rStyle w:val="Red"/>
          <w:color w:val="auto"/>
        </w:rPr>
        <w:t>10</w:t>
      </w:r>
      <w:r w:rsidR="009C3C62">
        <w:rPr>
          <w:rStyle w:val="Red"/>
          <w:color w:val="auto"/>
        </w:rPr>
        <w:t xml:space="preserve"> </w:t>
      </w:r>
      <w:r w:rsidR="00092F7C">
        <w:rPr>
          <w:rStyle w:val="Red"/>
          <w:color w:val="auto"/>
        </w:rPr>
        <w:t>is</w:t>
      </w:r>
      <w:r w:rsidR="009C3C62">
        <w:rPr>
          <w:rStyle w:val="Red"/>
          <w:color w:val="auto"/>
        </w:rPr>
        <w:t xml:space="preserve"> omitted during the first stress period </w:t>
      </w:r>
      <w:r w:rsidR="000B0592">
        <w:rPr>
          <w:rStyle w:val="Red"/>
          <w:color w:val="auto"/>
        </w:rPr>
        <w:t xml:space="preserve">of a simulation </w:t>
      </w:r>
      <w:r w:rsidR="009C3C62">
        <w:rPr>
          <w:rStyle w:val="Red"/>
          <w:color w:val="auto"/>
        </w:rPr>
        <w:t>then irrigations segments, irrigation wells, or supplemental wells</w:t>
      </w:r>
      <w:r w:rsidR="000B0592">
        <w:rPr>
          <w:rStyle w:val="Red"/>
          <w:color w:val="auto"/>
        </w:rPr>
        <w:t>, respectively,</w:t>
      </w:r>
      <w:r w:rsidR="009C3C62">
        <w:rPr>
          <w:rStyle w:val="Red"/>
          <w:color w:val="auto"/>
        </w:rPr>
        <w:t xml:space="preserve"> </w:t>
      </w:r>
      <w:r w:rsidR="000B0592">
        <w:rPr>
          <w:rStyle w:val="Red"/>
          <w:color w:val="auto"/>
        </w:rPr>
        <w:t>are</w:t>
      </w:r>
      <w:r w:rsidR="009C3C62">
        <w:rPr>
          <w:rStyle w:val="Red"/>
          <w:color w:val="auto"/>
        </w:rPr>
        <w:t xml:space="preserve"> inactive during the first stress period. </w:t>
      </w:r>
    </w:p>
    <w:p w14:paraId="3A54E02F" w14:textId="77777777" w:rsidR="00FB5D11" w:rsidRDefault="00FB5D11" w:rsidP="00FB5D11">
      <w:pPr>
        <w:rPr>
          <w:rStyle w:val="Red"/>
          <w:color w:val="auto"/>
        </w:rPr>
      </w:pPr>
    </w:p>
    <w:p w14:paraId="5F7BD463" w14:textId="07D30C46" w:rsidR="000904D1" w:rsidRDefault="00FB5D11" w:rsidP="008B6E20">
      <w:pPr>
        <w:rPr>
          <w:rStyle w:val="Red"/>
          <w:color w:val="auto"/>
        </w:rPr>
      </w:pPr>
      <w:r>
        <w:rPr>
          <w:rStyle w:val="Red"/>
          <w:color w:val="auto"/>
        </w:rPr>
        <w:t xml:space="preserve">Note </w:t>
      </w:r>
      <w:r w:rsidR="00FC6FE8">
        <w:rPr>
          <w:rStyle w:val="Red"/>
          <w:color w:val="auto"/>
        </w:rPr>
        <w:t>3</w:t>
      </w:r>
      <w:r>
        <w:rPr>
          <w:rStyle w:val="Red"/>
          <w:color w:val="auto"/>
        </w:rPr>
        <w:t xml:space="preserve">: </w:t>
      </w:r>
      <w:r w:rsidR="000B0592">
        <w:rPr>
          <w:rStyle w:val="Red"/>
          <w:color w:val="auto"/>
        </w:rPr>
        <w:t xml:space="preserve">Irrigations segments, irrigation wells, or supplemental wells can be made inactive during a stress period by setting item </w:t>
      </w:r>
      <w:r w:rsidR="00092F7C">
        <w:rPr>
          <w:rStyle w:val="Red"/>
          <w:color w:val="auto"/>
        </w:rPr>
        <w:t>3</w:t>
      </w:r>
      <w:r w:rsidR="000B0592">
        <w:rPr>
          <w:rStyle w:val="Red"/>
          <w:color w:val="auto"/>
        </w:rPr>
        <w:t xml:space="preserve">, item </w:t>
      </w:r>
      <w:r w:rsidR="00092F7C">
        <w:rPr>
          <w:rStyle w:val="Red"/>
          <w:color w:val="auto"/>
        </w:rPr>
        <w:t>7</w:t>
      </w:r>
      <w:r w:rsidR="000B0592">
        <w:rPr>
          <w:rStyle w:val="Red"/>
          <w:color w:val="auto"/>
        </w:rPr>
        <w:t>, or item 1</w:t>
      </w:r>
      <w:r w:rsidR="00092F7C">
        <w:rPr>
          <w:rStyle w:val="Red"/>
          <w:color w:val="auto"/>
        </w:rPr>
        <w:t>1</w:t>
      </w:r>
      <w:r w:rsidR="000B0592">
        <w:rPr>
          <w:rStyle w:val="Red"/>
          <w:color w:val="auto"/>
        </w:rPr>
        <w:t xml:space="preserve"> to zero, respectively.</w:t>
      </w:r>
    </w:p>
    <w:p w14:paraId="2C34FA3F" w14:textId="77777777"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Default="00807222" w:rsidP="008B6E20">
      <w:pPr>
        <w:rPr>
          <w:b/>
          <w:sz w:val="24"/>
          <w:szCs w:val="24"/>
        </w:rPr>
      </w:pPr>
      <w:r w:rsidRPr="00807222">
        <w:rPr>
          <w:b/>
          <w:sz w:val="24"/>
          <w:szCs w:val="24"/>
        </w:rPr>
        <w:t xml:space="preserve">Input data for </w:t>
      </w:r>
      <w:r>
        <w:rPr>
          <w:b/>
          <w:sz w:val="24"/>
          <w:szCs w:val="24"/>
        </w:rPr>
        <w:t>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00784C84"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p>
    <w:sectPr w:rsidR="00AF3A34" w:rsidRPr="00AF3A34" w:rsidSect="003546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646E6" w14:textId="77777777" w:rsidR="00024F2D" w:rsidRDefault="00024F2D" w:rsidP="00271008">
      <w:r>
        <w:separator/>
      </w:r>
    </w:p>
  </w:endnote>
  <w:endnote w:type="continuationSeparator" w:id="0">
    <w:p w14:paraId="7BE03921" w14:textId="77777777" w:rsidR="00024F2D" w:rsidRDefault="00024F2D" w:rsidP="00271008">
      <w:r>
        <w:continuationSeparator/>
      </w:r>
    </w:p>
  </w:endnote>
  <w:endnote w:type="continuationNotice" w:id="1">
    <w:p w14:paraId="6FCC075B" w14:textId="77777777" w:rsidR="00024F2D" w:rsidRDefault="00024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IDBB H+ Times">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6663"/>
      <w:docPartObj>
        <w:docPartGallery w:val="Page Numbers (Bottom of Page)"/>
        <w:docPartUnique/>
      </w:docPartObj>
    </w:sdtPr>
    <w:sdtEndPr/>
    <w:sdtContent>
      <w:p w14:paraId="34FA5E85" w14:textId="77777777" w:rsidR="0043662C" w:rsidRDefault="0043662C">
        <w:pPr>
          <w:pStyle w:val="Footer"/>
          <w:jc w:val="right"/>
        </w:pPr>
        <w:r>
          <w:fldChar w:fldCharType="begin"/>
        </w:r>
        <w:r>
          <w:instrText xml:space="preserve"> PAGE   \* MERGEFORMAT </w:instrText>
        </w:r>
        <w:r>
          <w:fldChar w:fldCharType="separate"/>
        </w:r>
        <w:r w:rsidR="006250EF">
          <w:rPr>
            <w:noProof/>
          </w:rPr>
          <w:t>3</w:t>
        </w:r>
        <w:r>
          <w:rPr>
            <w:noProof/>
          </w:rPr>
          <w:fldChar w:fldCharType="end"/>
        </w:r>
      </w:p>
    </w:sdtContent>
  </w:sdt>
  <w:p w14:paraId="0408EAC0" w14:textId="77777777" w:rsidR="0043662C" w:rsidRDefault="004366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82F69C" w14:textId="77777777" w:rsidR="00024F2D" w:rsidRDefault="00024F2D" w:rsidP="00271008">
      <w:r>
        <w:separator/>
      </w:r>
    </w:p>
  </w:footnote>
  <w:footnote w:type="continuationSeparator" w:id="0">
    <w:p w14:paraId="6DD5FF1E" w14:textId="77777777" w:rsidR="00024F2D" w:rsidRDefault="00024F2D" w:rsidP="00271008">
      <w:r>
        <w:continuationSeparator/>
      </w:r>
    </w:p>
  </w:footnote>
  <w:footnote w:type="continuationNotice" w:id="1">
    <w:p w14:paraId="04EFCCCD" w14:textId="77777777" w:rsidR="00024F2D" w:rsidRDefault="00024F2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FA96D" w14:textId="77777777" w:rsidR="006250EF" w:rsidRDefault="006250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E20"/>
    <w:rsid w:val="0000661C"/>
    <w:rsid w:val="00020D1B"/>
    <w:rsid w:val="00024F2D"/>
    <w:rsid w:val="00030516"/>
    <w:rsid w:val="00037241"/>
    <w:rsid w:val="00037A0B"/>
    <w:rsid w:val="0004072D"/>
    <w:rsid w:val="00044B0F"/>
    <w:rsid w:val="00064DD1"/>
    <w:rsid w:val="00065244"/>
    <w:rsid w:val="00075E5B"/>
    <w:rsid w:val="0007657A"/>
    <w:rsid w:val="0007731F"/>
    <w:rsid w:val="00082F65"/>
    <w:rsid w:val="000904D1"/>
    <w:rsid w:val="00092F7C"/>
    <w:rsid w:val="000B0592"/>
    <w:rsid w:val="000B1A07"/>
    <w:rsid w:val="000C01C2"/>
    <w:rsid w:val="000C0741"/>
    <w:rsid w:val="000C207C"/>
    <w:rsid w:val="000D0028"/>
    <w:rsid w:val="000E5336"/>
    <w:rsid w:val="000F0DB1"/>
    <w:rsid w:val="00104991"/>
    <w:rsid w:val="00114AB7"/>
    <w:rsid w:val="0011777F"/>
    <w:rsid w:val="001317ED"/>
    <w:rsid w:val="00136751"/>
    <w:rsid w:val="00141B73"/>
    <w:rsid w:val="0015590B"/>
    <w:rsid w:val="00166919"/>
    <w:rsid w:val="00173A0D"/>
    <w:rsid w:val="00174895"/>
    <w:rsid w:val="00176F1D"/>
    <w:rsid w:val="00182F93"/>
    <w:rsid w:val="00192199"/>
    <w:rsid w:val="001934CB"/>
    <w:rsid w:val="001A73F2"/>
    <w:rsid w:val="001B4258"/>
    <w:rsid w:val="001D2071"/>
    <w:rsid w:val="001D7180"/>
    <w:rsid w:val="001E0B5C"/>
    <w:rsid w:val="001E111F"/>
    <w:rsid w:val="001E4487"/>
    <w:rsid w:val="001E7463"/>
    <w:rsid w:val="001F23C5"/>
    <w:rsid w:val="001F5DC7"/>
    <w:rsid w:val="00225242"/>
    <w:rsid w:val="00256B46"/>
    <w:rsid w:val="00257C46"/>
    <w:rsid w:val="0026324B"/>
    <w:rsid w:val="00271008"/>
    <w:rsid w:val="00275786"/>
    <w:rsid w:val="00280216"/>
    <w:rsid w:val="00286EE2"/>
    <w:rsid w:val="00287658"/>
    <w:rsid w:val="00292FB2"/>
    <w:rsid w:val="002977D3"/>
    <w:rsid w:val="002B6304"/>
    <w:rsid w:val="002C3DFC"/>
    <w:rsid w:val="002D3B78"/>
    <w:rsid w:val="002E0FB5"/>
    <w:rsid w:val="002E2293"/>
    <w:rsid w:val="003038EB"/>
    <w:rsid w:val="00307173"/>
    <w:rsid w:val="003079B7"/>
    <w:rsid w:val="00313C1A"/>
    <w:rsid w:val="00315005"/>
    <w:rsid w:val="003364A8"/>
    <w:rsid w:val="00337AFE"/>
    <w:rsid w:val="00350064"/>
    <w:rsid w:val="00351C14"/>
    <w:rsid w:val="003546B3"/>
    <w:rsid w:val="003625D4"/>
    <w:rsid w:val="00363865"/>
    <w:rsid w:val="00365AD5"/>
    <w:rsid w:val="003948CE"/>
    <w:rsid w:val="0039550C"/>
    <w:rsid w:val="003972A0"/>
    <w:rsid w:val="003A0E8C"/>
    <w:rsid w:val="003A4659"/>
    <w:rsid w:val="003A58C8"/>
    <w:rsid w:val="003A5B5A"/>
    <w:rsid w:val="003A6BC7"/>
    <w:rsid w:val="003B5855"/>
    <w:rsid w:val="003F2315"/>
    <w:rsid w:val="00406349"/>
    <w:rsid w:val="00412A39"/>
    <w:rsid w:val="00414989"/>
    <w:rsid w:val="00415B6B"/>
    <w:rsid w:val="0043662C"/>
    <w:rsid w:val="00450271"/>
    <w:rsid w:val="00452332"/>
    <w:rsid w:val="004546BD"/>
    <w:rsid w:val="00456F67"/>
    <w:rsid w:val="0046366B"/>
    <w:rsid w:val="00463C01"/>
    <w:rsid w:val="0046518A"/>
    <w:rsid w:val="0047128A"/>
    <w:rsid w:val="004865E6"/>
    <w:rsid w:val="004A1832"/>
    <w:rsid w:val="004A29BE"/>
    <w:rsid w:val="004B5DF1"/>
    <w:rsid w:val="004C6FF7"/>
    <w:rsid w:val="004D05A2"/>
    <w:rsid w:val="004D3971"/>
    <w:rsid w:val="004D3DE5"/>
    <w:rsid w:val="004D50A5"/>
    <w:rsid w:val="004D7307"/>
    <w:rsid w:val="004E1CBA"/>
    <w:rsid w:val="004E2862"/>
    <w:rsid w:val="004E72EB"/>
    <w:rsid w:val="004E7C0B"/>
    <w:rsid w:val="004F576A"/>
    <w:rsid w:val="005326CA"/>
    <w:rsid w:val="00532778"/>
    <w:rsid w:val="005337E5"/>
    <w:rsid w:val="00540836"/>
    <w:rsid w:val="0054612C"/>
    <w:rsid w:val="00554F52"/>
    <w:rsid w:val="00562670"/>
    <w:rsid w:val="00564C0F"/>
    <w:rsid w:val="00565E8B"/>
    <w:rsid w:val="0057307C"/>
    <w:rsid w:val="00590020"/>
    <w:rsid w:val="005A0F7F"/>
    <w:rsid w:val="005A55C6"/>
    <w:rsid w:val="005B75AE"/>
    <w:rsid w:val="005D1E0A"/>
    <w:rsid w:val="005E4791"/>
    <w:rsid w:val="005F67DA"/>
    <w:rsid w:val="00606395"/>
    <w:rsid w:val="006250EF"/>
    <w:rsid w:val="006365F4"/>
    <w:rsid w:val="00636B37"/>
    <w:rsid w:val="00642D9A"/>
    <w:rsid w:val="0065009B"/>
    <w:rsid w:val="00652C6E"/>
    <w:rsid w:val="0066055A"/>
    <w:rsid w:val="006623B2"/>
    <w:rsid w:val="00676E75"/>
    <w:rsid w:val="0067783B"/>
    <w:rsid w:val="006972AB"/>
    <w:rsid w:val="006A44E1"/>
    <w:rsid w:val="006A452B"/>
    <w:rsid w:val="006A533D"/>
    <w:rsid w:val="006A7A3E"/>
    <w:rsid w:val="006C0B17"/>
    <w:rsid w:val="006D37C3"/>
    <w:rsid w:val="006D4A46"/>
    <w:rsid w:val="006E6999"/>
    <w:rsid w:val="006F2FFD"/>
    <w:rsid w:val="006F399C"/>
    <w:rsid w:val="00701DBF"/>
    <w:rsid w:val="0070384F"/>
    <w:rsid w:val="00703972"/>
    <w:rsid w:val="00704E64"/>
    <w:rsid w:val="00706627"/>
    <w:rsid w:val="00707B84"/>
    <w:rsid w:val="007131DA"/>
    <w:rsid w:val="0071387E"/>
    <w:rsid w:val="00740F99"/>
    <w:rsid w:val="007425A4"/>
    <w:rsid w:val="00763EEF"/>
    <w:rsid w:val="00780D07"/>
    <w:rsid w:val="00790973"/>
    <w:rsid w:val="007938CF"/>
    <w:rsid w:val="007A0EAB"/>
    <w:rsid w:val="007A2A6E"/>
    <w:rsid w:val="007C1EAF"/>
    <w:rsid w:val="007C2B1F"/>
    <w:rsid w:val="007F5614"/>
    <w:rsid w:val="00804139"/>
    <w:rsid w:val="00804168"/>
    <w:rsid w:val="00807222"/>
    <w:rsid w:val="0081056D"/>
    <w:rsid w:val="00811EFE"/>
    <w:rsid w:val="008164EC"/>
    <w:rsid w:val="00822937"/>
    <w:rsid w:val="008255E9"/>
    <w:rsid w:val="00825ABA"/>
    <w:rsid w:val="00836AA9"/>
    <w:rsid w:val="0084096D"/>
    <w:rsid w:val="0086087B"/>
    <w:rsid w:val="00861CEA"/>
    <w:rsid w:val="00861FD3"/>
    <w:rsid w:val="00863A8A"/>
    <w:rsid w:val="0087008C"/>
    <w:rsid w:val="00871FCA"/>
    <w:rsid w:val="008A3881"/>
    <w:rsid w:val="008B17C3"/>
    <w:rsid w:val="008B4664"/>
    <w:rsid w:val="008B52E3"/>
    <w:rsid w:val="008B6E20"/>
    <w:rsid w:val="008C2068"/>
    <w:rsid w:val="008D2740"/>
    <w:rsid w:val="008D3895"/>
    <w:rsid w:val="008F19FB"/>
    <w:rsid w:val="008F227A"/>
    <w:rsid w:val="00903271"/>
    <w:rsid w:val="00913FBE"/>
    <w:rsid w:val="00923F7B"/>
    <w:rsid w:val="0092443E"/>
    <w:rsid w:val="00927F64"/>
    <w:rsid w:val="00940A34"/>
    <w:rsid w:val="0094467D"/>
    <w:rsid w:val="00951714"/>
    <w:rsid w:val="00954504"/>
    <w:rsid w:val="009665FC"/>
    <w:rsid w:val="00973CB3"/>
    <w:rsid w:val="0098192F"/>
    <w:rsid w:val="0098558B"/>
    <w:rsid w:val="00992D27"/>
    <w:rsid w:val="0099311E"/>
    <w:rsid w:val="009A021B"/>
    <w:rsid w:val="009C3C62"/>
    <w:rsid w:val="009D33C9"/>
    <w:rsid w:val="009E10BE"/>
    <w:rsid w:val="009F2200"/>
    <w:rsid w:val="009F3620"/>
    <w:rsid w:val="00A06C4B"/>
    <w:rsid w:val="00A14F90"/>
    <w:rsid w:val="00A17C7C"/>
    <w:rsid w:val="00A32D29"/>
    <w:rsid w:val="00A44410"/>
    <w:rsid w:val="00A44618"/>
    <w:rsid w:val="00A56B33"/>
    <w:rsid w:val="00A61426"/>
    <w:rsid w:val="00A6433C"/>
    <w:rsid w:val="00A72273"/>
    <w:rsid w:val="00A741C0"/>
    <w:rsid w:val="00A7728B"/>
    <w:rsid w:val="00AA49FC"/>
    <w:rsid w:val="00AC322C"/>
    <w:rsid w:val="00AC6274"/>
    <w:rsid w:val="00AD2337"/>
    <w:rsid w:val="00AD3140"/>
    <w:rsid w:val="00AD32C1"/>
    <w:rsid w:val="00AE420E"/>
    <w:rsid w:val="00AF3A34"/>
    <w:rsid w:val="00B009BE"/>
    <w:rsid w:val="00B254FD"/>
    <w:rsid w:val="00B319D4"/>
    <w:rsid w:val="00B32988"/>
    <w:rsid w:val="00B504AC"/>
    <w:rsid w:val="00B63749"/>
    <w:rsid w:val="00B72407"/>
    <w:rsid w:val="00B728F8"/>
    <w:rsid w:val="00BA6AA6"/>
    <w:rsid w:val="00BC02AA"/>
    <w:rsid w:val="00BC0D2D"/>
    <w:rsid w:val="00BD0B29"/>
    <w:rsid w:val="00BE226C"/>
    <w:rsid w:val="00BE585B"/>
    <w:rsid w:val="00BF1152"/>
    <w:rsid w:val="00C20E1A"/>
    <w:rsid w:val="00C40D8A"/>
    <w:rsid w:val="00C45315"/>
    <w:rsid w:val="00C54100"/>
    <w:rsid w:val="00C764B8"/>
    <w:rsid w:val="00C86A88"/>
    <w:rsid w:val="00C97C07"/>
    <w:rsid w:val="00CA544E"/>
    <w:rsid w:val="00CA5A99"/>
    <w:rsid w:val="00CB5DED"/>
    <w:rsid w:val="00CC5E0F"/>
    <w:rsid w:val="00CD63DD"/>
    <w:rsid w:val="00CD7CE5"/>
    <w:rsid w:val="00CE0A46"/>
    <w:rsid w:val="00CF5719"/>
    <w:rsid w:val="00D01E03"/>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2F34"/>
    <w:rsid w:val="00DC1906"/>
    <w:rsid w:val="00DC4BD6"/>
    <w:rsid w:val="00DE3B7B"/>
    <w:rsid w:val="00DE77AF"/>
    <w:rsid w:val="00E0095C"/>
    <w:rsid w:val="00E02D58"/>
    <w:rsid w:val="00E036D7"/>
    <w:rsid w:val="00E33831"/>
    <w:rsid w:val="00E346E5"/>
    <w:rsid w:val="00E531A4"/>
    <w:rsid w:val="00E60E71"/>
    <w:rsid w:val="00E61BC6"/>
    <w:rsid w:val="00E6264F"/>
    <w:rsid w:val="00E66AAC"/>
    <w:rsid w:val="00E67631"/>
    <w:rsid w:val="00E860AE"/>
    <w:rsid w:val="00EA57A8"/>
    <w:rsid w:val="00EA74C4"/>
    <w:rsid w:val="00EB041F"/>
    <w:rsid w:val="00EB3523"/>
    <w:rsid w:val="00EB38EB"/>
    <w:rsid w:val="00EB6C61"/>
    <w:rsid w:val="00EC0059"/>
    <w:rsid w:val="00EE0265"/>
    <w:rsid w:val="00EE23FF"/>
    <w:rsid w:val="00EF1808"/>
    <w:rsid w:val="00EF7F99"/>
    <w:rsid w:val="00F032C2"/>
    <w:rsid w:val="00F1380D"/>
    <w:rsid w:val="00F13E94"/>
    <w:rsid w:val="00F377D9"/>
    <w:rsid w:val="00F43C5D"/>
    <w:rsid w:val="00F56532"/>
    <w:rsid w:val="00F56A90"/>
    <w:rsid w:val="00F616AA"/>
    <w:rsid w:val="00F72BCE"/>
    <w:rsid w:val="00F808E4"/>
    <w:rsid w:val="00F81720"/>
    <w:rsid w:val="00F82CF3"/>
    <w:rsid w:val="00F837D8"/>
    <w:rsid w:val="00F85484"/>
    <w:rsid w:val="00F92CEB"/>
    <w:rsid w:val="00FA19C4"/>
    <w:rsid w:val="00FB2A1B"/>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F675150C-FCDE-4EBD-8B73-799A0FA6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BA75A-7312-452E-A16A-D4867E93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23901</TotalTime>
  <Pages>1</Pages>
  <Words>2377</Words>
  <Characters>13553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Niswonger, Rich</dc:creator>
  <cp:lastModifiedBy>Niswonger, Richard</cp:lastModifiedBy>
  <cp:revision>1</cp:revision>
  <cp:lastPrinted>2012-01-12T13:00:00Z</cp:lastPrinted>
  <dcterms:created xsi:type="dcterms:W3CDTF">2012-01-09T21:00:00Z</dcterms:created>
  <dcterms:modified xsi:type="dcterms:W3CDTF">2018-01-26T02:55:00Z</dcterms:modified>
</cp:coreProperties>
</file>