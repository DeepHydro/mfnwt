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D08F" w14:textId="2560A552" w:rsidR="006721B8" w:rsidRPr="006721B8" w:rsidRDefault="00D162F3" w:rsidP="00040549">
      <w:pPr>
        <w:pStyle w:val="Title"/>
      </w:pPr>
      <w:ins w:id="0" w:author="Essaid, Hedeff I." w:date="2019-04-16T09:17:00Z">
        <w:r>
          <w:t xml:space="preserve">An </w:t>
        </w:r>
      </w:ins>
      <w:r w:rsidR="007517B6">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8" w:history="1">
        <w:r w:rsidR="007D5EE0" w:rsidRPr="00F8086A">
          <w:rPr>
            <w:rStyle w:val="Hyperlink"/>
          </w:rPr>
          <w:t>rniswon@usgs.gov</w:t>
        </w:r>
      </w:hyperlink>
    </w:p>
    <w:p w14:paraId="64F8DF57" w14:textId="77777777" w:rsidR="007D5EE0" w:rsidRPr="00BE67B5" w:rsidRDefault="007D5EE0" w:rsidP="00BE67B5">
      <w:pPr>
        <w:pStyle w:val="BodyText"/>
      </w:pPr>
    </w:p>
    <w:p w14:paraId="5D9E9DC8" w14:textId="77777777" w:rsidR="001B5EC2" w:rsidRDefault="001B5EC2" w:rsidP="00BE67B5">
      <w:pPr>
        <w:pStyle w:val="BodyText"/>
        <w:rPr>
          <w:b/>
          <w:sz w:val="28"/>
          <w:szCs w:val="28"/>
        </w:rPr>
      </w:pPr>
      <w:bookmarkStart w:id="1" w:name="_Toc488393759"/>
    </w:p>
    <w:p w14:paraId="16E9FF2B" w14:textId="77777777" w:rsidR="001B5EC2" w:rsidRDefault="001B5EC2" w:rsidP="00BE67B5">
      <w:pPr>
        <w:pStyle w:val="BodyText"/>
        <w:rPr>
          <w:b/>
          <w:sz w:val="28"/>
          <w:szCs w:val="28"/>
        </w:rPr>
      </w:pPr>
    </w:p>
    <w:p w14:paraId="4AC99E5F" w14:textId="77777777" w:rsidR="001B5EC2" w:rsidRDefault="001B5EC2" w:rsidP="00BE67B5">
      <w:pPr>
        <w:pStyle w:val="BodyText"/>
        <w:rPr>
          <w:b/>
          <w:sz w:val="28"/>
          <w:szCs w:val="28"/>
        </w:rPr>
      </w:pPr>
    </w:p>
    <w:p w14:paraId="6D959573" w14:textId="77777777" w:rsidR="001B5EC2" w:rsidRDefault="001B5EC2" w:rsidP="00BE67B5">
      <w:pPr>
        <w:pStyle w:val="BodyText"/>
        <w:rPr>
          <w:b/>
          <w:sz w:val="28"/>
          <w:szCs w:val="28"/>
        </w:rPr>
      </w:pPr>
    </w:p>
    <w:p w14:paraId="15D8E124" w14:textId="77777777" w:rsidR="001B5EC2" w:rsidRDefault="001B5EC2" w:rsidP="00BE67B5">
      <w:pPr>
        <w:pStyle w:val="BodyText"/>
        <w:rPr>
          <w:b/>
          <w:sz w:val="28"/>
          <w:szCs w:val="28"/>
        </w:rPr>
      </w:pPr>
    </w:p>
    <w:p w14:paraId="468A84A9" w14:textId="77777777" w:rsidR="001B5EC2" w:rsidRDefault="001B5EC2" w:rsidP="00BE67B5">
      <w:pPr>
        <w:pStyle w:val="BodyText"/>
        <w:rPr>
          <w:b/>
          <w:sz w:val="28"/>
          <w:szCs w:val="28"/>
        </w:rPr>
      </w:pPr>
    </w:p>
    <w:p w14:paraId="451FA93C" w14:textId="77777777" w:rsidR="001B5EC2" w:rsidRDefault="001B5EC2" w:rsidP="00BE67B5">
      <w:pPr>
        <w:pStyle w:val="BodyText"/>
        <w:rPr>
          <w:b/>
          <w:sz w:val="28"/>
          <w:szCs w:val="28"/>
        </w:rPr>
      </w:pPr>
    </w:p>
    <w:p w14:paraId="580228EF" w14:textId="4B10231B" w:rsidR="00375D94" w:rsidRPr="00BE67B5" w:rsidRDefault="0074410A" w:rsidP="00BE67B5">
      <w:pPr>
        <w:pStyle w:val="BodyText"/>
        <w:rPr>
          <w:b/>
          <w:sz w:val="28"/>
          <w:szCs w:val="28"/>
        </w:rPr>
      </w:pPr>
      <w:r w:rsidRPr="00BE67B5">
        <w:rPr>
          <w:b/>
          <w:sz w:val="28"/>
          <w:szCs w:val="28"/>
        </w:rPr>
        <w:lastRenderedPageBreak/>
        <w:t>Abstract</w:t>
      </w:r>
      <w:bookmarkEnd w:id="1"/>
    </w:p>
    <w:p w14:paraId="11E63F80" w14:textId="7BB37860" w:rsidR="002F449F" w:rsidRDefault="008A59FA" w:rsidP="00D64CA5">
      <w:pPr>
        <w:pStyle w:val="BodyText"/>
        <w:rPr>
          <w:color w:val="222222"/>
          <w:shd w:val="clear" w:color="auto" w:fill="FFFFFF"/>
        </w:rPr>
      </w:pPr>
      <w:r>
        <w:rPr>
          <w:color w:val="222222"/>
          <w:shd w:val="clear" w:color="auto" w:fill="FFFFFF"/>
        </w:rPr>
        <w:t xml:space="preserve">The </w:t>
      </w:r>
      <w:del w:id="2" w:author="Essaid, Hedeff I." w:date="2019-04-16T09:17:00Z">
        <w:r w:rsidDel="00530F28">
          <w:rPr>
            <w:color w:val="222222"/>
            <w:shd w:val="clear" w:color="auto" w:fill="FFFFFF"/>
          </w:rPr>
          <w:delText xml:space="preserve">agricultural </w:delText>
        </w:r>
      </w:del>
      <w:ins w:id="3" w:author="Essaid, Hedeff I." w:date="2019-04-16T09:17:00Z">
        <w:r w:rsidR="00530F28">
          <w:rPr>
            <w:color w:val="222222"/>
            <w:shd w:val="clear" w:color="auto" w:fill="FFFFFF"/>
          </w:rPr>
          <w:t xml:space="preserve">Agricultural </w:t>
        </w:r>
      </w:ins>
      <w:commentRangeStart w:id="4"/>
      <w:commentRangeStart w:id="5"/>
      <w:r>
        <w:rPr>
          <w:color w:val="222222"/>
          <w:shd w:val="clear" w:color="auto" w:fill="FFFFFF"/>
        </w:rPr>
        <w:t>Water Use (AG</w:t>
      </w:r>
      <w:ins w:id="6" w:author="Essaid, Hedeff I." w:date="2019-04-16T09:17:00Z">
        <w:r w:rsidR="00530F28">
          <w:rPr>
            <w:color w:val="222222"/>
            <w:shd w:val="clear" w:color="auto" w:fill="FFFFFF"/>
          </w:rPr>
          <w:t>WU</w:t>
        </w:r>
      </w:ins>
      <w:r>
        <w:rPr>
          <w:color w:val="222222"/>
          <w:shd w:val="clear" w:color="auto" w:fill="FFFFFF"/>
        </w:rPr>
        <w:t xml:space="preserve">) Package </w:t>
      </w:r>
      <w:commentRangeEnd w:id="4"/>
      <w:r w:rsidR="00530F28">
        <w:rPr>
          <w:rStyle w:val="CommentReference"/>
        </w:rPr>
        <w:commentReference w:id="4"/>
      </w:r>
      <w:commentRangeEnd w:id="5"/>
      <w:r w:rsidR="009155E5">
        <w:rPr>
          <w:rStyle w:val="CommentReference"/>
        </w:rPr>
        <w:commentReference w:id="5"/>
      </w:r>
      <w:r>
        <w:rPr>
          <w:color w:val="222222"/>
          <w:shd w:val="clear" w:color="auto" w:fill="FFFFFF"/>
        </w:rPr>
        <w:t xml:space="preserve">was developed for simulating demand-driven and supply-constrained agricultural water use in MODFLOW and GSFLOW models. The AG Package makes use of pre-existing hydrologic simulation capabilities provided by MODFLOW and GSFLOW. </w:t>
      </w:r>
      <w:commentRangeStart w:id="7"/>
      <w:commentRangeStart w:id="8"/>
      <w:r>
        <w:rPr>
          <w:color w:val="222222"/>
          <w:shd w:val="clear" w:color="auto" w:fill="FFFFFF"/>
        </w:rPr>
        <w:t>Distribution of water for irrigation is automatically represented using daily potential evapotranspiration and the antecedent soil-water conditions. Irrigation diversions and pumping rates are determined using the concept of net irrigation water requirement (NIWR). NIWR</w:t>
      </w:r>
      <w:r w:rsidR="00597988">
        <w:rPr>
          <w:color w:val="222222"/>
          <w:shd w:val="clear" w:color="auto" w:fill="FFFFFF"/>
        </w:rPr>
        <w:t xml:space="preserve"> or available water</w:t>
      </w:r>
      <w:r>
        <w:rPr>
          <w:color w:val="222222"/>
          <w:shd w:val="clear" w:color="auto" w:fill="FFFFFF"/>
        </w:rPr>
        <w:t xml:space="preserve">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schedule can be specified directly or can be determined by the model using field conditions as a trigger, such that when the ET deficit reaches a minimum threshold, irrigation automatically occurs for some specified irrigation time and rate.</w:t>
      </w:r>
      <w:commentRangeEnd w:id="7"/>
      <w:r w:rsidR="00EF097E">
        <w:rPr>
          <w:rStyle w:val="CommentReference"/>
        </w:rPr>
        <w:commentReference w:id="7"/>
      </w:r>
      <w:commentRangeEnd w:id="8"/>
      <w:r w:rsidR="009155E5">
        <w:rPr>
          <w:rStyle w:val="CommentReference"/>
        </w:rPr>
        <w:commentReference w:id="8"/>
      </w:r>
      <w:r>
        <w:rPr>
          <w:color w:val="222222"/>
          <w:shd w:val="clear" w:color="auto" w:fill="FFFFFF"/>
        </w:rPr>
        <w:t xml:space="preserv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3EACB3AE" w:rsidR="007D5EE0" w:rsidRDefault="007D5EE0" w:rsidP="007D5EE0">
      <w:pPr>
        <w:pStyle w:val="Heading1"/>
      </w:pPr>
      <w:r>
        <w:t>Keywords</w:t>
      </w:r>
    </w:p>
    <w:p w14:paraId="0275E31F" w14:textId="2BD796E5" w:rsidR="003F2FD5" w:rsidRPr="003F2FD5" w:rsidRDefault="003F2FD5" w:rsidP="003F2FD5">
      <w:pPr>
        <w:pStyle w:val="BodyText"/>
      </w:pPr>
      <w:r>
        <w:t xml:space="preserve">Integrated hydrologic modeling, agricultural water use, GSFLOW, </w:t>
      </w:r>
      <w:r w:rsidR="00597988">
        <w:t xml:space="preserve">MODFLOW, </w:t>
      </w:r>
      <w:r>
        <w:t>drought</w:t>
      </w:r>
      <w:r w:rsidR="00D53085">
        <w:t>, water resources</w:t>
      </w:r>
      <w:r w:rsidR="0049378E">
        <w:t>, conjunctive use, surface water and groundwater interactions</w:t>
      </w:r>
    </w:p>
    <w:p w14:paraId="1AB7293E" w14:textId="77777777" w:rsidR="002F449F" w:rsidRPr="002F449F" w:rsidRDefault="002F449F" w:rsidP="002F449F">
      <w:pPr>
        <w:pStyle w:val="Heading1"/>
      </w:pPr>
      <w:r w:rsidRPr="002F449F">
        <w:lastRenderedPageBreak/>
        <w:t xml:space="preserve">Software and/or data availability section </w:t>
      </w:r>
    </w:p>
    <w:p w14:paraId="2BBAD529" w14:textId="085B30D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w:t>
      </w:r>
      <w:r w:rsidR="00312EB6">
        <w:t xml:space="preserve">example </w:t>
      </w:r>
      <w:r w:rsidR="001B4815">
        <w:t xml:space="preserve">problem, and ancillary data are available through the </w:t>
      </w:r>
      <w:r w:rsidR="00312EB6">
        <w:t>GitHub repository [address].</w:t>
      </w:r>
      <w:r w:rsidR="002F449F">
        <w:t xml:space="preserve"> </w:t>
      </w:r>
      <w:r w:rsidR="00312EB6">
        <w:t>The Agricultural Water Use Package was developed by Richard Niswonger (rniswon@usgs.gov)</w:t>
      </w:r>
      <w:r w:rsidR="002F449F">
        <w:t xml:space="preserve">, year first available, hardware required, software required, availability and cost. </w:t>
      </w:r>
      <w:r w:rsidR="00312EB6">
        <w:t>GSFLOW and its components are written in Fortran</w:t>
      </w:r>
      <w:r w:rsidR="002F449F">
        <w:t xml:space="preserve">, </w:t>
      </w:r>
      <w:r w:rsidR="00312EB6">
        <w:t xml:space="preserve">and the program files are less than 10 </w:t>
      </w:r>
      <w:commentRangeStart w:id="9"/>
      <w:commentRangeStart w:id="10"/>
      <w:proofErr w:type="gramStart"/>
      <w:r w:rsidR="00312EB6">
        <w:t xml:space="preserve">Mbytes </w:t>
      </w:r>
      <w:r w:rsidR="002F449F">
        <w:t>;</w:t>
      </w:r>
      <w:proofErr w:type="gramEnd"/>
      <w:r w:rsidR="002F449F">
        <w:t xml:space="preserve"> for data: form of repository (database, files, spreadsheet), size of archive, access form.</w:t>
      </w:r>
      <w:commentRangeEnd w:id="9"/>
      <w:r w:rsidR="00BB0E7D">
        <w:rPr>
          <w:rStyle w:val="CommentReference"/>
        </w:rPr>
        <w:commentReference w:id="9"/>
      </w:r>
      <w:commentRangeEnd w:id="10"/>
      <w:r w:rsidR="009155E5">
        <w:rPr>
          <w:rStyle w:val="CommentReference"/>
        </w:rPr>
        <w:commentReference w:id="10"/>
      </w:r>
    </w:p>
    <w:p w14:paraId="41295453" w14:textId="77777777" w:rsidR="0074410A" w:rsidRDefault="0074410A" w:rsidP="00F85071">
      <w:pPr>
        <w:pStyle w:val="Heading1"/>
        <w:autoSpaceDE w:val="0"/>
      </w:pPr>
      <w:bookmarkStart w:id="11" w:name="_Toc488393760"/>
      <w:r>
        <w:t>Introduction</w:t>
      </w:r>
      <w:bookmarkEnd w:id="11"/>
    </w:p>
    <w:p w14:paraId="49775A0B" w14:textId="6E519FBA" w:rsidR="006B731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w:t>
      </w:r>
      <w:r w:rsidR="009F0064">
        <w:t>et al.,</w:t>
      </w:r>
      <w:r w:rsidR="00884656">
        <w:t xml:space="preserve"> 1996; </w:t>
      </w:r>
      <w:r w:rsidR="00C017AA">
        <w:t xml:space="preserve">Jones </w:t>
      </w:r>
      <w:r w:rsidR="009F0064">
        <w:t>et al.,</w:t>
      </w:r>
      <w:r w:rsidR="00C017AA">
        <w:t xml:space="preserve"> 2017</w:t>
      </w:r>
      <w:r w:rsidR="00A04874">
        <w:t>)</w:t>
      </w:r>
      <w:r w:rsidR="0036620A">
        <w:t xml:space="preserve">. </w:t>
      </w:r>
      <w:ins w:id="12" w:author="Essaid, Hedeff I." w:date="2019-04-16T10:07:00Z">
        <w:r w:rsidR="00BB0E7D">
          <w:t xml:space="preserve">Water management </w:t>
        </w:r>
      </w:ins>
      <w:del w:id="13" w:author="Essaid, Hedeff I." w:date="2019-04-16T10:07:00Z">
        <w:r w:rsidR="00A04874" w:rsidDel="00BB0E7D">
          <w:delText>D</w:delText>
        </w:r>
      </w:del>
      <w:ins w:id="14" w:author="Essaid, Hedeff I." w:date="2019-04-16T10:07:00Z">
        <w:r w:rsidR="00BB0E7D">
          <w:t>d</w:t>
        </w:r>
      </w:ins>
      <w:r w:rsidR="00A04874">
        <w:t>ecision support software</w:t>
      </w:r>
      <w:r w:rsidR="00E910BA">
        <w:t xml:space="preserve"> is paramount in many river basins in the western United States and other parts of th</w:t>
      </w:r>
      <w:r w:rsidR="009213EF">
        <w:t xml:space="preserve">e world for adapting to climate </w:t>
      </w:r>
      <w:r w:rsidR="00551FFC">
        <w:t>change</w:t>
      </w:r>
      <w:r w:rsidR="00E910BA">
        <w:t xml:space="preserve">, </w:t>
      </w:r>
      <w:r w:rsidR="00687D64">
        <w:t xml:space="preserve">population growth, </w:t>
      </w:r>
      <w:r w:rsidR="00E910BA">
        <w:t xml:space="preserve">and for evaluating new water management strategies (Tian </w:t>
      </w:r>
      <w:r w:rsidR="009F0064">
        <w:t>et al.,</w:t>
      </w:r>
      <w:r w:rsidR="00E910BA">
        <w:t xml:space="preserve"> 2015</w:t>
      </w:r>
      <w:r w:rsidR="002D0509">
        <w:t>)</w:t>
      </w:r>
      <w:r w:rsidR="00222AA5">
        <w:t xml:space="preserve">. </w:t>
      </w:r>
      <w:r w:rsidR="009006CF">
        <w:t xml:space="preserve">Hydrologic models that incorporate surface water and groundwater </w:t>
      </w:r>
      <w:r w:rsidR="009213EF">
        <w:t>can provide valuable information about</w:t>
      </w:r>
      <w:r w:rsidR="00D76A8B">
        <w:t xml:space="preserve"> water resources sustainability</w:t>
      </w:r>
      <w:r w:rsidR="00992328">
        <w:t xml:space="preserve"> in conjunctive-use systems</w:t>
      </w:r>
      <w:r w:rsidR="00D76A8B">
        <w:t xml:space="preserve">. This is especially true for </w:t>
      </w:r>
      <w:r w:rsidR="009006CF">
        <w:t xml:space="preserve">agricultural </w:t>
      </w:r>
      <w:r w:rsidR="00D76A8B">
        <w:t>regions susceptible to</w:t>
      </w:r>
      <w:r w:rsidR="009006CF">
        <w:t xml:space="preserve"> climate change and population growth </w:t>
      </w:r>
      <w:r w:rsidR="00D76A8B">
        <w:t>that stress water suppl</w:t>
      </w:r>
      <w:r w:rsidR="00687D64">
        <w:t xml:space="preserve">ies </w:t>
      </w:r>
      <w:r w:rsidR="00C017AA">
        <w:t>(</w:t>
      </w:r>
      <w:proofErr w:type="spellStart"/>
      <w:r w:rsidR="00673804">
        <w:t>Faunt</w:t>
      </w:r>
      <w:proofErr w:type="spellEnd"/>
      <w:r w:rsidR="00673804">
        <w:t>, 2009</w:t>
      </w:r>
      <w:r w:rsidR="00551FFC">
        <w:t xml:space="preserve">; </w:t>
      </w:r>
      <w:r w:rsidR="00551FFC" w:rsidRPr="002D0509">
        <w:t>Elliott</w:t>
      </w:r>
      <w:r w:rsidR="00551FFC">
        <w:t xml:space="preserve"> </w:t>
      </w:r>
      <w:r w:rsidR="009F0064">
        <w:t>et al.,</w:t>
      </w:r>
      <w:r w:rsidR="00551FFC">
        <w:t xml:space="preserve"> 2014</w:t>
      </w:r>
      <w:r w:rsidR="00CC2CAE">
        <w:t xml:space="preserve">; </w:t>
      </w:r>
      <w:r w:rsidR="00CC2CAE" w:rsidRPr="00923D4A">
        <w:t>Gorelick</w:t>
      </w:r>
      <w:r w:rsidR="00CC2CAE">
        <w:t xml:space="preserve"> and Zheng, 2015</w:t>
      </w:r>
      <w:r w:rsidR="009006CF">
        <w:t>).</w:t>
      </w:r>
      <w:r w:rsidR="00D13112">
        <w:t xml:space="preserve"> </w:t>
      </w:r>
    </w:p>
    <w:p w14:paraId="31E0C91D" w14:textId="078038B5" w:rsidR="00E910BA" w:rsidRDefault="005D6C1B" w:rsidP="00315A3C">
      <w:pPr>
        <w:pStyle w:val="BodyText"/>
      </w:pPr>
      <w:r>
        <w:t xml:space="preserve">Hydrologic software such as MODFLOW simulates 3-dimensional groundwater flow and includes many add-on capabilities, </w:t>
      </w:r>
      <w:r w:rsidR="00DF38FD">
        <w:t>such as</w:t>
      </w:r>
      <w:r>
        <w:t xml:space="preserve"> representation of surface-water features and other hydrologic processes (Harbaugh, 2005</w:t>
      </w:r>
      <w:r w:rsidR="00153734">
        <w:t xml:space="preserve">; </w:t>
      </w:r>
      <w:r w:rsidR="00537F4B" w:rsidRPr="00537F4B">
        <w:t>Langevin</w:t>
      </w:r>
      <w:r w:rsidR="00537F4B">
        <w:t xml:space="preserve"> et al., 2017</w:t>
      </w:r>
      <w:r>
        <w:t xml:space="preserve">). </w:t>
      </w:r>
      <w:r w:rsidR="00C005AF">
        <w:t xml:space="preserve">GSFLOW </w:t>
      </w:r>
      <w:r w:rsidR="00DF38FD">
        <w:t>is the integration of</w:t>
      </w:r>
      <w:r w:rsidR="00C005AF">
        <w:t xml:space="preserve"> MODFLOW </w:t>
      </w:r>
      <w:r w:rsidR="00DF38FD">
        <w:t>and</w:t>
      </w:r>
      <w:r w:rsidR="00C005AF">
        <w:t xml:space="preserve"> </w:t>
      </w:r>
      <w:commentRangeStart w:id="15"/>
      <w:commentRangeStart w:id="16"/>
      <w:r w:rsidR="00C005AF">
        <w:t>PRMS</w:t>
      </w:r>
      <w:commentRangeEnd w:id="15"/>
      <w:r w:rsidR="005D0605">
        <w:rPr>
          <w:rStyle w:val="CommentReference"/>
        </w:rPr>
        <w:commentReference w:id="15"/>
      </w:r>
      <w:commentRangeEnd w:id="16"/>
      <w:r w:rsidR="009155E5">
        <w:rPr>
          <w:rStyle w:val="CommentReference"/>
        </w:rPr>
        <w:commentReference w:id="16"/>
      </w:r>
      <w:r w:rsidR="00C005AF">
        <w:t xml:space="preserve"> </w:t>
      </w:r>
      <w:r w:rsidR="00DF38FD">
        <w:t xml:space="preserve">and can simulate </w:t>
      </w:r>
      <w:r w:rsidR="00C005AF">
        <w:t>all major hydrologic processes in watersheds</w:t>
      </w:r>
      <w:r w:rsidR="00DF38FD">
        <w:t xml:space="preserve">, </w:t>
      </w:r>
      <w:r w:rsidR="00DF38FD">
        <w:lastRenderedPageBreak/>
        <w:t>including distributed energy and water consumption by plants</w:t>
      </w:r>
      <w:r w:rsidR="006236EB">
        <w:t xml:space="preserve"> (</w:t>
      </w:r>
      <w:proofErr w:type="spellStart"/>
      <w:r w:rsidR="006236EB">
        <w:t>Markstrom</w:t>
      </w:r>
      <w:proofErr w:type="spellEnd"/>
      <w:r w:rsidR="006236EB">
        <w:t xml:space="preserve"> et al., 2008)</w:t>
      </w:r>
      <w:r w:rsidR="00DF38FD">
        <w:t>.</w:t>
      </w:r>
      <w:r w:rsidR="008D00FD">
        <w:t xml:space="preserve"> GSFLOW can simulate partitioning of precipitation into snowpack, runoff, ET, and groundwater flow using energy and water balance approaches (</w:t>
      </w:r>
      <w:proofErr w:type="spellStart"/>
      <w:r w:rsidR="008D00FD">
        <w:t>Markstrom</w:t>
      </w:r>
      <w:proofErr w:type="spellEnd"/>
      <w:r w:rsidR="008D00FD">
        <w:t xml:space="preserve"> et al., 2008).</w:t>
      </w:r>
    </w:p>
    <w:p w14:paraId="1DD0CECE" w14:textId="77777777" w:rsidR="00A240A0" w:rsidRDefault="00533E3B" w:rsidP="00F43A45">
      <w:pPr>
        <w:pStyle w:val="BodyText"/>
      </w:pPr>
      <w:r>
        <w:t xml:space="preserve">MODFLOW </w:t>
      </w:r>
      <w:r w:rsidR="001B4815">
        <w:t>and GSFLOW have</w:t>
      </w:r>
      <w:r w:rsidR="005E44F7">
        <w:t xml:space="preserve"> been used for simulating </w:t>
      </w:r>
      <w:r w:rsidR="00F06514">
        <w:t>regional scale</w:t>
      </w:r>
      <w:r w:rsidR="00B473B8">
        <w:t xml:space="preserve"> agricultural systems </w:t>
      </w:r>
      <w:r w:rsidR="005E44F7">
        <w:t>(</w:t>
      </w:r>
      <w:r w:rsidR="00985CAD">
        <w:t xml:space="preserve">Hu </w:t>
      </w:r>
      <w:r w:rsidR="00972653">
        <w:t>et al.,</w:t>
      </w:r>
      <w:r w:rsidR="00985CAD">
        <w:t xml:space="preserve"> 2010; </w:t>
      </w:r>
      <w:r w:rsidR="00B473B8" w:rsidRPr="00B473B8">
        <w:t>Bailey</w:t>
      </w:r>
      <w:r w:rsidR="00B473B8">
        <w:t xml:space="preserve"> </w:t>
      </w:r>
      <w:r w:rsidR="009F0064">
        <w:t>et al.,</w:t>
      </w:r>
      <w:r w:rsidR="00B473B8">
        <w:t xml:space="preserve"> 2016; Wu </w:t>
      </w:r>
      <w:r w:rsidR="009F0064">
        <w:t>et al.,</w:t>
      </w:r>
      <w:r w:rsidR="00B473B8">
        <w:t xml:space="preserve"> 2016; </w:t>
      </w:r>
      <w:r w:rsidR="00B473B8" w:rsidRPr="00B473B8">
        <w:t>Guzman</w:t>
      </w:r>
      <w:r w:rsidR="00B473B8">
        <w:t xml:space="preserve"> </w:t>
      </w:r>
      <w:r w:rsidR="009F0064">
        <w:t>et al.,</w:t>
      </w:r>
      <w:r w:rsidR="00B473B8">
        <w:t xml:space="preserve"> 2015</w:t>
      </w:r>
      <w:r w:rsidR="001B4815">
        <w:t xml:space="preserve">; </w:t>
      </w:r>
      <w:proofErr w:type="spellStart"/>
      <w:r w:rsidR="001B4815">
        <w:t>Woolfenden</w:t>
      </w:r>
      <w:proofErr w:type="spellEnd"/>
      <w:r w:rsidR="001B4815">
        <w:t xml:space="preserve"> and Nishikawa, 2014</w:t>
      </w:r>
      <w:r w:rsidR="00E64F5E">
        <w:t xml:space="preserve">; </w:t>
      </w:r>
      <w:r w:rsidR="00E64F5E" w:rsidRPr="00E64F5E">
        <w:t>Essaid</w:t>
      </w:r>
      <w:r w:rsidR="00E64F5E">
        <w:t xml:space="preserve"> and Caldwell, 2017</w:t>
      </w:r>
      <w:r w:rsidR="005E44F7">
        <w:t xml:space="preserve">). </w:t>
      </w:r>
      <w:r w:rsidR="00296CFE">
        <w:t>An add on to MODFLOW called</w:t>
      </w:r>
      <w:r w:rsidR="00551FFC">
        <w:t xml:space="preserve"> </w:t>
      </w:r>
      <w:r w:rsidR="00F43A45">
        <w:t xml:space="preserve">the </w:t>
      </w:r>
      <w:r w:rsidR="00551FFC">
        <w:t>Farm Process</w:t>
      </w:r>
      <w:r w:rsidR="00425145">
        <w:t xml:space="preserve"> </w:t>
      </w:r>
      <w:r w:rsidR="00296CFE">
        <w:t>was developed to represent agricultural systems supplied by surface water and groundwater</w:t>
      </w:r>
      <w:r w:rsidR="00551FFC">
        <w:t xml:space="preserve"> (</w:t>
      </w:r>
      <w:r w:rsidR="00551FFC" w:rsidRPr="002D0509">
        <w:t>Schmid</w:t>
      </w:r>
      <w:r w:rsidR="00551FFC">
        <w:t xml:space="preserve"> </w:t>
      </w:r>
      <w:r w:rsidR="009F0064">
        <w:t>et al.,</w:t>
      </w:r>
      <w:r w:rsidR="00551FFC">
        <w:t xml:space="preserve"> 2006; Hanson </w:t>
      </w:r>
      <w:r w:rsidR="009F0064">
        <w:t>et al.,</w:t>
      </w:r>
      <w:r w:rsidR="00551FFC">
        <w:t xml:space="preserve"> 2010; </w:t>
      </w:r>
      <w:r w:rsidR="00551FFC" w:rsidRPr="00D85918">
        <w:t>Hanson</w:t>
      </w:r>
      <w:r w:rsidR="00551FFC">
        <w:t xml:space="preserve"> </w:t>
      </w:r>
      <w:r w:rsidR="009F0064">
        <w:t>et al.,</w:t>
      </w:r>
      <w:r w:rsidR="00551FFC">
        <w:t xml:space="preserve"> 2014)</w:t>
      </w:r>
      <w:r w:rsidR="00296CFE">
        <w:t>.</w:t>
      </w:r>
      <w:r w:rsidR="00551FFC">
        <w:t xml:space="preserve"> </w:t>
      </w:r>
      <w:commentRangeStart w:id="17"/>
      <w:commentRangeStart w:id="18"/>
      <w:r w:rsidR="00CF4D01">
        <w:t>A common approach for simulating agricultural systems in groundwater and surface water models is to estimate demands as a pre-processing step</w:t>
      </w:r>
      <w:r w:rsidR="00992328">
        <w:t>, and to subsequently apply these demands</w:t>
      </w:r>
      <w:r w:rsidR="00CF4D01">
        <w:t xml:space="preserve"> to hydrology simulations</w:t>
      </w:r>
      <w:r w:rsidR="00992328">
        <w:t xml:space="preserve"> to avoid simulating field-scale soil water balance</w:t>
      </w:r>
      <w:commentRangeEnd w:id="17"/>
      <w:r w:rsidR="005D0605">
        <w:rPr>
          <w:rStyle w:val="CommentReference"/>
        </w:rPr>
        <w:commentReference w:id="17"/>
      </w:r>
      <w:commentRangeEnd w:id="18"/>
      <w:r w:rsidR="009155E5">
        <w:rPr>
          <w:rStyle w:val="CommentReference"/>
        </w:rPr>
        <w:commentReference w:id="18"/>
      </w:r>
      <w:r w:rsidR="003A7530">
        <w:t xml:space="preserve"> </w:t>
      </w:r>
      <w:r w:rsidR="001B4815">
        <w:t>(</w:t>
      </w:r>
      <w:r w:rsidR="00CF4D01">
        <w:t xml:space="preserve">Hanson et al., 2010, </w:t>
      </w:r>
      <w:proofErr w:type="spellStart"/>
      <w:r w:rsidR="00425145">
        <w:t>Woolfenden</w:t>
      </w:r>
      <w:proofErr w:type="spellEnd"/>
      <w:r w:rsidR="00425145">
        <w:t xml:space="preserve"> and Nishikawa, 2014</w:t>
      </w:r>
      <w:r w:rsidR="00CF4D01">
        <w:t xml:space="preserve">; </w:t>
      </w:r>
      <w:proofErr w:type="spellStart"/>
      <w:r w:rsidR="000604D0" w:rsidRPr="00CF4D01">
        <w:t>Dogrul</w:t>
      </w:r>
      <w:proofErr w:type="spellEnd"/>
      <w:r w:rsidR="000604D0">
        <w:t xml:space="preserve"> et al., 2011</w:t>
      </w:r>
      <w:r w:rsidR="00425145">
        <w:t>)</w:t>
      </w:r>
      <w:r w:rsidR="00DC08DE">
        <w:t>.</w:t>
      </w:r>
      <w:r w:rsidR="00425145">
        <w:t xml:space="preserve"> </w:t>
      </w:r>
      <w:r w:rsidR="006A4815">
        <w:t>I</w:t>
      </w:r>
      <w:r w:rsidR="00425145">
        <w:t>n these cases</w:t>
      </w:r>
      <w:r w:rsidR="006A4815">
        <w:t>,</w:t>
      </w:r>
      <w:r w:rsidR="00425145">
        <w:t xml:space="preserve"> </w:t>
      </w:r>
      <w:commentRangeStart w:id="19"/>
      <w:commentRangeStart w:id="20"/>
      <w:r w:rsidR="00932DF0">
        <w:t>net irrigation water requirement (</w:t>
      </w:r>
      <w:r w:rsidR="00355AA9">
        <w:t>NIWR</w:t>
      </w:r>
      <w:r w:rsidR="00932DF0">
        <w:t>)</w:t>
      </w:r>
      <w:commentRangeEnd w:id="19"/>
      <w:r w:rsidR="005D0605">
        <w:rPr>
          <w:rStyle w:val="CommentReference"/>
        </w:rPr>
        <w:commentReference w:id="19"/>
      </w:r>
      <w:commentRangeEnd w:id="20"/>
      <w:r w:rsidR="008B69FA">
        <w:rPr>
          <w:rStyle w:val="CommentReference"/>
        </w:rPr>
        <w:commentReference w:id="20"/>
      </w:r>
      <w:r w:rsidR="00924D09">
        <w:t xml:space="preserve"> </w:t>
      </w:r>
      <w:r w:rsidR="005D0A46">
        <w:t>is</w:t>
      </w:r>
      <w:r w:rsidR="00425145">
        <w:t xml:space="preserve"> estimated </w:t>
      </w:r>
      <w:r w:rsidR="00F43A45">
        <w:t>external</w:t>
      </w:r>
      <w:r w:rsidR="005D0A46">
        <w:t>ly</w:t>
      </w:r>
      <w:r w:rsidR="00F43A45">
        <w:t xml:space="preserve"> </w:t>
      </w:r>
      <w:r w:rsidR="005D0A46">
        <w:t>and</w:t>
      </w:r>
      <w:r w:rsidR="00924D09">
        <w:t xml:space="preserve"> independent of </w:t>
      </w:r>
      <w:r w:rsidR="005D0A46">
        <w:t>evolving conditions in the hydrology model</w:t>
      </w:r>
      <w:r w:rsidR="00924D09">
        <w:t xml:space="preserve">. </w:t>
      </w:r>
    </w:p>
    <w:p w14:paraId="6C34FA6F" w14:textId="690FCA4D" w:rsidR="009C3EF5" w:rsidRDefault="00924D09" w:rsidP="00F43A45">
      <w:pPr>
        <w:pStyle w:val="BodyText"/>
      </w:pPr>
      <w:r>
        <w:t>As presented herein, another approach is to</w:t>
      </w:r>
      <w:r w:rsidR="009C3EF5">
        <w:t xml:space="preserve"> </w:t>
      </w:r>
      <w:r w:rsidR="005D0A46">
        <w:t>dynamically calculate demands</w:t>
      </w:r>
      <w:r w:rsidR="009C3EF5">
        <w:t xml:space="preserve"> </w:t>
      </w:r>
      <w:r w:rsidR="00E5157D">
        <w:t>within an integrated surface water and groundwater hydrology model</w:t>
      </w:r>
      <w:r w:rsidR="00E64F5E">
        <w:t xml:space="preserve"> using </w:t>
      </w:r>
      <w:r w:rsidR="009C3EF5">
        <w:t>energy and soil-water balance</w:t>
      </w:r>
      <w:r w:rsidR="00816AB1">
        <w:t xml:space="preserve">. </w:t>
      </w:r>
      <w:r w:rsidR="009D68B9">
        <w:t xml:space="preserve">The advantage of </w:t>
      </w:r>
      <w:r w:rsidR="00863BD5">
        <w:t xml:space="preserve">this </w:t>
      </w:r>
      <w:r w:rsidR="009D68B9">
        <w:t xml:space="preserve">approach is that </w:t>
      </w:r>
      <w:r w:rsidR="00E5157D">
        <w:t>simulated demands and water use</w:t>
      </w:r>
      <w:r w:rsidR="009D68B9">
        <w:t xml:space="preserve"> </w:t>
      </w:r>
      <w:r w:rsidR="00E5157D">
        <w:t>are</w:t>
      </w:r>
      <w:r w:rsidR="009D68B9">
        <w:t xml:space="preserve"> consistent with</w:t>
      </w:r>
      <w:r w:rsidR="005E2F8D">
        <w:t xml:space="preserve"> evolving conditions in the model</w:t>
      </w:r>
      <w:r w:rsidR="008A785D">
        <w:t>.</w:t>
      </w:r>
      <w:r w:rsidR="00D3495C">
        <w:t xml:space="preserve"> Furthermore, simulated crop consumption can be validated using independent estimates to </w:t>
      </w:r>
      <w:r w:rsidR="00124690">
        <w:t>constrain simulated</w:t>
      </w:r>
      <w:r w:rsidR="00D3495C">
        <w:t xml:space="preserve"> irrigation water diversions and groundwater pumping (e.g., </w:t>
      </w:r>
      <w:r w:rsidR="00D3495C" w:rsidRPr="00D3495C">
        <w:t>Huntington</w:t>
      </w:r>
      <w:r w:rsidR="00D3495C">
        <w:t xml:space="preserve"> et al., </w:t>
      </w:r>
      <w:r w:rsidR="00D3495C" w:rsidRPr="00D3495C">
        <w:t>2017).</w:t>
      </w:r>
    </w:p>
    <w:p w14:paraId="56CA5AC6" w14:textId="7EA5F805" w:rsidR="0036620A" w:rsidRDefault="00932DF0" w:rsidP="00315A3C">
      <w:pPr>
        <w:pStyle w:val="BodyText"/>
      </w:pPr>
      <w:r>
        <w:t xml:space="preserve">Here we present the Agricultural (AG) Water Use Package for MODFLOW and GSFLOW for basin-scale simulations.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w:t>
      </w:r>
      <w:r w:rsidR="00D7218A">
        <w:lastRenderedPageBreak/>
        <w:t>availability is less than demand</w:t>
      </w:r>
      <w:r w:rsidR="006830DA">
        <w:t xml:space="preserve"> (</w:t>
      </w:r>
      <w:r w:rsidR="006830DA" w:rsidRPr="002D0509">
        <w:t>Schmid</w:t>
      </w:r>
      <w:r w:rsidR="006830DA">
        <w:t xml:space="preserve"> </w:t>
      </w:r>
      <w:r w:rsidR="009F0064">
        <w:t>et al.,</w:t>
      </w:r>
      <w:r w:rsidR="006830DA">
        <w:t xml:space="preserve">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commentRangeStart w:id="21"/>
      <w:commentRangeStart w:id="22"/>
      <w:r w:rsidR="00386BF5">
        <w:t>The AG Package can represent changes in</w:t>
      </w:r>
      <w:r w:rsidR="00FC4314">
        <w:t xml:space="preserve"> land use</w:t>
      </w:r>
      <w:r w:rsidR="00D7218A">
        <w:t>, including changes in crop type, expansion or contraction of farmlands, or changes in irrigation technology</w:t>
      </w:r>
      <w:r w:rsidR="00FC4314">
        <w:t>.</w:t>
      </w:r>
      <w:commentRangeEnd w:id="21"/>
      <w:r w:rsidR="005D0605">
        <w:rPr>
          <w:rStyle w:val="CommentReference"/>
        </w:rPr>
        <w:commentReference w:id="21"/>
      </w:r>
      <w:commentRangeEnd w:id="22"/>
      <w:r w:rsidR="008B69FA">
        <w:rPr>
          <w:rStyle w:val="CommentReference"/>
        </w:rPr>
        <w:commentReference w:id="22"/>
      </w:r>
    </w:p>
    <w:p w14:paraId="5A0DE83F" w14:textId="6CDE4278" w:rsidR="007C10F9" w:rsidRDefault="0064697A">
      <w:pPr>
        <w:pStyle w:val="BodyText"/>
        <w:spacing w:before="240"/>
        <w:pPrChange w:id="23" w:author="Essaid, Hedeff I." w:date="2019-04-16T10:13:00Z">
          <w:pPr>
            <w:pStyle w:val="BodyText"/>
          </w:pPr>
        </w:pPrChange>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w:t>
      </w:r>
      <w:r w:rsidR="009F0064">
        <w:t>et al.,</w:t>
      </w:r>
      <w:r w:rsidR="00E17709">
        <w:t xml:space="preserve">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river</w:t>
      </w:r>
      <w:r w:rsidR="004F2A61">
        <w:t>/reservoir-</w:t>
      </w:r>
      <w:r w:rsidR="00374DB3">
        <w:t>operations model</w:t>
      </w:r>
      <w:r w:rsidR="001B4815">
        <w:t>s such as</w:t>
      </w:r>
      <w:r w:rsidR="00374DB3">
        <w:t xml:space="preserve"> MODSIM</w:t>
      </w:r>
      <w:ins w:id="24" w:author="Essaid, Hedeff I." w:date="2019-04-16T10:13:00Z">
        <w:r w:rsidR="002A0886">
          <w:t xml:space="preserve"> (</w:t>
        </w:r>
        <w:r w:rsidR="002A0886" w:rsidRPr="00C352A4">
          <w:t xml:space="preserve">Labadie, </w:t>
        </w:r>
        <w:r w:rsidR="002A0886">
          <w:t>2010)</w:t>
        </w:r>
      </w:ins>
      <w:r w:rsidR="00374DB3">
        <w:t xml:space="preserve"> for simulating impacts of water use priorities on agricultural systems (</w:t>
      </w:r>
      <w:proofErr w:type="spellStart"/>
      <w:del w:id="25" w:author="Essaid, Hedeff I." w:date="2019-04-16T10:13:00Z">
        <w:r w:rsidR="00C352A4" w:rsidRPr="00C352A4" w:rsidDel="002A0886">
          <w:delText xml:space="preserve">Labadie, </w:delText>
        </w:r>
        <w:r w:rsidR="00C352A4" w:rsidDel="002A0886">
          <w:delText xml:space="preserve">2010; </w:delText>
        </w:r>
      </w:del>
      <w:r w:rsidR="00374DB3">
        <w:t>Morway</w:t>
      </w:r>
      <w:proofErr w:type="spellEnd"/>
      <w:r w:rsidR="00374DB3">
        <w:t xml:space="preserve"> </w:t>
      </w:r>
      <w:r w:rsidR="009F0064">
        <w:t>et al.,</w:t>
      </w:r>
      <w:r w:rsidR="00374DB3">
        <w:t xml:space="preserve"> 2016; Niswonger </w:t>
      </w:r>
      <w:r w:rsidR="009F0064">
        <w:t>et al.,</w:t>
      </w:r>
      <w:r w:rsidR="00374DB3">
        <w:t xml:space="preserve"> 2017)</w:t>
      </w:r>
      <w:r w:rsidR="00C2483E">
        <w:t>.</w:t>
      </w:r>
    </w:p>
    <w:p w14:paraId="5A62F271" w14:textId="180E2408" w:rsidR="00D0273B" w:rsidRDefault="00D0273B" w:rsidP="00315A3C">
      <w:pPr>
        <w:pStyle w:val="BodyText"/>
      </w:pPr>
      <w:commentRangeStart w:id="26"/>
      <w:commentRangeStart w:id="27"/>
      <w:r>
        <w:t>The</w:t>
      </w:r>
      <w:r w:rsidR="000A2EA6">
        <w:t xml:space="preserve"> A</w:t>
      </w:r>
      <w:r w:rsidR="0093101A">
        <w:t>G</w:t>
      </w:r>
      <w:r w:rsidR="000A2EA6">
        <w:t xml:space="preserve"> Package</w:t>
      </w:r>
      <w:r>
        <w:t xml:space="preserve"> works with the Streamflow-Routing (</w:t>
      </w:r>
      <w:r w:rsidR="00730A3B">
        <w:t>SFR</w:t>
      </w:r>
      <w:r>
        <w:t>) and the Unsaturated Flow (</w:t>
      </w:r>
      <w:r w:rsidR="00EE49BD">
        <w:t>UZF</w:t>
      </w:r>
      <w:r>
        <w:t xml:space="preserve">) </w:t>
      </w:r>
      <w:r w:rsidR="00414116">
        <w:t>Pack</w:t>
      </w:r>
      <w:r w:rsidR="000E07DD">
        <w:t>ag</w:t>
      </w:r>
      <w:r w:rsidR="00414116">
        <w:t>e</w:t>
      </w:r>
      <w:r>
        <w:t xml:space="preserve">s, </w:t>
      </w:r>
      <w:r w:rsidR="00414116">
        <w:t xml:space="preserve">and the PRMS </w:t>
      </w:r>
      <w:proofErr w:type="spellStart"/>
      <w:r w:rsidR="00414116">
        <w:t>soilzone</w:t>
      </w:r>
      <w:proofErr w:type="spellEnd"/>
      <w:r w:rsidR="00414116">
        <w:t xml:space="preserve"> module, </w:t>
      </w:r>
      <w:r>
        <w:t xml:space="preserve">and includes capabilities for simulating pumping wells, </w:t>
      </w:r>
      <w:r w:rsidR="00054BA5">
        <w:t>like</w:t>
      </w:r>
      <w:r>
        <w:t xml:space="preserve"> the WELL </w:t>
      </w:r>
      <w:r w:rsidR="00414116">
        <w:t>Pack</w:t>
      </w:r>
      <w:r w:rsidR="000E07DD">
        <w:t>ag</w:t>
      </w:r>
      <w:r w:rsidR="00414116">
        <w:t>e</w:t>
      </w:r>
      <w:r>
        <w:t xml:space="preserve"> for MODFLOW-NWT</w:t>
      </w:r>
      <w:r w:rsidR="00C16A13">
        <w:t xml:space="preserve"> (Niswonger </w:t>
      </w:r>
      <w:r w:rsidR="009F0064">
        <w:t>et al.,</w:t>
      </w:r>
      <w:r w:rsidR="00C16A13">
        <w:t xml:space="preserve"> 2011)</w:t>
      </w:r>
      <w:r>
        <w:t>. The</w:t>
      </w:r>
      <w:r w:rsidR="000A2EA6">
        <w:t xml:space="preserve"> A</w:t>
      </w:r>
      <w:r w:rsidR="003E7BD8">
        <w:t>G</w:t>
      </w:r>
      <w:r w:rsidR="000A2EA6">
        <w:t xml:space="preserve"> Package</w:t>
      </w:r>
      <w:r w:rsidR="00395D00">
        <w:t xml:space="preserve"> </w:t>
      </w:r>
      <w:r>
        <w:t xml:space="preserve">has </w:t>
      </w:r>
      <w:r w:rsidR="00CF4CB5">
        <w:t>several</w:t>
      </w:r>
      <w:r>
        <w:t xml:space="preserve"> </w:t>
      </w:r>
      <w:r w:rsidR="00CF4CB5">
        <w:t>capabilities, including</w:t>
      </w:r>
      <w:r w:rsidR="006D5580">
        <w:t xml:space="preserve"> application of</w:t>
      </w:r>
      <w:r>
        <w:t xml:space="preserve"> water flowing in </w:t>
      </w:r>
      <w:r w:rsidR="00730A3B">
        <w:t>SFR</w:t>
      </w:r>
      <w:r>
        <w:t xml:space="preserve"> diversion </w:t>
      </w:r>
      <w:commentRangeEnd w:id="26"/>
      <w:r w:rsidR="00E76F2A">
        <w:rPr>
          <w:rStyle w:val="CommentReference"/>
        </w:rPr>
        <w:commentReference w:id="26"/>
      </w:r>
      <w:commentRangeEnd w:id="27"/>
      <w:r w:rsidR="008B69FA">
        <w:rPr>
          <w:rStyle w:val="CommentReference"/>
        </w:rPr>
        <w:commentReference w:id="27"/>
      </w:r>
      <w:r>
        <w:t xml:space="preserve">segments as </w:t>
      </w:r>
      <w:r w:rsidR="002A5C58">
        <w:t>irrigation</w:t>
      </w:r>
      <w:r>
        <w:t xml:space="preserve"> to </w:t>
      </w:r>
      <w:commentRangeStart w:id="28"/>
      <w:commentRangeStart w:id="29"/>
      <w:r w:rsidR="00EE49BD">
        <w:t>UZF</w:t>
      </w:r>
      <w:r w:rsidR="00395D00">
        <w:t>/PRMS</w:t>
      </w:r>
      <w:r>
        <w:t xml:space="preserve"> cells</w:t>
      </w:r>
      <w:r w:rsidR="00395D00">
        <w:t>/HRUs</w:t>
      </w:r>
      <w:commentRangeEnd w:id="28"/>
      <w:r w:rsidR="00FC7A41">
        <w:rPr>
          <w:rStyle w:val="CommentReference"/>
        </w:rPr>
        <w:commentReference w:id="28"/>
      </w:r>
      <w:commentRangeEnd w:id="29"/>
      <w:r w:rsidR="001F4C6B">
        <w:rPr>
          <w:rStyle w:val="CommentReference"/>
        </w:rPr>
        <w:commentReference w:id="29"/>
      </w:r>
      <w:r w:rsidR="00CF4CB5">
        <w:t>;</w:t>
      </w:r>
      <w:r w:rsidR="006D5580">
        <w:t xml:space="preserve"> application of</w:t>
      </w:r>
      <w:r>
        <w:t xml:space="preserve"> </w:t>
      </w:r>
      <w:r w:rsidR="003E7BD8">
        <w:t>ground</w:t>
      </w:r>
      <w:r>
        <w:t>water pumped by wells in the</w:t>
      </w:r>
      <w:r w:rsidR="000A2EA6">
        <w:t xml:space="preserve"> A</w:t>
      </w:r>
      <w:r w:rsidR="00432326">
        <w:t>G</w:t>
      </w:r>
      <w:r w:rsidR="000A2EA6">
        <w:t xml:space="preserve"> Package</w:t>
      </w:r>
      <w:r>
        <w:t xml:space="preserve"> as </w:t>
      </w:r>
      <w:r w:rsidR="002A5C58">
        <w:t>irrigation</w:t>
      </w:r>
      <w:r>
        <w:t xml:space="preserve"> to </w:t>
      </w:r>
      <w:r w:rsidR="00EE49BD">
        <w:t>UZF</w:t>
      </w:r>
      <w:r w:rsidR="00395D00">
        <w:t>/PRMS</w:t>
      </w:r>
      <w:r>
        <w:t xml:space="preserve"> cells</w:t>
      </w:r>
      <w:r w:rsidR="00395D00">
        <w:t>/HRUs</w:t>
      </w:r>
      <w:r w:rsidR="00CF4CB5">
        <w:t>;</w:t>
      </w:r>
      <w:r>
        <w:t xml:space="preserve"> a</w:t>
      </w:r>
      <w:r w:rsidR="006D5580">
        <w:t>utomatic</w:t>
      </w:r>
      <w:r>
        <w:t xml:space="preserve"> pump</w:t>
      </w:r>
      <w:r w:rsidR="006D5580">
        <w:t>ing of</w:t>
      </w:r>
      <w:r>
        <w:t xml:space="preserve"> </w:t>
      </w:r>
      <w:r w:rsidR="006D5580">
        <w:t>ground</w:t>
      </w:r>
      <w:r>
        <w:t xml:space="preserve">water to supplement </w:t>
      </w:r>
      <w:r w:rsidR="00730A3B">
        <w:t>SFR</w:t>
      </w:r>
      <w:r>
        <w:t xml:space="preserve"> diversions when the available flow in a diversion segment is le</w:t>
      </w:r>
      <w:r w:rsidR="00CF4CB5">
        <w:t xml:space="preserve">ss than </w:t>
      </w:r>
      <w:r w:rsidR="00CF4CB5">
        <w:lastRenderedPageBreak/>
        <w:t>demand; and</w:t>
      </w:r>
      <w:r w:rsidR="0093101A">
        <w:t xml:space="preserve"> calculation of</w:t>
      </w:r>
      <w:r>
        <w:t xml:space="preserve"> </w:t>
      </w:r>
      <w:commentRangeStart w:id="30"/>
      <w:commentRangeStart w:id="31"/>
      <m:oMath>
        <m:r>
          <w:rPr>
            <w:rFonts w:ascii="Cambria Math" w:hAnsi="Cambria Math"/>
          </w:rPr>
          <m:t>NIWR</m:t>
        </m:r>
        <w:commentRangeEnd w:id="30"/>
        <m:r>
          <m:rPr>
            <m:sty m:val="p"/>
          </m:rPr>
          <w:rPr>
            <w:rStyle w:val="CommentReference"/>
          </w:rPr>
          <w:commentReference w:id="30"/>
        </m:r>
        <w:commentRangeEnd w:id="31"/>
        <m:r>
          <m:rPr>
            <m:sty m:val="p"/>
          </m:rPr>
          <w:rPr>
            <w:rStyle w:val="CommentReference"/>
          </w:rPr>
          <w:commentReference w:id="31"/>
        </m:r>
      </m:oMath>
      <w:r w:rsidR="00B6564F">
        <w:t xml:space="preserve"> </w:t>
      </w:r>
      <w:r>
        <w:t xml:space="preserve">using the </w:t>
      </w:r>
      <w:r w:rsidR="00EE49BD">
        <w:t>UZF</w:t>
      </w:r>
      <w:r w:rsidR="00395D00">
        <w:t>/PRMS</w:t>
      </w:r>
      <w:r>
        <w:t xml:space="preserve"> </w:t>
      </w:r>
      <w:r w:rsidR="00576B4B">
        <w:t xml:space="preserve">crop evapotranspiration (ET) </w:t>
      </w:r>
      <w:r>
        <w:t>deficit</w:t>
      </w:r>
      <w:r w:rsidR="00E1677D">
        <w:t xml:space="preserve"> and simulated irrigation efficiency</w:t>
      </w:r>
      <w:r>
        <w:t xml:space="preserve">. </w:t>
      </w:r>
      <w:commentRangeStart w:id="32"/>
      <w:commentRangeStart w:id="33"/>
      <w:r w:rsidR="00CF4CB5">
        <w:t>S</w:t>
      </w:r>
      <w:r>
        <w:t xml:space="preserve">ub-irrigation </w:t>
      </w:r>
      <w:r w:rsidR="00CF4CB5">
        <w:t xml:space="preserve">also is represented </w:t>
      </w:r>
      <w:r>
        <w:t xml:space="preserve">where the ET demand </w:t>
      </w:r>
      <w:r w:rsidR="00395D00">
        <w:t>can be</w:t>
      </w:r>
      <w:r>
        <w:t xml:space="preserve"> supplemented by </w:t>
      </w:r>
      <w:r w:rsidR="00E945CA">
        <w:t>direct uptake of groundwater by plants</w:t>
      </w:r>
      <w:r w:rsidR="00432326">
        <w:t>, and irrigation scheduling can be fully automated or triggered by threshold ET deficits</w:t>
      </w:r>
      <w:r>
        <w:t>.</w:t>
      </w:r>
      <w:r w:rsidR="005634C5">
        <w:t xml:space="preserve"> </w:t>
      </w:r>
      <w:commentRangeEnd w:id="32"/>
      <w:r w:rsidR="002F2A20">
        <w:rPr>
          <w:rStyle w:val="CommentReference"/>
        </w:rPr>
        <w:commentReference w:id="32"/>
      </w:r>
      <w:commentRangeEnd w:id="33"/>
      <w:r w:rsidR="001F4C6B">
        <w:rPr>
          <w:rStyle w:val="CommentReference"/>
        </w:rPr>
        <w:commentReference w:id="33"/>
      </w:r>
      <w:r w:rsidR="001D10F5">
        <w:t>I</w:t>
      </w:r>
      <w:r w:rsidR="005634C5">
        <w:t xml:space="preserve">rrigation water </w:t>
      </w:r>
      <w:r w:rsidR="00A9697C">
        <w:t>is</w:t>
      </w:r>
      <w:r w:rsidR="005634C5">
        <w:t xml:space="preserve"> explicitly applied to cells</w:t>
      </w:r>
      <w:commentRangeStart w:id="34"/>
      <w:commentRangeStart w:id="35"/>
      <w:r w:rsidR="005634C5">
        <w:t xml:space="preserve">/HRUs,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commentRangeEnd w:id="34"/>
      <w:r w:rsidR="002E1E0A">
        <w:rPr>
          <w:rStyle w:val="CommentReference"/>
        </w:rPr>
        <w:commentReference w:id="34"/>
      </w:r>
      <w:commentRangeEnd w:id="35"/>
      <w:r w:rsidR="00DC1A34">
        <w:rPr>
          <w:rStyle w:val="CommentReference"/>
        </w:rPr>
        <w:commentReference w:id="35"/>
      </w:r>
      <w:r w:rsidR="00D43273">
        <w:t>(</w:t>
      </w:r>
      <w:proofErr w:type="spellStart"/>
      <w:r w:rsidR="00D43273">
        <w:t>Markstrom</w:t>
      </w:r>
      <w:proofErr w:type="spellEnd"/>
      <w:r w:rsidR="00D43273">
        <w:t xml:space="preserve"> </w:t>
      </w:r>
      <w:r w:rsidR="009F0064">
        <w:t>et al.,</w:t>
      </w:r>
      <w:r w:rsidR="00D43273">
        <w:t xml:space="preserve"> 2008)</w:t>
      </w:r>
      <w:r w:rsidR="001D10F5">
        <w:t>. Surface water and groundwater return flow is routed to receiving water bodies or aquifer</w:t>
      </w:r>
      <w:r w:rsidR="00B60F04">
        <w:t>s</w:t>
      </w:r>
      <w:r w:rsidR="005634C5">
        <w:t xml:space="preserve">. </w:t>
      </w:r>
    </w:p>
    <w:p w14:paraId="74FECFFF" w14:textId="316194FC" w:rsidR="00D0273B" w:rsidRDefault="00D0273B" w:rsidP="000B0819">
      <w:pPr>
        <w:pStyle w:val="BodyText"/>
      </w:pPr>
      <w:commentRangeStart w:id="36"/>
      <w:commentRangeStart w:id="37"/>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98775F">
        <w:t xml:space="preserve"> and </w:t>
      </w:r>
      <w:r w:rsidR="00CF4CB5">
        <w:t>UZF</w:t>
      </w:r>
      <w:r w:rsidR="0098775F">
        <w:t xml:space="preserve"> </w:t>
      </w:r>
      <w:r w:rsidR="00414116">
        <w:t>Pack</w:t>
      </w:r>
      <w:r w:rsidR="000E07DD">
        <w:t>ag</w:t>
      </w:r>
      <w:r w:rsidR="00414116">
        <w:t>e</w:t>
      </w:r>
      <w:r>
        <w:t xml:space="preserve">s must </w:t>
      </w:r>
      <w:commentRangeEnd w:id="36"/>
      <w:r w:rsidR="002F2A20">
        <w:rPr>
          <w:rStyle w:val="CommentReference"/>
        </w:rPr>
        <w:commentReference w:id="36"/>
      </w:r>
      <w:commentRangeEnd w:id="37"/>
      <w:r w:rsidR="009B2258">
        <w:rPr>
          <w:rStyle w:val="CommentReference"/>
        </w:rPr>
        <w:commentReference w:id="37"/>
      </w:r>
      <w:r>
        <w:t xml:space="preserve">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wells </w:t>
      </w:r>
      <w:r w:rsidR="00856AE1">
        <w:t>is</w:t>
      </w:r>
      <w:r>
        <w:t xml:space="preserve">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16C3BDCD"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w:t>
      </w:r>
      <w:r w:rsidR="009F0064">
        <w:t>et al.,</w:t>
      </w:r>
      <w:r w:rsidR="00673804">
        <w:t xml:space="preserve"> 2004). The second example demonstrates the package in a GSFLOW simulation and represents an undeveloped basin in northeast California. </w:t>
      </w:r>
      <w:r w:rsidR="00434F73">
        <w:t>Previously p</w:t>
      </w:r>
      <w:r w:rsidR="00FE4384">
        <w:t>ublished work provides</w:t>
      </w:r>
      <w:r w:rsidR="00B530FC">
        <w:t xml:space="preserve"> theory and application of MODFLOW and GSFLOW</w:t>
      </w:r>
      <w:ins w:id="38" w:author="Essaid, Hedeff I." w:date="2019-04-16T10:35:00Z">
        <w:r w:rsidR="00B70C0F">
          <w:t xml:space="preserve"> </w:t>
        </w:r>
      </w:ins>
      <w:moveToRangeStart w:id="39" w:author="Essaid, Hedeff I." w:date="2019-04-16T10:35:00Z" w:name="move6303326"/>
      <w:moveTo w:id="40" w:author="Essaid, Hedeff I." w:date="2019-04-16T10:35:00Z">
        <w:r w:rsidR="00B70C0F">
          <w:t xml:space="preserve">(Harbaugh, 2005; </w:t>
        </w:r>
        <w:proofErr w:type="spellStart"/>
        <w:r w:rsidR="00B70C0F">
          <w:t>Markstrom</w:t>
        </w:r>
        <w:proofErr w:type="spellEnd"/>
        <w:r w:rsidR="00B70C0F">
          <w:t xml:space="preserve"> et al., 2008; Niswonger et al., 2011)</w:t>
        </w:r>
      </w:moveTo>
      <w:moveToRangeEnd w:id="39"/>
      <w:r w:rsidR="00B530FC">
        <w:t xml:space="preserve">, </w:t>
      </w:r>
      <w:r w:rsidR="008875CA">
        <w:t xml:space="preserve">and </w:t>
      </w:r>
      <w:r w:rsidR="00B530FC">
        <w:t xml:space="preserve">only </w:t>
      </w:r>
      <w:ins w:id="41" w:author="Essaid, Hedeff I." w:date="2019-04-16T10:34:00Z">
        <w:r w:rsidR="00EA63CB">
          <w:t xml:space="preserve">relevant background information and </w:t>
        </w:r>
      </w:ins>
      <w:r w:rsidR="00B530FC">
        <w:t xml:space="preserve">new theoretical and implementation details for the AG Package are provided herein. Readers can refer to </w:t>
      </w:r>
      <w:r w:rsidR="00FE4384">
        <w:t>these published works</w:t>
      </w:r>
      <w:r w:rsidR="00B530FC">
        <w:t xml:space="preserve"> for </w:t>
      </w:r>
      <w:r w:rsidR="00B530FC">
        <w:lastRenderedPageBreak/>
        <w:t xml:space="preserve">simulation capabilities related to MODFLOW and GSFLOW, including energy and water balance calculations for hydrologic simulations </w:t>
      </w:r>
      <w:r w:rsidR="008875CA">
        <w:t>that are used by the AG Package</w:t>
      </w:r>
      <w:moveFromRangeStart w:id="42" w:author="Essaid, Hedeff I." w:date="2019-04-16T10:35:00Z" w:name="move6303326"/>
      <w:moveFrom w:id="43" w:author="Essaid, Hedeff I." w:date="2019-04-16T10:35:00Z">
        <w:r w:rsidR="00B530FC" w:rsidDel="00B70C0F">
          <w:t xml:space="preserve"> (Harbaugh, 2005; Markstrom </w:t>
        </w:r>
        <w:r w:rsidR="009F0064" w:rsidDel="00B70C0F">
          <w:t>et al.,</w:t>
        </w:r>
        <w:r w:rsidR="00B530FC" w:rsidDel="00B70C0F">
          <w:t xml:space="preserve"> 2008; Niswonger </w:t>
        </w:r>
        <w:r w:rsidR="009F0064" w:rsidDel="00B70C0F">
          <w:t>et al.,</w:t>
        </w:r>
        <w:r w:rsidR="00B530FC" w:rsidDel="00B70C0F">
          <w:t xml:space="preserve"> 2011)</w:t>
        </w:r>
      </w:moveFrom>
      <w:moveFromRangeEnd w:id="42"/>
      <w:r w:rsidR="00B530FC">
        <w:t>.</w:t>
      </w:r>
    </w:p>
    <w:p w14:paraId="5E854644" w14:textId="4815E911" w:rsidR="00FD07C1" w:rsidRDefault="00FD07C1" w:rsidP="00190617">
      <w:pPr>
        <w:pStyle w:val="Heading1"/>
        <w:autoSpaceDE w:val="0"/>
      </w:pPr>
      <w:commentRangeStart w:id="44"/>
      <w:commentRangeStart w:id="45"/>
      <w:r>
        <w:t>Methods</w:t>
      </w:r>
      <w:commentRangeEnd w:id="44"/>
      <w:r w:rsidR="00721782">
        <w:rPr>
          <w:rStyle w:val="CommentReference"/>
          <w:rFonts w:ascii="Times New Roman" w:hAnsi="Times New Roman"/>
          <w:b w:val="0"/>
          <w:bCs w:val="0"/>
          <w:kern w:val="0"/>
        </w:rPr>
        <w:commentReference w:id="44"/>
      </w:r>
      <w:commentRangeEnd w:id="45"/>
      <w:r w:rsidR="00596C3C">
        <w:rPr>
          <w:rStyle w:val="CommentReference"/>
          <w:rFonts w:ascii="Times New Roman" w:hAnsi="Times New Roman"/>
          <w:b w:val="0"/>
          <w:bCs w:val="0"/>
          <w:kern w:val="0"/>
        </w:rPr>
        <w:commentReference w:id="45"/>
      </w:r>
    </w:p>
    <w:p w14:paraId="530BD15A" w14:textId="6EFC02C7" w:rsidR="00FD07C1" w:rsidRDefault="00190617" w:rsidP="00401D0C">
      <w:pPr>
        <w:pStyle w:val="Heading2"/>
      </w:pPr>
      <w:commentRangeStart w:id="46"/>
      <w:r>
        <w:t xml:space="preserve">Description of the </w:t>
      </w:r>
      <w:r w:rsidR="00CC5266">
        <w:t>A</w:t>
      </w:r>
      <w:r w:rsidR="000E07DD">
        <w:t>g</w:t>
      </w:r>
      <w:r>
        <w:t xml:space="preserve">ricultural Water Use </w:t>
      </w:r>
      <w:r w:rsidR="00414116">
        <w:t>Pack</w:t>
      </w:r>
      <w:r w:rsidR="000E07DD">
        <w:t>ag</w:t>
      </w:r>
      <w:r w:rsidR="00414116">
        <w:t>e</w:t>
      </w:r>
      <w:commentRangeEnd w:id="46"/>
      <w:r w:rsidR="00F93AFA">
        <w:rPr>
          <w:rStyle w:val="CommentReference"/>
          <w:rFonts w:ascii="Times New Roman" w:hAnsi="Times New Roman"/>
          <w:b w:val="0"/>
          <w:iCs w:val="0"/>
          <w:kern w:val="0"/>
        </w:rPr>
        <w:commentReference w:id="46"/>
      </w:r>
    </w:p>
    <w:p w14:paraId="0E9ED586" w14:textId="509185AF"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w:t>
      </w:r>
      <w:commentRangeStart w:id="47"/>
      <w:commentRangeStart w:id="48"/>
      <w:r w:rsidR="00D91120">
        <w:t>(Fig.</w:t>
      </w:r>
      <w:r>
        <w:t xml:space="preserve"> 1)</w:t>
      </w:r>
      <w:ins w:id="49" w:author="Essaid, Hedeff I." w:date="2019-04-16T10:47:00Z">
        <w:r w:rsidR="004C7BB7">
          <w:t xml:space="preserve"> </w:t>
        </w:r>
      </w:ins>
      <w:commentRangeEnd w:id="47"/>
      <w:r w:rsidR="005B3686">
        <w:rPr>
          <w:rStyle w:val="CommentReference"/>
        </w:rPr>
        <w:commentReference w:id="47"/>
      </w:r>
      <w:commentRangeEnd w:id="48"/>
      <w:r w:rsidR="00DE4D49">
        <w:rPr>
          <w:rStyle w:val="CommentReference"/>
        </w:rPr>
        <w:commentReference w:id="48"/>
      </w:r>
      <w:ins w:id="50" w:author="Essaid, Hedeff I." w:date="2019-04-16T10:47:00Z">
        <w:r w:rsidR="004C7BB7">
          <w:t>that differ in how irrigation applications are specified, supplied and timed.</w:t>
        </w:r>
      </w:ins>
      <w:r w:rsidR="00D0273B">
        <w:t xml:space="preserve">: </w:t>
      </w:r>
    </w:p>
    <w:p w14:paraId="3F83F55E" w14:textId="77777777" w:rsidR="00C57263" w:rsidRDefault="00C57263" w:rsidP="00C57263">
      <w:pPr>
        <w:pStyle w:val="BodyText"/>
      </w:pPr>
    </w:p>
    <w:p w14:paraId="645791A9" w14:textId="6D534618" w:rsidR="00074804" w:rsidRDefault="00937DB8" w:rsidP="00074804">
      <w:pPr>
        <w:pStyle w:val="BodyText"/>
        <w:numPr>
          <w:ilvl w:val="0"/>
          <w:numId w:val="31"/>
        </w:numPr>
      </w:pPr>
      <w:del w:id="51" w:author="Essaid, Hedeff I." w:date="2019-04-16T10:51:00Z">
        <w:r w:rsidDel="002A7FEC">
          <w:rPr>
            <w:b/>
          </w:rPr>
          <w:delText xml:space="preserve">Specified </w:delText>
        </w:r>
      </w:del>
      <w:commentRangeStart w:id="52"/>
      <w:commentRangeStart w:id="53"/>
      <w:r w:rsidR="00BA4462">
        <w:rPr>
          <w:b/>
        </w:rPr>
        <w:t>NIWR</w:t>
      </w:r>
      <w:commentRangeEnd w:id="52"/>
      <w:r w:rsidR="00D11F77">
        <w:rPr>
          <w:rStyle w:val="CommentReference"/>
        </w:rPr>
        <w:commentReference w:id="52"/>
      </w:r>
      <w:commentRangeEnd w:id="53"/>
      <w:r w:rsidR="00DE4D49">
        <w:rPr>
          <w:rStyle w:val="CommentReference"/>
        </w:rPr>
        <w:commentReference w:id="53"/>
      </w:r>
      <w:r>
        <w:rPr>
          <w:b/>
        </w:rPr>
        <w:t xml:space="preserve"> supplied by </w:t>
      </w:r>
      <w:ins w:id="54" w:author="Essaid, Hedeff I." w:date="2019-04-16T10:51:00Z">
        <w:r w:rsidR="002A7FEC">
          <w:rPr>
            <w:b/>
          </w:rPr>
          <w:t xml:space="preserve">specified </w:t>
        </w:r>
      </w:ins>
      <w:r>
        <w:rPr>
          <w:b/>
        </w:rPr>
        <w:t>surface water</w:t>
      </w:r>
      <w:ins w:id="55" w:author="Essaid, Hedeff I." w:date="2019-04-16T10:51:00Z">
        <w:r w:rsidR="002A7FEC">
          <w:rPr>
            <w:b/>
          </w:rPr>
          <w:t xml:space="preserve"> diversions</w:t>
        </w:r>
      </w:ins>
      <w:r>
        <w:rPr>
          <w:b/>
        </w:rPr>
        <w:t xml:space="preserve"> </w:t>
      </w:r>
      <w:commentRangeStart w:id="56"/>
      <w:commentRangeStart w:id="57"/>
      <w:ins w:id="58" w:author="Essaid, Hedeff I." w:date="2019-04-16T10:52:00Z">
        <w:r w:rsidR="002A7FEC">
          <w:rPr>
            <w:b/>
          </w:rPr>
          <w:t>and/</w:t>
        </w:r>
      </w:ins>
      <w:r>
        <w:rPr>
          <w:b/>
        </w:rPr>
        <w:t xml:space="preserve">or </w:t>
      </w:r>
      <w:commentRangeEnd w:id="56"/>
      <w:r w:rsidR="002A7FEC">
        <w:rPr>
          <w:rStyle w:val="CommentReference"/>
        </w:rPr>
        <w:commentReference w:id="56"/>
      </w:r>
      <w:commentRangeEnd w:id="57"/>
      <w:r w:rsidR="0016585B">
        <w:rPr>
          <w:rStyle w:val="CommentReference"/>
        </w:rPr>
        <w:commentReference w:id="57"/>
      </w:r>
      <w:r>
        <w:rPr>
          <w:b/>
        </w:rPr>
        <w:t>groundwater</w:t>
      </w:r>
      <w:ins w:id="59" w:author="Essaid, Hedeff I." w:date="2019-04-16T10:52:00Z">
        <w:r w:rsidR="002A7FEC">
          <w:rPr>
            <w:b/>
          </w:rPr>
          <w:t xml:space="preserve"> pumping</w:t>
        </w:r>
      </w:ins>
      <w:ins w:id="60" w:author="Essaid, Hedeff I." w:date="2019-04-16T10:53:00Z">
        <w:r w:rsidR="002A7FEC">
          <w:rPr>
            <w:b/>
          </w:rPr>
          <w:t xml:space="preserve"> rates</w:t>
        </w:r>
      </w:ins>
    </w:p>
    <w:p w14:paraId="5ADCDB8B" w14:textId="42D1C277" w:rsidR="0014150E" w:rsidRDefault="00ED0169" w:rsidP="00401D0C">
      <w:pPr>
        <w:pStyle w:val="BodyText"/>
        <w:ind w:left="1080" w:firstLine="0"/>
      </w:pPr>
      <w:commentRangeStart w:id="61"/>
      <w:commentRangeStart w:id="62"/>
      <w:r>
        <w:t>NIWR</w:t>
      </w:r>
      <w:commentRangeEnd w:id="61"/>
      <w:r w:rsidR="004C7BB7">
        <w:rPr>
          <w:rStyle w:val="CommentReference"/>
        </w:rPr>
        <w:commentReference w:id="61"/>
      </w:r>
      <w:commentRangeEnd w:id="62"/>
      <w:r w:rsidR="0016585B">
        <w:rPr>
          <w:rStyle w:val="CommentReference"/>
        </w:rPr>
        <w:commentReference w:id="62"/>
      </w:r>
      <w:r>
        <w:t xml:space="preserve"> </w:t>
      </w:r>
      <w:r w:rsidR="0071519B">
        <w:t xml:space="preserve">is </w:t>
      </w:r>
      <w:r>
        <w:t>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commentRangeStart w:id="63"/>
      <w:commentRangeStart w:id="64"/>
      <w:r w:rsidR="00951DD6">
        <w:t>I</w:t>
      </w:r>
      <w:r w:rsidR="00CF6B50">
        <w:t>rrigation water is</w:t>
      </w:r>
      <w:r w:rsidR="00CF6B50" w:rsidRPr="00CF6B50">
        <w:t xml:space="preserve"> </w:t>
      </w:r>
      <w:r w:rsidR="00CF6B50">
        <w:t xml:space="preserve">applied to </w:t>
      </w:r>
      <w:r w:rsidR="00EE49BD">
        <w:t>UZF</w:t>
      </w:r>
      <w:r w:rsidR="00CF6B50">
        <w:t xml:space="preserve"> cells or PRMS HRUs</w:t>
      </w:r>
      <w:r w:rsidR="00074804">
        <w:t>, and</w:t>
      </w:r>
      <w:r w:rsidR="00CF6B50">
        <w:t xml:space="preserve"> ET </w:t>
      </w:r>
      <w:r w:rsidR="00F55847">
        <w:t>can be</w:t>
      </w:r>
      <w:r w:rsidR="0014150E">
        <w:t xml:space="preserve"> simulated by </w:t>
      </w:r>
      <w:r w:rsidR="00EE49BD">
        <w:t>UZF</w:t>
      </w:r>
      <w:r w:rsidR="0014150E">
        <w:t xml:space="preserve"> or PRMS, </w:t>
      </w:r>
      <w:r w:rsidR="00C57263">
        <w:t xml:space="preserve">including </w:t>
      </w:r>
      <w:r w:rsidR="0014150E">
        <w:t>groundwater</w:t>
      </w:r>
      <w:r w:rsidR="00CF6B50">
        <w:t xml:space="preserve"> </w:t>
      </w:r>
      <w:r w:rsidR="00074804">
        <w:t>and surface water return flows.</w:t>
      </w:r>
      <w:commentRangeEnd w:id="63"/>
      <w:r w:rsidR="00DA0167">
        <w:rPr>
          <w:rStyle w:val="CommentReference"/>
        </w:rPr>
        <w:commentReference w:id="63"/>
      </w:r>
      <w:commentRangeEnd w:id="64"/>
      <w:r w:rsidR="0016585B">
        <w:rPr>
          <w:rStyle w:val="CommentReference"/>
        </w:rPr>
        <w:commentReference w:id="64"/>
      </w:r>
      <w:r w:rsidR="00F55847">
        <w:t xml:space="preserve"> </w:t>
      </w:r>
      <w:commentRangeStart w:id="65"/>
      <w:commentRangeStart w:id="66"/>
      <w:r w:rsidR="00F55847">
        <w:t xml:space="preserve">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commentRangeEnd w:id="65"/>
      <w:r w:rsidR="00DA0167">
        <w:rPr>
          <w:rStyle w:val="CommentReference"/>
        </w:rPr>
        <w:commentReference w:id="65"/>
      </w:r>
      <w:commentRangeEnd w:id="66"/>
      <w:r w:rsidR="00D94B5F">
        <w:rPr>
          <w:rStyle w:val="CommentReference"/>
        </w:rPr>
        <w:commentReference w:id="66"/>
      </w:r>
    </w:p>
    <w:p w14:paraId="0EA1B021" w14:textId="413D60FC" w:rsidR="00640D14" w:rsidRDefault="00937DB8" w:rsidP="00640D14">
      <w:pPr>
        <w:pStyle w:val="BodyText"/>
        <w:numPr>
          <w:ilvl w:val="0"/>
          <w:numId w:val="31"/>
        </w:numPr>
      </w:pPr>
      <w:commentRangeStart w:id="67"/>
      <w:commentRangeStart w:id="68"/>
      <w:r>
        <w:rPr>
          <w:b/>
        </w:rPr>
        <w:t xml:space="preserve">Specified </w:t>
      </w:r>
      <w:r w:rsidR="00BA4462">
        <w:rPr>
          <w:b/>
        </w:rPr>
        <w:t>NIWR</w:t>
      </w:r>
      <w:r>
        <w:rPr>
          <w:b/>
        </w:rPr>
        <w:t xml:space="preserve"> </w:t>
      </w:r>
      <w:commentRangeEnd w:id="67"/>
      <w:r w:rsidR="00B447F7">
        <w:rPr>
          <w:rStyle w:val="CommentReference"/>
        </w:rPr>
        <w:commentReference w:id="67"/>
      </w:r>
      <w:commentRangeEnd w:id="68"/>
      <w:r w:rsidR="00D94B5F">
        <w:rPr>
          <w:rStyle w:val="CommentReference"/>
        </w:rPr>
        <w:commentReference w:id="68"/>
      </w:r>
      <w:r>
        <w:rPr>
          <w:b/>
        </w:rPr>
        <w:t>supplied by surface water</w:t>
      </w:r>
      <w:ins w:id="69" w:author="Essaid, Hedeff I." w:date="2019-04-16T11:00:00Z">
        <w:r w:rsidR="00751FB6">
          <w:rPr>
            <w:b/>
          </w:rPr>
          <w:t xml:space="preserve"> diversion</w:t>
        </w:r>
      </w:ins>
      <w:r>
        <w:rPr>
          <w:b/>
        </w:rPr>
        <w:t xml:space="preserve"> and supplemented by groundwater</w:t>
      </w:r>
      <w:ins w:id="70" w:author="Essaid, Hedeff I." w:date="2019-04-16T11:00:00Z">
        <w:r w:rsidR="00751FB6">
          <w:rPr>
            <w:b/>
          </w:rPr>
          <w:t xml:space="preserve"> pumping</w:t>
        </w:r>
      </w:ins>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commentRangeStart w:id="71"/>
      <w:commentRangeStart w:id="72"/>
      <w:r w:rsidR="00BA4462">
        <w:lastRenderedPageBreak/>
        <w:t>NIWR</w:t>
      </w:r>
      <w:commentRangeEnd w:id="71"/>
      <w:r w:rsidR="00191578">
        <w:rPr>
          <w:rStyle w:val="CommentReference"/>
        </w:rPr>
        <w:commentReference w:id="71"/>
      </w:r>
      <w:commentRangeEnd w:id="72"/>
      <w:r w:rsidR="00F95A32">
        <w:rPr>
          <w:rStyle w:val="CommentReference"/>
        </w:rPr>
        <w:commentReference w:id="72"/>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BC311A" w:rsidP="006F0497">
      <w:pPr>
        <w:pStyle w:val="BodyText"/>
        <w:ind w:left="3240" w:firstLine="360"/>
      </w:pPr>
      <m:oMath>
        <m:sSub>
          <m:sSubPr>
            <m:ctrlPr>
              <w:rPr>
                <w:rFonts w:ascii="Cambria Math" w:hAnsi="Cambria Math"/>
                <w:i/>
              </w:rPr>
            </m:ctrlPr>
          </m:sSubPr>
          <m:e>
            <m:r>
              <m:rPr>
                <m:sty m:val="p"/>
              </m:rPr>
              <w:rPr>
                <w:rStyle w:val="CommentReference"/>
              </w:rPr>
              <w:annotationRef/>
            </m:r>
            <m:r>
              <w:rPr>
                <w:rFonts w:ascii="Cambria Math" w:hAnsi="Cambria Math"/>
              </w:rPr>
              <m:t>S</m:t>
            </m:r>
            <m:r>
              <m:rPr>
                <m:sty m:val="p"/>
              </m:rPr>
              <w:rPr>
                <w:rStyle w:val="CommentReference"/>
              </w:rPr>
              <w:commentReference w:id="73"/>
            </m:r>
            <m:r>
              <w:rPr>
                <w:rFonts w:ascii="Cambria Math" w:hAnsi="Cambria Math"/>
              </w:rPr>
              <m:t>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43C0B15B"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w:t>
      </w:r>
      <w:r w:rsidRPr="00B06137">
        <w:rPr>
          <w:vertAlign w:val="superscript"/>
          <w:rPrChange w:id="74" w:author="Essaid, Hedeff I." w:date="2019-04-16T11:11:00Z">
            <w:rPr/>
          </w:rPrChange>
        </w:rPr>
        <w:t>3</w:t>
      </w:r>
      <w:r>
        <w:t xml:space="preserve">/T) is the surface water diversion rate that can be less than NIWR if </w:t>
      </w:r>
      <w:commentRangeStart w:id="75"/>
      <w:commentRangeStart w:id="76"/>
      <w:r>
        <w:t>surface water supplies limit the diversion rate</w:t>
      </w:r>
      <w:commentRangeEnd w:id="75"/>
      <w:r w:rsidR="003C2815">
        <w:rPr>
          <w:rStyle w:val="CommentReference"/>
        </w:rPr>
        <w:commentReference w:id="75"/>
      </w:r>
      <w:commentRangeEnd w:id="76"/>
      <w:r w:rsidR="00757819">
        <w:rPr>
          <w:rStyle w:val="CommentReference"/>
        </w:rPr>
        <w:commentReference w:id="76"/>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w:t>
      </w:r>
      <w:del w:id="77" w:author="Essaid, Hedeff I." w:date="2019-04-16T11:19:00Z">
        <w:r w:rsidR="006F0497" w:rsidDel="00DD5E26">
          <w:delText xml:space="preserve">percentage </w:delText>
        </w:r>
      </w:del>
      <w:ins w:id="78" w:author="Essaid, Hedeff I." w:date="2019-04-16T11:19:00Z">
        <w:r w:rsidR="00DD5E26">
          <w:t xml:space="preserve">fraction </w:t>
        </w:r>
      </w:ins>
      <w:r w:rsidR="006F0497">
        <w:t>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BC311A"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032CAFBC" w14:textId="003B039D" w:rsidR="006F0497" w:rsidRDefault="002D5335" w:rsidP="00401D0C">
      <w:pPr>
        <w:pStyle w:val="BodyText"/>
        <w:ind w:left="1080" w:firstLine="0"/>
      </w:pPr>
      <w:r>
        <w:t xml:space="preserve">Where </w:t>
      </w:r>
      <w:commentRangeStart w:id="79"/>
      <w:commentRangeStart w:id="80"/>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groundwater</w:t>
      </w:r>
      <w:commentRangeEnd w:id="79"/>
      <w:r w:rsidR="00B06137">
        <w:rPr>
          <w:rStyle w:val="CommentReference"/>
        </w:rPr>
        <w:commentReference w:id="79"/>
      </w:r>
      <w:commentRangeEnd w:id="80"/>
      <w:r w:rsidR="00757819">
        <w:rPr>
          <w:rStyle w:val="CommentReference"/>
        </w:rPr>
        <w:commentReference w:id="80"/>
      </w:r>
      <w:r w:rsidR="007D5EE0">
        <w:t>.</w:t>
      </w:r>
    </w:p>
    <w:p w14:paraId="6C708057" w14:textId="04CC5203" w:rsidR="005A6BDE" w:rsidRDefault="00FE23A7" w:rsidP="00E7244D">
      <w:pPr>
        <w:pStyle w:val="BodyText"/>
        <w:numPr>
          <w:ilvl w:val="0"/>
          <w:numId w:val="31"/>
        </w:numPr>
      </w:pPr>
      <w:r>
        <w:rPr>
          <w:b/>
        </w:rPr>
        <w:t>Optimal</w:t>
      </w:r>
      <w:r w:rsidR="00014060">
        <w:rPr>
          <w:b/>
        </w:rPr>
        <w:t xml:space="preserve"> </w:t>
      </w:r>
      <w:r w:rsidR="00BA4462">
        <w:rPr>
          <w:b/>
        </w:rPr>
        <w:t>NIWR</w:t>
      </w:r>
    </w:p>
    <w:p w14:paraId="3A5B42BB" w14:textId="41702080" w:rsidR="00E945CA" w:rsidRDefault="00803D02" w:rsidP="00AB5B01">
      <w:pPr>
        <w:pStyle w:val="BodyText"/>
        <w:ind w:left="1080" w:firstLine="0"/>
      </w:pPr>
      <w:commentRangeStart w:id="81"/>
      <w:commentRangeStart w:id="82"/>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m:t>
        </m:r>
        <w:commentRangeStart w:id="83"/>
        <w:commentRangeStart w:id="84"/>
        <m:r>
          <w:rPr>
            <w:rFonts w:ascii="Cambria Math" w:hAnsi="Cambria Math"/>
          </w:rPr>
          <m:t>IWR</m:t>
        </m:r>
        <w:commentRangeEnd w:id="83"/>
        <m:r>
          <m:rPr>
            <m:sty m:val="p"/>
          </m:rPr>
          <w:rPr>
            <w:rStyle w:val="CommentReference"/>
          </w:rPr>
          <w:commentReference w:id="83"/>
        </m:r>
        <w:commentRangeEnd w:id="84"/>
        <m:r>
          <m:rPr>
            <m:sty m:val="p"/>
          </m:rPr>
          <w:rPr>
            <w:rStyle w:val="CommentReference"/>
          </w:rPr>
          <w:commentReference w:id="84"/>
        </m:r>
        <m:r>
          <w:rPr>
            <w:rFonts w:ascii="Cambria Math" w:hAnsi="Cambria Math"/>
          </w:rPr>
          <m:t>+</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commentRangeEnd w:id="81"/>
      <w:r w:rsidR="00511C75">
        <w:rPr>
          <w:rStyle w:val="CommentReference"/>
        </w:rPr>
        <w:commentReference w:id="81"/>
      </w:r>
      <w:commentRangeEnd w:id="82"/>
      <w:r w:rsidR="00565E42">
        <w:rPr>
          <w:rStyle w:val="CommentReference"/>
        </w:rPr>
        <w:commentReference w:id="82"/>
      </w:r>
      <w:r w:rsidR="00AB5B01">
        <w:tab/>
      </w:r>
      <w:r w:rsidR="00111E14">
        <w:tab/>
      </w:r>
      <w:r w:rsidR="00A20634">
        <w:t xml:space="preserve"> </w:t>
      </w:r>
      <w:r w:rsidR="006F0497">
        <w:tab/>
      </w:r>
      <w:r w:rsidR="00A20634">
        <w:t>(</w:t>
      </w:r>
      <w:r w:rsidR="003A5312">
        <w:t>3</w:t>
      </w:r>
      <w:r w:rsidR="00A20634">
        <w:t>)</w:t>
      </w:r>
    </w:p>
    <w:p w14:paraId="60740C4A" w14:textId="04B56B27"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commentRangeStart w:id="85"/>
      <w:commentRangeStart w:id="86"/>
      <w:r w:rsidR="00803D02">
        <w:t xml:space="preserve">NIWR </w:t>
      </w:r>
      <w:r w:rsidR="00C65785">
        <w:t xml:space="preserve">is calculated </w:t>
      </w:r>
      <w:r w:rsidR="00B32C9F">
        <w:t xml:space="preserve">by </w:t>
      </w:r>
      <w:r w:rsidR="00C65785">
        <w:t>minimizing</w:t>
      </w:r>
      <w:r w:rsidR="00D24BED">
        <w:t xml:space="preserve"> the </w:t>
      </w:r>
      <w:r w:rsidR="0071519B">
        <w:t>difference between</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commentRangeEnd w:id="85"/>
      <w:r w:rsidR="00F96B84">
        <w:rPr>
          <w:rStyle w:val="CommentReference"/>
        </w:rPr>
        <w:commentReference w:id="85"/>
      </w:r>
      <w:commentRangeEnd w:id="86"/>
      <w:r w:rsidR="000B0B40">
        <w:rPr>
          <w:rStyle w:val="CommentReference"/>
        </w:rPr>
        <w:commentReference w:id="86"/>
      </w:r>
      <w:r w:rsidR="00943F08">
        <w:t>.</w:t>
      </w:r>
      <w:r w:rsidR="00D56EF7">
        <w:t xml:space="preserve"> </w:t>
      </w:r>
      <w:r w:rsidR="00EA3D06">
        <w:t xml:space="preserve">Supplementary groundwater </w:t>
      </w:r>
      <w:r w:rsidR="00044557">
        <w:t>pumping can be used to supply the NIWR as described in option 2.</w:t>
      </w:r>
      <w:r w:rsidR="00530F61">
        <w:t xml:space="preserve"> On-</w:t>
      </w:r>
      <w:r w:rsidR="00A83D3F">
        <w:t>farm</w:t>
      </w:r>
      <w:r w:rsidR="00530F61">
        <w:t xml:space="preserve"> surface water return flows </w:t>
      </w:r>
      <w:r w:rsidR="009E6B16">
        <w:t>are typically zero for this option</w:t>
      </w:r>
      <w:r w:rsidR="00530F61">
        <w:t>; however, surface water return flows can occur during irrigation water delivery through canals.</w:t>
      </w:r>
      <w:r w:rsidR="00FE23A7">
        <w:t xml:space="preserve"> Groundwater return flows are </w:t>
      </w:r>
      <w:r w:rsidR="009E6B16">
        <w:t>often nonzero, especially for farms with coarse soils</w:t>
      </w:r>
      <w:r w:rsidR="00FE23A7">
        <w:t>.</w:t>
      </w:r>
    </w:p>
    <w:p w14:paraId="181A9CCC" w14:textId="16A075A7" w:rsidR="00143E7A" w:rsidRPr="00592989" w:rsidRDefault="00592989" w:rsidP="00CD15CE">
      <w:pPr>
        <w:pStyle w:val="BodyText"/>
        <w:numPr>
          <w:ilvl w:val="0"/>
          <w:numId w:val="31"/>
        </w:numPr>
      </w:pPr>
      <w:r>
        <w:rPr>
          <w:b/>
        </w:rPr>
        <w:t>Triggered irrigation event</w:t>
      </w:r>
      <w:r w:rsidR="006671D7">
        <w:rPr>
          <w:b/>
        </w:rPr>
        <w:t>s</w:t>
      </w:r>
      <w:ins w:id="87" w:author="Essaid, Hedeff I." w:date="2019-04-16T11:37:00Z">
        <w:r w:rsidR="00FA4A0F">
          <w:rPr>
            <w:b/>
          </w:rPr>
          <w:t xml:space="preserve"> with specified rates and durations</w:t>
        </w:r>
      </w:ins>
    </w:p>
    <w:p w14:paraId="2B33313B" w14:textId="05FB74B5" w:rsidR="000571EC" w:rsidRDefault="003B7CBF" w:rsidP="00FE23A7">
      <w:pPr>
        <w:pStyle w:val="BodyText"/>
        <w:ind w:left="1080" w:firstLine="0"/>
      </w:pPr>
      <w:r>
        <w:t>O</w:t>
      </w:r>
      <w:r w:rsidR="00592989">
        <w:t xml:space="preserve">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rsidR="00592989">
        <w:t xml:space="preserve">. </w:t>
      </w:r>
      <w:r w:rsidR="00A64D21">
        <w:t xml:space="preserve">Once the irrigation event is triggered it continues </w:t>
      </w:r>
      <w:r w:rsidR="001455B5">
        <w:t xml:space="preserve">for the </w:t>
      </w:r>
      <w:r w:rsidR="001455B5">
        <w:lastRenderedPageBreak/>
        <w:t>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w:t>
      </w:r>
      <w:commentRangeStart w:id="88"/>
      <w:commentRangeStart w:id="89"/>
      <w:r w:rsidR="00044557">
        <w:t>NIWR</w:t>
      </w:r>
      <w:commentRangeEnd w:id="88"/>
      <w:r w:rsidR="0008173A">
        <w:rPr>
          <w:rStyle w:val="CommentReference"/>
        </w:rPr>
        <w:commentReference w:id="88"/>
      </w:r>
      <w:commentRangeEnd w:id="89"/>
      <w:r w:rsidR="00BD7B0F">
        <w:rPr>
          <w:rStyle w:val="CommentReference"/>
        </w:rPr>
        <w:commentReference w:id="89"/>
      </w:r>
      <w:r w:rsidR="00044557">
        <w:t xml:space="preserve">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r>
        <w:t xml:space="preserve"> Irrigation events can be triggered consecutively if the ET ratio remains below the specified threshold.</w:t>
      </w:r>
      <w:r w:rsidR="00530F61">
        <w:t xml:space="preserve"> Surface water return flows can occur during delivery and </w:t>
      </w:r>
      <w:r w:rsidR="009328FC">
        <w:t>on farm</w:t>
      </w:r>
      <w:r w:rsidR="00530F61">
        <w:t>.</w:t>
      </w:r>
      <w:r w:rsidR="00FE23A7">
        <w:t xml:space="preserve"> Groundwater return flows are simulated.</w:t>
      </w:r>
    </w:p>
    <w:p w14:paraId="2863C665" w14:textId="047BE54B" w:rsidR="005F13D5" w:rsidRDefault="00FD07C1" w:rsidP="003962BA">
      <w:pPr>
        <w:pStyle w:val="BodyText"/>
      </w:pPr>
      <w:r>
        <w:t xml:space="preserve">All </w:t>
      </w:r>
      <w:ins w:id="90" w:author="Essaid, Hedeff I." w:date="2019-04-16T11:44:00Z">
        <w:r w:rsidR="0008173A">
          <w:t xml:space="preserve">AG Package </w:t>
        </w:r>
      </w:ins>
      <w:del w:id="91" w:author="Essaid, Hedeff I." w:date="2019-04-16T11:44:00Z">
        <w:r w:rsidDel="0008173A">
          <w:delText xml:space="preserve">4 </w:delText>
        </w:r>
      </w:del>
      <w:ins w:id="92" w:author="Essaid, Hedeff I." w:date="2019-04-16T11:44:00Z">
        <w:r w:rsidR="0008173A">
          <w:t xml:space="preserve"> </w:t>
        </w:r>
      </w:ins>
      <w:commentRangeStart w:id="93"/>
      <w:commentRangeStart w:id="94"/>
      <w:r>
        <w:t>configurations</w:t>
      </w:r>
      <w:r w:rsidR="000571EC">
        <w:t xml:space="preserve"> rely on irrigatio</w:t>
      </w:r>
      <w:r w:rsidR="00182B98">
        <w:t>n water that is supplied by SFR</w:t>
      </w:r>
      <w:r w:rsidR="000571EC">
        <w:t xml:space="preserve"> </w:t>
      </w:r>
      <w:commentRangeEnd w:id="93"/>
      <w:r w:rsidR="0008173A">
        <w:rPr>
          <w:rStyle w:val="CommentReference"/>
        </w:rPr>
        <w:commentReference w:id="93"/>
      </w:r>
      <w:commentRangeEnd w:id="94"/>
      <w:r w:rsidR="00BD7B0F">
        <w:rPr>
          <w:rStyle w:val="CommentReference"/>
        </w:rPr>
        <w:commentReference w:id="94"/>
      </w:r>
      <w:r w:rsidR="000571EC">
        <w:t xml:space="preserve">diversion segments </w:t>
      </w:r>
      <w:ins w:id="95" w:author="Essaid, Hedeff I." w:date="2019-04-16T11:47:00Z">
        <w:r w:rsidR="0008173A">
          <w:t xml:space="preserve">(Niswonger and </w:t>
        </w:r>
        <w:proofErr w:type="spellStart"/>
        <w:r w:rsidR="0008173A">
          <w:t>Prudic</w:t>
        </w:r>
        <w:proofErr w:type="spellEnd"/>
        <w:r w:rsidR="0008173A">
          <w:t xml:space="preserve">, 2005) </w:t>
        </w:r>
      </w:ins>
      <w:r w:rsidR="000571EC">
        <w:t>and/or A</w:t>
      </w:r>
      <w:r w:rsidR="0087062D">
        <w:t>G</w:t>
      </w:r>
      <w:r w:rsidR="000571EC">
        <w:t xml:space="preserve"> Package groundwater wells</w:t>
      </w:r>
      <w:del w:id="96" w:author="Essaid, Hedeff I." w:date="2019-04-16T11:47:00Z">
        <w:r w:rsidR="00182B98" w:rsidDel="0008173A">
          <w:delText xml:space="preserve"> (Niswonger and Prudic, 2005)</w:delText>
        </w:r>
      </w:del>
      <w:r w:rsidR="000571EC">
        <w:t xml:space="preserve">. </w:t>
      </w:r>
      <w:commentRangeStart w:id="97"/>
      <w:commentRangeStart w:id="98"/>
      <w:r w:rsidR="000571EC" w:rsidRPr="00224A83">
        <w:t>During flow-limited or draw-down limited conditions</w:t>
      </w:r>
      <w:commentRangeEnd w:id="97"/>
      <w:r w:rsidR="00007664">
        <w:rPr>
          <w:rStyle w:val="CommentReference"/>
        </w:rPr>
        <w:commentReference w:id="97"/>
      </w:r>
      <w:commentRangeEnd w:id="98"/>
      <w:r w:rsidR="008C1E95">
        <w:rPr>
          <w:rStyle w:val="CommentReference"/>
        </w:rPr>
        <w:commentReference w:id="98"/>
      </w:r>
      <w:r w:rsidR="000571EC" w:rsidRPr="00224A83">
        <w:t xml:space="preserve">, irrigation is reduced to the actual diverted </w:t>
      </w:r>
      <w:r w:rsidR="000571EC">
        <w:t>and/</w:t>
      </w:r>
      <w:r w:rsidR="000571EC" w:rsidRPr="00224A83">
        <w:t>or pumped amount.</w:t>
      </w:r>
      <w:r w:rsidR="005F13D5">
        <w:t xml:space="preserve"> </w:t>
      </w:r>
      <w:commentRangeStart w:id="99"/>
      <w:commentRangeStart w:id="100"/>
      <w:r w:rsidR="009238A5">
        <w:t>Runoff</w:t>
      </w:r>
      <w:commentRangeEnd w:id="99"/>
      <w:r w:rsidR="0008173A">
        <w:rPr>
          <w:rStyle w:val="CommentReference"/>
        </w:rPr>
        <w:commentReference w:id="99"/>
      </w:r>
      <w:commentRangeEnd w:id="100"/>
      <w:r w:rsidR="008316D9">
        <w:rPr>
          <w:rStyle w:val="CommentReference"/>
        </w:rPr>
        <w:commentReference w:id="100"/>
      </w:r>
      <w:r w:rsidR="009238A5">
        <w:t xml:space="preserve"> is simulated by UZF/PRMS using the cascade routing approach </w:t>
      </w:r>
      <w:ins w:id="101" w:author="Essaid, Hedeff I." w:date="2019-04-16T11:41:00Z">
        <w:r w:rsidR="0008173A">
          <w:t xml:space="preserve">for GSFLOW simulations </w:t>
        </w:r>
      </w:ins>
      <w:r w:rsidR="009238A5">
        <w:t>(</w:t>
      </w:r>
      <w:proofErr w:type="spellStart"/>
      <w:r w:rsidR="009238A5">
        <w:t>Markstrom</w:t>
      </w:r>
      <w:proofErr w:type="spellEnd"/>
      <w:r w:rsidR="009238A5">
        <w:t xml:space="preserve"> </w:t>
      </w:r>
      <w:r w:rsidR="009F0064">
        <w:t>et al.,</w:t>
      </w:r>
      <w:r w:rsidR="009238A5">
        <w:t xml:space="preserve"> 2008; Henson </w:t>
      </w:r>
      <w:r w:rsidR="009F0064">
        <w:t>et al.,</w:t>
      </w:r>
      <w:r w:rsidR="009238A5">
        <w:t xml:space="preserve"> 2013)</w:t>
      </w:r>
      <w:r w:rsidR="005430C8">
        <w:t xml:space="preserve">, or the UZF input option IRUNBND </w:t>
      </w:r>
      <w:r w:rsidR="00B46AF2">
        <w:t>f</w:t>
      </w:r>
      <w:r w:rsidR="005430C8">
        <w:t>or MODFLOW simulations</w:t>
      </w:r>
      <w:r w:rsidR="003962BA">
        <w:t xml:space="preserve"> (Niswonger </w:t>
      </w:r>
      <w:r w:rsidR="009F0064">
        <w:t>et al.,</w:t>
      </w:r>
      <w:r w:rsidR="003962BA">
        <w:t xml:space="preserve"> 2006)</w:t>
      </w:r>
      <w:r w:rsidR="009238A5">
        <w:t>.</w:t>
      </w:r>
      <w:r w:rsidR="00A669CA">
        <w:t xml:space="preserve"> </w:t>
      </w:r>
      <w:r w:rsidR="006D51B0">
        <w:t xml:space="preserve">Sub-irrigation </w:t>
      </w:r>
      <w:r w:rsidR="00B33EA6">
        <w:t>can occur</w:t>
      </w:r>
      <w:r w:rsidR="006D51B0">
        <w:t xml:space="preserve"> when there is shallow groundwater beneath agricultural fields</w:t>
      </w:r>
      <w:r w:rsidR="00B33EA6">
        <w:t>, and</w:t>
      </w:r>
      <w:r w:rsidR="006D51B0">
        <w:t xml:space="preserve"> </w:t>
      </w:r>
      <w:r w:rsidR="00EE49BD">
        <w:t xml:space="preserve">if ET is simulated explicitly using UZF or the PRMS </w:t>
      </w:r>
      <w:proofErr w:type="spellStart"/>
      <w:r w:rsidR="00EE49BD">
        <w:t>Soilzone</w:t>
      </w:r>
      <w:proofErr w:type="spellEnd"/>
      <w:r w:rsidR="00EE49BD">
        <w:t xml:space="preserve"> Module</w:t>
      </w:r>
      <w:r w:rsidR="006D51B0">
        <w:t xml:space="preserve">. Groundwater ET is simulated by </w:t>
      </w:r>
      <w:r w:rsidR="00EE49BD">
        <w:t>UZF</w:t>
      </w:r>
      <w:r w:rsidR="006D51B0">
        <w:t xml:space="preserve"> for MODFLOW simulations using a linear function of the depth to the water table; groundwater ET is simulated in GSFLOW </w:t>
      </w:r>
      <w:r w:rsidR="00E62DDC">
        <w:t>by</w:t>
      </w:r>
      <w:r w:rsidR="006D51B0">
        <w:t xml:space="preserve"> groundwater 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commentRangeStart w:id="102"/>
    <w:commentRangeStart w:id="103"/>
    <w:p w14:paraId="65DF0290" w14:textId="72F00F2D" w:rsidR="00AB3265" w:rsidRDefault="00BC311A"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w:t>
      </w:r>
      <w:r w:rsidR="00EE49BD">
        <w:t>UZF</w:t>
      </w:r>
      <w:r w:rsidR="00CD15CE">
        <w:t xml:space="preserve"> input file</w:t>
      </w:r>
      <w:r w:rsidR="006658D6">
        <w:t xml:space="preserve"> using </w:t>
      </w:r>
      <w:r w:rsidR="00AB3265">
        <w:t>the input variable PET</w:t>
      </w:r>
      <w:ins w:id="104" w:author="Essaid, Hedeff I." w:date="2019-04-16T12:28:00Z">
        <w:r w:rsidR="00D73A93">
          <w:t xml:space="preserve"> (potential evapotranspiration)</w:t>
        </w:r>
      </w:ins>
      <w:r w:rsidR="00CD15CE">
        <w:t xml:space="preserve"> </w:t>
      </w:r>
      <w:r w:rsidR="002F0F67">
        <w:t xml:space="preserve">for </w:t>
      </w:r>
      <w:r w:rsidR="00CD15CE">
        <w:t xml:space="preserve">MODFLOW simulations, or </w:t>
      </w:r>
      <w:r w:rsidR="005D7116">
        <w:t xml:space="preserve">for GSFLOW simulations </w:t>
      </w:r>
      <w:r w:rsidR="00CD15CE">
        <w:t xml:space="preserve">it is calculated </w:t>
      </w:r>
      <w:commentRangeEnd w:id="102"/>
      <w:r w:rsidR="00D73A93">
        <w:rPr>
          <w:rStyle w:val="CommentReference"/>
        </w:rPr>
        <w:commentReference w:id="102"/>
      </w:r>
      <w:commentRangeEnd w:id="103"/>
      <w:r w:rsidR="00841F42">
        <w:rPr>
          <w:rStyle w:val="CommentReference"/>
        </w:rPr>
        <w:commentReference w:id="103"/>
      </w:r>
      <w:r w:rsidR="00CD15CE">
        <w:t xml:space="preserve">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w:t>
      </w:r>
      <w:r w:rsidR="009F0064">
        <w:t>et al.,</w:t>
      </w:r>
      <w:r w:rsidR="00CD15CE">
        <w:t xml:space="preserve"> 2015). HRU-based ET coefficients must be multiplied by the </w:t>
      </w:r>
      <w:commentRangeStart w:id="105"/>
      <w:commentRangeStart w:id="106"/>
      <w:r w:rsidR="00CD15CE">
        <w:t xml:space="preserve">crop coefficient </w:t>
      </w:r>
      <w:r w:rsidR="00CD15CE">
        <w:lastRenderedPageBreak/>
        <w:t>(</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w:t>
      </w:r>
      <w:commentRangeEnd w:id="105"/>
      <w:r w:rsidR="00A63D7E">
        <w:rPr>
          <w:rStyle w:val="CommentReference"/>
        </w:rPr>
        <w:commentReference w:id="105"/>
      </w:r>
      <w:commentRangeEnd w:id="106"/>
      <w:r w:rsidR="00841F42">
        <w:rPr>
          <w:rStyle w:val="CommentReference"/>
        </w:rPr>
        <w:commentReference w:id="106"/>
      </w:r>
      <w:r w:rsidR="00CD15CE">
        <w:t xml:space="preserve">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w:t>
      </w:r>
      <w:r w:rsidR="009F0064">
        <w:t>et al.,</w:t>
      </w:r>
      <w:r w:rsidR="00CD15CE">
        <w:t xml:space="preserve">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w:t>
      </w:r>
      <w:r w:rsidR="00EE49BD">
        <w:t>UZF</w:t>
      </w:r>
      <w:r w:rsidR="00CD15CE">
        <w:t xml:space="preserve"> Package</w:t>
      </w:r>
      <w:ins w:id="107" w:author="Essaid, Hedeff I." w:date="2019-04-16T11:50:00Z">
        <w:r w:rsidR="00F96B84">
          <w:t xml:space="preserve"> with</w:t>
        </w:r>
      </w:ins>
      <w:r w:rsidR="00CD15CE">
        <w:t xml:space="preserve"> </w:t>
      </w:r>
      <w:ins w:id="108" w:author="Essaid, Hedeff I." w:date="2019-04-16T11:50:00Z">
        <w:r w:rsidR="00F96B84">
          <w:t>a kinematic-wave f</w:t>
        </w:r>
        <w:commentRangeStart w:id="109"/>
        <w:commentRangeStart w:id="110"/>
        <w:r w:rsidR="00F96B84">
          <w:t>ormulation</w:t>
        </w:r>
      </w:ins>
      <w:commentRangeEnd w:id="109"/>
      <w:ins w:id="111" w:author="Essaid, Hedeff I." w:date="2019-04-16T11:51:00Z">
        <w:r w:rsidR="00F96B84">
          <w:rPr>
            <w:rStyle w:val="CommentReference"/>
          </w:rPr>
          <w:commentReference w:id="109"/>
        </w:r>
      </w:ins>
      <w:commentRangeEnd w:id="110"/>
      <w:r w:rsidR="00841F42">
        <w:rPr>
          <w:rStyle w:val="CommentReference"/>
        </w:rPr>
        <w:commentReference w:id="110"/>
      </w:r>
      <w:ins w:id="112" w:author="Essaid, Hedeff I." w:date="2019-04-16T11:50:00Z">
        <w:r w:rsidR="00F96B84">
          <w:t xml:space="preserve"> </w:t>
        </w:r>
      </w:ins>
      <w:r w:rsidR="00CD15CE">
        <w:t xml:space="preserve">or by the PRMS </w:t>
      </w:r>
      <w:proofErr w:type="spellStart"/>
      <w:r w:rsidR="00CD15CE">
        <w:t>Soilzone</w:t>
      </w:r>
      <w:proofErr w:type="spellEnd"/>
      <w:r w:rsidR="00CD15CE">
        <w:t xml:space="preserve"> Module using </w:t>
      </w:r>
      <w:del w:id="113" w:author="Essaid, Hedeff I." w:date="2019-04-16T11:50:00Z">
        <w:r w:rsidR="00CD15CE" w:rsidDel="00F96B84">
          <w:delText>a kinematic</w:delText>
        </w:r>
        <w:r w:rsidR="005676D3" w:rsidDel="00F96B84">
          <w:delText>-</w:delText>
        </w:r>
        <w:r w:rsidR="00CD15CE" w:rsidDel="00F96B84">
          <w:delText xml:space="preserve">wave formulation or </w:delText>
        </w:r>
      </w:del>
      <w:ins w:id="114" w:author="Essaid, Hedeff I." w:date="2019-04-16T11:50:00Z">
        <w:r w:rsidR="00F96B84">
          <w:t xml:space="preserve">a </w:t>
        </w:r>
      </w:ins>
      <w:r w:rsidR="00CD15CE">
        <w:t>nonlinear soil-water reservoir approach</w:t>
      </w:r>
      <w:del w:id="115" w:author="Essaid, Hedeff I." w:date="2019-04-16T11:50:00Z">
        <w:r w:rsidR="00CD15CE" w:rsidDel="00F96B84">
          <w:delText>, respectively</w:delText>
        </w:r>
      </w:del>
      <w:r w:rsidR="00CD15CE">
        <w:t xml:space="preserve"> (</w:t>
      </w:r>
      <w:proofErr w:type="spellStart"/>
      <w:r w:rsidR="00CD15CE">
        <w:t>Markstrom</w:t>
      </w:r>
      <w:proofErr w:type="spellEnd"/>
      <w:r w:rsidR="00CD15CE">
        <w:t xml:space="preserve"> </w:t>
      </w:r>
      <w:r w:rsidR="009F0064">
        <w:t>et al.,</w:t>
      </w:r>
      <w:r w:rsidR="00CD15CE">
        <w:t xml:space="preserve"> 2008). </w:t>
      </w:r>
    </w:p>
    <w:p w14:paraId="419FBB2C" w14:textId="73D0003C" w:rsidR="003D5AA7" w:rsidRDefault="00AB3265" w:rsidP="00BF7D22">
      <w:pPr>
        <w:pStyle w:val="BodyText"/>
      </w:pPr>
      <w:r>
        <w:t>A</w:t>
      </w:r>
      <w:r w:rsidR="00460605">
        <w:t>n</w:t>
      </w:r>
      <w:r>
        <w:t xml:space="preserve"> option for simulating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Pr="00AB3265">
        <w:t xml:space="preserve"> in </w:t>
      </w:r>
      <w:commentRangeStart w:id="116"/>
      <w:commentRangeStart w:id="117"/>
      <w:r>
        <w:t>the UZF Package</w:t>
      </w:r>
      <w:r w:rsidR="00460605">
        <w:t xml:space="preserve"> for GSFLOW</w:t>
      </w:r>
      <w:r w:rsidRPr="00AB3265">
        <w:t xml:space="preserve"> </w:t>
      </w:r>
      <w:commentRangeEnd w:id="116"/>
      <w:r w:rsidR="00F96B84">
        <w:rPr>
          <w:rStyle w:val="CommentReference"/>
        </w:rPr>
        <w:commentReference w:id="116"/>
      </w:r>
      <w:commentRangeEnd w:id="117"/>
      <w:r w:rsidR="00841F42">
        <w:rPr>
          <w:rStyle w:val="CommentReference"/>
        </w:rPr>
        <w:commentReference w:id="117"/>
      </w:r>
      <w:ins w:id="118" w:author="Essaid, Hedeff I." w:date="2019-04-16T11:51:00Z">
        <w:r w:rsidR="00F96B84">
          <w:t>that uses a</w:t>
        </w:r>
        <w:r w:rsidR="00F96B84" w:rsidRPr="00AB3265">
          <w:t xml:space="preserve"> pressure gradient approach</w:t>
        </w:r>
        <w:r w:rsidR="00F96B84">
          <w:t xml:space="preserve"> </w:t>
        </w:r>
      </w:ins>
      <w:r>
        <w:t>was added to support the AG Package</w:t>
      </w:r>
      <w:del w:id="119" w:author="Essaid, Hedeff I." w:date="2019-04-16T11:51:00Z">
        <w:r w:rsidR="0021291F" w:rsidDel="00F96B84">
          <w:delText xml:space="preserve"> that uses</w:delText>
        </w:r>
        <w:r w:rsidDel="00F96B84">
          <w:delText xml:space="preserve"> a</w:delText>
        </w:r>
        <w:r w:rsidRPr="00AB3265" w:rsidDel="00F96B84">
          <w:delText xml:space="preserve"> pressure gradient approach</w:delText>
        </w:r>
      </w:del>
      <w:r w:rsidRPr="00AB3265">
        <w:t xml:space="preserve">. </w:t>
      </w:r>
      <w:r w:rsidR="00460605">
        <w:t xml:space="preserve">This is the same approach documented in the newest version of MODFLOW called MODFLOW6 (Langevin et al., 2017). </w:t>
      </w:r>
      <w:r w:rsidRPr="00AB3265">
        <w:t xml:space="preserve">For this case, the capillary pressures are calculated </w:t>
      </w:r>
      <w:r>
        <w:t>in the crop root zone</w:t>
      </w:r>
      <w:r w:rsidRPr="00AB3265">
        <w:t xml:space="preserve"> using the Brooks-Corey retention function and </w:t>
      </w:r>
      <w:r>
        <w:t xml:space="preserve">2 new </w:t>
      </w:r>
      <w:r w:rsidR="00BF7D22">
        <w:t>UZF input variables</w:t>
      </w:r>
      <w:r>
        <w:t xml:space="preserve">, including the </w:t>
      </w:r>
      <w:r w:rsidRPr="00AB3265">
        <w:t>air entry pressure</w:t>
      </w:r>
      <w:r>
        <w:t xml:space="preserve"> and root pressure (</w:t>
      </w:r>
      <w:proofErr w:type="spellStart"/>
      <w:r w:rsidRPr="00AB3265">
        <w:t>Lappala</w:t>
      </w:r>
      <w:proofErr w:type="spellEnd"/>
      <w:r w:rsidRPr="00AB3265">
        <w:t xml:space="preserve"> </w:t>
      </w:r>
      <w:r w:rsidR="009F0064">
        <w:t>et al.,</w:t>
      </w:r>
      <w:r>
        <w:t xml:space="preserve"> </w:t>
      </w:r>
      <w:r w:rsidRPr="00AB3265">
        <w:t xml:space="preserve">1987).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3D5AA7">
        <w:t xml:space="preserve"> is</w:t>
      </w:r>
      <w:r w:rsidRPr="00AB3265">
        <w:t xml:space="preserve"> calculated using</w:t>
      </w:r>
      <w:r w:rsidR="003D5AA7">
        <w:t>:</w:t>
      </w:r>
      <w:r w:rsidRPr="00AB3265">
        <w:t xml:space="preserve"> </w:t>
      </w:r>
    </w:p>
    <w:commentRangeStart w:id="120"/>
    <w:commentRangeStart w:id="121"/>
    <w:p w14:paraId="08A1CCD2" w14:textId="046FD6ED" w:rsidR="003D5AA7" w:rsidRDefault="00BC311A" w:rsidP="00F306C4">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=K</m:t>
        </m:r>
        <m:d>
          <m:dPr>
            <m:ctrlPr>
              <w:rPr>
                <w:rFonts w:ascii="Cambria Math" w:hAnsi="Cambria Math"/>
                <w:i/>
              </w:rPr>
            </m:ctrlPr>
          </m:dPr>
          <m:e>
            <m:r>
              <w:rPr>
                <w:rFonts w:ascii="Cambria Math" w:hAnsi="Cambria Math"/>
              </w:rPr>
              <m:t>θ</m:t>
            </m:r>
          </m:e>
        </m:d>
        <m:r>
          <w:rPr>
            <w:rFonts w:ascii="Cambria Math" w:hAnsi="Cambria Math"/>
          </w:rPr>
          <m:t>[ψ</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m:t>
        </m:r>
      </m:oMath>
      <w:r w:rsidR="00F306C4">
        <w:tab/>
      </w:r>
      <w:commentRangeEnd w:id="120"/>
      <w:r w:rsidR="00F96B84">
        <w:rPr>
          <w:rStyle w:val="CommentReference"/>
        </w:rPr>
        <w:commentReference w:id="120"/>
      </w:r>
      <w:commentRangeEnd w:id="121"/>
      <w:r w:rsidR="00841F42">
        <w:rPr>
          <w:rStyle w:val="CommentReference"/>
        </w:rPr>
        <w:commentReference w:id="121"/>
      </w:r>
      <w:r w:rsidR="00F306C4">
        <w:tab/>
      </w:r>
      <w:r w:rsidR="00F306C4">
        <w:tab/>
      </w:r>
      <w:r w:rsidR="00F306C4">
        <w:tab/>
        <w:t>(</w:t>
      </w:r>
      <w:r w:rsidR="00EB2927">
        <w:t>4</w:t>
      </w:r>
      <w:r w:rsidR="00F306C4">
        <w:t>)</w:t>
      </w:r>
    </w:p>
    <w:p w14:paraId="1FF1BE34" w14:textId="2168F424" w:rsidR="00143E7A" w:rsidRDefault="009812D3" w:rsidP="00F306C4">
      <w:pPr>
        <w:pStyle w:val="BodyText"/>
        <w:ind w:firstLine="0"/>
      </w:pPr>
      <w:r w:rsidRPr="00AB3265">
        <w:t>W</w:t>
      </w:r>
      <w:r w:rsidR="00AB3265" w:rsidRPr="00AB3265">
        <w:t>here</w:t>
      </w:r>
      <w:r>
        <w:t xml:space="preserve"> </w:t>
      </w:r>
      <m:oMath>
        <m:r>
          <w:rPr>
            <w:rFonts w:ascii="Cambria Math" w:hAnsi="Cambria Math"/>
          </w:rPr>
          <m:t>K</m:t>
        </m:r>
        <m:d>
          <m:dPr>
            <m:ctrlPr>
              <w:rPr>
                <w:rFonts w:ascii="Cambria Math" w:hAnsi="Cambria Math"/>
                <w:i/>
              </w:rPr>
            </m:ctrlPr>
          </m:dPr>
          <m:e>
            <m:r>
              <w:rPr>
                <w:rFonts w:ascii="Cambria Math" w:hAnsi="Cambria Math"/>
              </w:rPr>
              <m:t>θ</m:t>
            </m:r>
          </m:e>
        </m:d>
      </m:oMath>
      <w:r>
        <w:t xml:space="preserve"> is unsaturated hydraulic conductivity as a function of water content </w:t>
      </w:r>
      <w:r w:rsidR="00F306C4">
        <w:t>(LT</w:t>
      </w:r>
      <w:r w:rsidR="00F306C4">
        <w:rPr>
          <w:vertAlign w:val="superscript"/>
        </w:rPr>
        <w:t>-1</w:t>
      </w:r>
      <w:r w:rsidR="00F306C4">
        <w:t>),</w:t>
      </w:r>
      <w:r w:rsidR="00AB3265" w:rsidRPr="00AB3265">
        <w:t xml:space="preserve"> </w:t>
      </w:r>
      <m:oMath>
        <m:r>
          <w:rPr>
            <w:rFonts w:ascii="Cambria Math" w:hAnsi="Cambria Math"/>
          </w:rPr>
          <m:t>ψ</m:t>
        </m:r>
        <m:d>
          <m:dPr>
            <m:ctrlPr>
              <w:rPr>
                <w:rFonts w:ascii="Cambria Math" w:hAnsi="Cambria Math"/>
                <w:i/>
              </w:rPr>
            </m:ctrlPr>
          </m:dPr>
          <m:e>
            <m:r>
              <w:rPr>
                <w:rFonts w:ascii="Cambria Math" w:hAnsi="Cambria Math"/>
              </w:rPr>
              <m:t>θ</m:t>
            </m:r>
          </m:e>
        </m:d>
      </m:oMath>
      <w:r w:rsidR="00AB3265" w:rsidRPr="00AB3265">
        <w:t xml:space="preserve"> is capillary pressure </w:t>
      </w:r>
      <w:r w:rsidR="00F306C4">
        <w:t xml:space="preserve">as a function of water content </w:t>
      </w:r>
      <w:r w:rsidR="00AB3265" w:rsidRPr="00AB3265">
        <w:t>(L</w:t>
      </w:r>
      <w:r w:rsidR="00F306C4" w:rsidRPr="00AB3265">
        <w:t>)</w:t>
      </w:r>
      <w:r w:rsidR="00F306C4">
        <w:t>,</w:t>
      </w:r>
      <w:r w:rsidR="00F306C4" w:rsidRPr="00AB3265">
        <w:t xml:space="preserve"> and</w:t>
      </w:r>
      <w:r w:rsidR="00AB3265" w:rsidRPr="00AB3265">
        <w:t xml:space="preserve"> </w:t>
      </w:r>
      <m:oMath>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 xml:space="preserve"> </m:t>
        </m:r>
      </m:oMath>
      <w:r w:rsidR="00AB3265" w:rsidRPr="00AB3265">
        <w:t xml:space="preserve">is the negative root pressure </w:t>
      </w:r>
      <w:del w:id="122" w:author="Essaid, Hedeff I." w:date="2019-04-16T11:58:00Z">
        <w:r w:rsidR="00AB3265" w:rsidRPr="00AB3265" w:rsidDel="008D6E0B">
          <w:delText xml:space="preserve">for </w:delText>
        </w:r>
      </w:del>
      <w:r w:rsidR="00104E6B">
        <w:t>specified as a depth of water in the UZF Package</w:t>
      </w:r>
      <w:r w:rsidR="00AB3265" w:rsidRPr="00AB3265">
        <w:t xml:space="preserve"> (L).</w:t>
      </w:r>
      <w:r w:rsidR="00F306C4">
        <w:t xml:space="preserve"> </w:t>
      </w:r>
      <w:r w:rsidR="00704BD1">
        <w:t xml:space="preserve">Variables in equation </w:t>
      </w:r>
      <w:r w:rsidR="00040549">
        <w:t>4</w:t>
      </w:r>
      <w:r w:rsidR="00704BD1">
        <w:t xml:space="preserve"> are calculated using </w:t>
      </w:r>
      <w:r w:rsidR="00F306C4">
        <w:t>Brooks and Corey</w:t>
      </w:r>
      <w:r w:rsidR="00704BD1">
        <w:t xml:space="preserve"> (</w:t>
      </w:r>
      <w:r w:rsidR="00F306C4">
        <w:t>1966)</w:t>
      </w:r>
      <w:r w:rsidR="00704BD1">
        <w:t xml:space="preserve"> unsaturated hydraulic conductivity and capillary pressure functions.</w:t>
      </w:r>
    </w:p>
    <w:p w14:paraId="474193B6" w14:textId="06A89C4A" w:rsidR="00AA4111" w:rsidRDefault="00B80A31" w:rsidP="00B80A31">
      <w:pPr>
        <w:pStyle w:val="Heading2"/>
      </w:pPr>
      <w:r>
        <w:t xml:space="preserve">Irrigation </w:t>
      </w:r>
      <w:r w:rsidR="00EB4F8A">
        <w:t>Systems</w:t>
      </w:r>
    </w:p>
    <w:p w14:paraId="198EDF08" w14:textId="2F9C8AF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crop</w:t>
      </w:r>
      <w:r w:rsidR="00346645">
        <w:t>-</w:t>
      </w:r>
      <w:r>
        <w:t xml:space="preserve">water </w:t>
      </w:r>
      <w:r w:rsidR="006126F0">
        <w:t>consumption</w:t>
      </w:r>
      <w:r w:rsidR="00C043C9">
        <w:t xml:space="preserve"> (Fig. </w:t>
      </w:r>
      <w:r w:rsidR="00836FB9">
        <w:t>1</w:t>
      </w:r>
      <w:r w:rsidR="00C043C9">
        <w:t>)</w:t>
      </w:r>
      <w:r w:rsidR="006126F0">
        <w:t>.</w:t>
      </w:r>
      <w:r>
        <w:t xml:space="preserve"> </w:t>
      </w:r>
      <w:r w:rsidR="00391D1B">
        <w:t xml:space="preserve">For </w:t>
      </w:r>
      <w:r w:rsidR="00CF3009">
        <w:t>simpler options</w:t>
      </w:r>
      <w:r w:rsidR="00391D1B">
        <w:t xml:space="preserve"> (Figs. 1A and 1B)</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w:t>
      </w:r>
      <w:r w:rsidR="000A6FAF">
        <w:lastRenderedPageBreak/>
        <w:t>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w:t>
      </w:r>
      <w:r w:rsidR="00D054F2">
        <w:t>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5B6CD0C3" w:rsidR="00C85311" w:rsidRPr="00DA30F1" w:rsidRDefault="0061353B" w:rsidP="00C043C9">
      <w:pPr>
        <w:pStyle w:val="BodyText"/>
        <w:ind w:left="2880"/>
      </w:pPr>
      <w:commentRangeStart w:id="123"/>
      <w:commentRangeStart w:id="124"/>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EB2927">
        <w:t>5</w:t>
      </w:r>
      <w:r w:rsidR="00A074C6">
        <w:t>)</w:t>
      </w:r>
      <w:commentRangeEnd w:id="123"/>
      <w:r w:rsidR="00B543D6">
        <w:rPr>
          <w:rStyle w:val="CommentReference"/>
        </w:rPr>
        <w:commentReference w:id="123"/>
      </w:r>
      <w:commentRangeEnd w:id="124"/>
      <w:r w:rsidR="0065164F">
        <w:rPr>
          <w:rStyle w:val="CommentReference"/>
        </w:rPr>
        <w:commentReference w:id="124"/>
      </w:r>
    </w:p>
    <w:p w14:paraId="183F11CD" w14:textId="2B27A142" w:rsidR="00C85311" w:rsidRDefault="0061353B" w:rsidP="00CA168E">
      <w:pPr>
        <w:pStyle w:val="BodyText"/>
        <w:ind w:firstLine="0"/>
      </w:pPr>
      <w:r>
        <w:t>a</w:t>
      </w:r>
      <w:r w:rsidR="00C85311">
        <w:t>nd</w:t>
      </w:r>
    </w:p>
    <w:p w14:paraId="4263EC1D" w14:textId="07906E13"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EB2927">
        <w:t>6</w:t>
      </w:r>
      <w:r w:rsidR="00976A95">
        <w:t>)</w:t>
      </w:r>
    </w:p>
    <w:p w14:paraId="0BB4B44D" w14:textId="7FFDE87F" w:rsidR="00DA30F1" w:rsidRDefault="00DA30F1" w:rsidP="00CA168E">
      <w:pPr>
        <w:pStyle w:val="BodyText"/>
        <w:ind w:firstLine="0"/>
      </w:pPr>
      <w:r>
        <w:t xml:space="preserve">Where </w:t>
      </w:r>
      <m:oMath>
        <m:r>
          <w:rPr>
            <w:rFonts w:ascii="Cambria Math" w:hAnsi="Cambria Math"/>
          </w:rPr>
          <m:t>EF</m:t>
        </m:r>
      </m:oMath>
      <w:r>
        <w:t xml:space="preserve"> is </w:t>
      </w:r>
      <w:commentRangeStart w:id="125"/>
      <w:commentRangeStart w:id="126"/>
      <w:r>
        <w:t>the irrigation efficiency factor</w:t>
      </w:r>
      <w:r w:rsidR="00A074C6">
        <w:t xml:space="preserve"> </w:t>
      </w:r>
      <w:commentRangeEnd w:id="125"/>
      <w:r w:rsidR="00804C86">
        <w:rPr>
          <w:rStyle w:val="CommentReference"/>
        </w:rPr>
        <w:commentReference w:id="125"/>
      </w:r>
      <w:commentRangeEnd w:id="126"/>
      <w:r w:rsidR="0065164F">
        <w:rPr>
          <w:rStyle w:val="CommentReference"/>
        </w:rPr>
        <w:commentReference w:id="126"/>
      </w:r>
      <w:r w:rsidR="00A074C6">
        <w:t>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w:commentRangeStart w:id="127"/>
      <w:commentRangeStart w:id="128"/>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commentRangeEnd w:id="127"/>
      <w:r w:rsidR="00E945C2">
        <w:rPr>
          <w:rStyle w:val="CommentReference"/>
        </w:rPr>
        <w:commentReference w:id="127"/>
      </w:r>
      <w:commentRangeEnd w:id="128"/>
      <w:r w:rsidR="0065164F">
        <w:rPr>
          <w:rStyle w:val="CommentReference"/>
        </w:rPr>
        <w:commentReference w:id="128"/>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w:t>
      </w:r>
      <w:r w:rsidR="009F0064">
        <w:t>et al.,</w:t>
      </w:r>
      <w:r w:rsidR="00730A3B">
        <w:t xml:space="preserve">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F3009">
        <w:t xml:space="preserve"> (consumed)</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w:t>
      </w:r>
      <w:r w:rsidR="00810C60">
        <w:t>partitioning and</w:t>
      </w:r>
      <w:r w:rsidR="00AC7496">
        <w:t xml:space="preserve"> </w:t>
      </w:r>
      <w:r w:rsidR="006B2F66">
        <w:t xml:space="preserve">set the model to </w:t>
      </w:r>
      <w:r w:rsidR="002E79B7">
        <w:t xml:space="preserve">automatically </w:t>
      </w:r>
      <w:r w:rsidR="00AC7496">
        <w:t>apply</w:t>
      </w:r>
      <w:r w:rsidR="002965A9">
        <w:t xml:space="preserve"> </w:t>
      </w:r>
      <m:oMath>
        <m:r>
          <w:rPr>
            <w:rFonts w:ascii="Cambria Math" w:hAnsi="Cambria Math"/>
          </w:rPr>
          <m:t>GIWR</m:t>
        </m:r>
      </m:oMath>
      <w:r w:rsidR="007F2933">
        <w:t xml:space="preserve"> to </w:t>
      </w:r>
      <w:r w:rsidR="002E79B7">
        <w:t>each</w:t>
      </w:r>
      <w:r w:rsidR="006C6054">
        <w:t xml:space="preserve"> cell/HRU</w:t>
      </w:r>
      <w:r w:rsidR="002E79B7">
        <w:t xml:space="preserve"> containing fields</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248135B" w:rsidR="00A074C6" w:rsidRDefault="00BC311A"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EB2927">
        <w:t>7</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73D951ED" w:rsidR="00735C7E" w:rsidRDefault="00BC311A"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m:t>
        </m:r>
        <w:commentRangeStart w:id="129"/>
        <w:commentRangeStart w:id="130"/>
        <m:r>
          <w:rPr>
            <w:rFonts w:ascii="Cambria Math" w:hAnsi="Cambria Math"/>
          </w:rPr>
          <m:t>GIWR</m:t>
        </m:r>
      </m:oMath>
      <w:r w:rsidR="00C7207A">
        <w:t>.</w:t>
      </w:r>
      <w:commentRangeEnd w:id="129"/>
      <w:r w:rsidR="00AC6172">
        <w:rPr>
          <w:rStyle w:val="CommentReference"/>
        </w:rPr>
        <w:commentReference w:id="129"/>
      </w:r>
      <w:commentRangeEnd w:id="130"/>
      <w:r w:rsidR="00CD237C">
        <w:rPr>
          <w:rStyle w:val="CommentReference"/>
        </w:rPr>
        <w:commentReference w:id="130"/>
      </w:r>
      <w:r w:rsidR="00C7207A">
        <w:tab/>
      </w:r>
      <w:r w:rsidR="00735C7E">
        <w:tab/>
      </w:r>
      <w:r w:rsidR="00C70B69">
        <w:tab/>
      </w:r>
      <w:r w:rsidR="00CC6CA8">
        <w:tab/>
      </w:r>
      <w:r w:rsidR="00CC6CA8">
        <w:tab/>
      </w:r>
      <w:r w:rsidR="00735C7E">
        <w:t>(</w:t>
      </w:r>
      <w:r w:rsidR="00EB2927">
        <w:t>8</w:t>
      </w:r>
      <w:r w:rsidR="00735C7E">
        <w:t>)</w:t>
      </w:r>
    </w:p>
    <w:p w14:paraId="154CD192" w14:textId="73D49B3B"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w:t>
      </w:r>
      <w:commentRangeStart w:id="131"/>
      <w:commentRangeStart w:id="132"/>
      <w:r>
        <w:t xml:space="preserve">and </w:t>
      </w:r>
      <w:r w:rsidRPr="00576BF1">
        <w:rPr>
          <w:i/>
        </w:rPr>
        <w:t>i</w:t>
      </w:r>
      <w:r>
        <w:t xml:space="preserve"> is the index to the </w:t>
      </w:r>
      <w:r w:rsidR="007E3EBA">
        <w:t>cell/HRU</w:t>
      </w:r>
      <w:commentRangeEnd w:id="131"/>
      <w:r w:rsidR="00914937">
        <w:rPr>
          <w:rStyle w:val="CommentReference"/>
        </w:rPr>
        <w:commentReference w:id="131"/>
      </w:r>
      <w:commentRangeEnd w:id="132"/>
      <w:r w:rsidR="009E0447">
        <w:rPr>
          <w:rStyle w:val="CommentReference"/>
        </w:rPr>
        <w:commentReference w:id="132"/>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040549">
        <w:t>7</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ins w:id="133" w:author="Essaid, Hedeff I." w:date="2019-04-16T12:33:00Z">
                <w:rPr>
                  <w:rFonts w:ascii="Cambria Math" w:hAnsi="Cambria Math"/>
                </w:rPr>
                <m:t>G</m:t>
              </w:ins>
            </m:r>
            <m:r>
              <w:del w:id="134" w:author="Essaid, Hedeff I." w:date="2019-04-16T12:33:00Z">
                <w:rPr>
                  <w:rFonts w:ascii="Cambria Math" w:hAnsi="Cambria Math"/>
                </w:rPr>
                <m:t>s</m:t>
              </w:del>
            </m:r>
            <m:r>
              <w:rPr>
                <w:rFonts w:ascii="Cambria Math" w:hAnsi="Cambria Math"/>
              </w:rPr>
              <m:t>w</m:t>
            </m:r>
          </m:sub>
        </m:sSub>
      </m:oMath>
      <w:r w:rsidR="007E3028">
        <w:t xml:space="preserve"> &gt; 0)</w:t>
      </w:r>
      <w:r w:rsidR="004A7735">
        <w:t>,</w:t>
      </w:r>
      <w:r w:rsidR="00707DE1">
        <w:t xml:space="preserve"> then</w:t>
      </w:r>
      <w:r w:rsidR="00CA7738">
        <w:t xml:space="preserve"> ET should be made zero in </w:t>
      </w:r>
      <w:r w:rsidR="005B2C71">
        <w:t xml:space="preserve">UZF/PRMS </w:t>
      </w:r>
      <w:r w:rsidR="00B91300">
        <w:t>cell</w:t>
      </w:r>
      <w:r w:rsidR="00D02BDD">
        <w:t>s</w:t>
      </w:r>
      <w:r w:rsidR="00256063">
        <w:t>/</w:t>
      </w:r>
      <w:r w:rsidR="00B91300">
        <w:t>HRU</w:t>
      </w:r>
      <w:r w:rsidR="00D02BDD">
        <w:t>s</w:t>
      </w:r>
      <w:r w:rsidR="00CA7738">
        <w:t xml:space="preserve"> that contain fields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ins w:id="135" w:author="Essaid, Hedeff I." w:date="2019-04-16T12:23:00Z">
        <w:r w:rsidR="00AC6172">
          <w:t xml:space="preserve">is </w:t>
        </w:r>
      </w:ins>
      <w:r w:rsidR="00171D85">
        <w:t xml:space="preserve">explicitly </w:t>
      </w:r>
      <w:del w:id="136" w:author="Essaid, Hedeff I." w:date="2019-04-16T12:23:00Z">
        <w:r w:rsidR="00B91300" w:rsidDel="00AC6172">
          <w:delText xml:space="preserve">is </w:delText>
        </w:r>
      </w:del>
      <w:r w:rsidR="00B91300">
        <w:t>simulated</w:t>
      </w:r>
      <w:r w:rsidR="00171D85">
        <w:t xml:space="preserve"> using </w:t>
      </w:r>
      <w:r w:rsidR="00E96E1C">
        <w:t xml:space="preserve">UZF/PRMS </w:t>
      </w:r>
      <w:r w:rsidR="001C0BD8">
        <w:t>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w:t>
      </w:r>
      <w:r w:rsidR="00EE49BD">
        <w:t>UZF</w:t>
      </w:r>
      <w:r w:rsidR="00FD465A">
        <w:t xml:space="preserve"> </w:t>
      </w:r>
      <w:r w:rsidR="00D74B8B">
        <w:t>or</w:t>
      </w:r>
      <w:r w:rsidR="00FD465A">
        <w:t xml:space="preserve"> PRMS. </w:t>
      </w:r>
      <w:r w:rsidR="00576BF1">
        <w:t xml:space="preserve">Note that equations </w:t>
      </w:r>
      <w:r w:rsidR="00040549">
        <w:t>5</w:t>
      </w:r>
      <w:r w:rsidR="00576BF1">
        <w:t>-</w:t>
      </w:r>
      <w:r w:rsidR="00040549">
        <w:t>8</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34CEB679" w:rsidR="009767CD" w:rsidRPr="000A69E6" w:rsidRDefault="009767CD" w:rsidP="006D18E5">
      <w:pPr>
        <w:pStyle w:val="BodyText"/>
        <w:ind w:firstLine="0"/>
      </w:pPr>
      <w:r>
        <w:tab/>
      </w:r>
      <w:commentRangeStart w:id="137"/>
      <w:commentRangeStart w:id="138"/>
      <w:r>
        <w:t xml:space="preserve">The third </w:t>
      </w:r>
      <w:r w:rsidR="00CE46BC">
        <w:t>approach</w:t>
      </w:r>
      <w:r>
        <w:t xml:space="preserve"> </w:t>
      </w:r>
      <w:r w:rsidR="000D4ABB">
        <w:t xml:space="preserve">(ETDEMAND option; Fig. 1C) </w:t>
      </w:r>
      <w:r>
        <w:t xml:space="preserve">for simulating </w:t>
      </w:r>
      <w:r w:rsidR="00012C40">
        <w:t>agricultur</w:t>
      </w:r>
      <w:r w:rsidR="004E0082">
        <w:t>al</w:t>
      </w:r>
      <w:r w:rsidR="00012C40">
        <w:t xml:space="preserv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w:t>
      </w:r>
      <w:commentRangeEnd w:id="137"/>
      <w:r w:rsidR="007F4AB9">
        <w:rPr>
          <w:rStyle w:val="CommentReference"/>
        </w:rPr>
        <w:lastRenderedPageBreak/>
        <w:commentReference w:id="137"/>
      </w:r>
      <w:commentRangeEnd w:id="138"/>
      <w:r w:rsidR="009E0447">
        <w:rPr>
          <w:rStyle w:val="CommentReference"/>
        </w:rPr>
        <w:commentReference w:id="138"/>
      </w:r>
      <w:ins w:id="139" w:author="Essaid, Hedeff I." w:date="2019-04-16T12:26:00Z">
        <w:r w:rsidR="007F4AB9">
          <w:t>user-</w:t>
        </w:r>
      </w:ins>
      <w:r w:rsidR="0038325E">
        <w:t xml:space="preserve">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w:t>
      </w:r>
      <w:commentRangeStart w:id="140"/>
      <w:commentRangeStart w:id="141"/>
      <w:r w:rsidR="004F7D09">
        <w:t xml:space="preserve">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020C1EB1" w:rsidR="000A69E6" w:rsidRDefault="00BC311A"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EB2927">
        <w:t>9</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1F81025" w:rsidR="00735C7E" w:rsidRDefault="00BC311A"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B2927">
        <w:t>10</w:t>
      </w:r>
      <w:r w:rsidR="00AB1D44">
        <w:t>)</w:t>
      </w:r>
    </w:p>
    <w:p w14:paraId="16FE4384" w14:textId="335278F7" w:rsidR="00AB1D44" w:rsidRDefault="00AB1D44" w:rsidP="00AB1D44">
      <w:pPr>
        <w:pStyle w:val="BodyText"/>
        <w:ind w:firstLine="0"/>
      </w:pPr>
      <w:r>
        <w:t>and for MODFLOW simulations:</w:t>
      </w:r>
    </w:p>
    <w:p w14:paraId="2DE8A6D7" w14:textId="1C2213C7" w:rsidR="00AB1D44" w:rsidRDefault="00BC311A"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w:t>
      </w:r>
      <w:r w:rsidR="00EB2927">
        <w:t>1</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commentRangeEnd w:id="140"/>
      <w:r w:rsidR="00850658">
        <w:rPr>
          <w:rStyle w:val="CommentReference"/>
        </w:rPr>
        <w:commentReference w:id="140"/>
      </w:r>
      <w:commentRangeEnd w:id="141"/>
      <w:r w:rsidR="009E0447">
        <w:rPr>
          <w:rStyle w:val="CommentReference"/>
        </w:rPr>
        <w:commentReference w:id="141"/>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37D47433"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w:t>
      </w:r>
      <w:r w:rsidR="00EB2927">
        <w:t>2</w:t>
      </w:r>
      <w:r w:rsidR="00500621">
        <w:t>)</w:t>
      </w:r>
    </w:p>
    <w:p w14:paraId="6E4B85D8" w14:textId="025DE633" w:rsidR="00A074C6" w:rsidRDefault="004E0082" w:rsidP="00A074C6">
      <w:pPr>
        <w:pStyle w:val="BodyText"/>
        <w:ind w:firstLine="0"/>
      </w:pPr>
      <w:r>
        <w:t>s</w:t>
      </w:r>
      <w:r w:rsidR="007C1A40">
        <w:t xml:space="preserve">ubject to the amount of surface water available for the diversion and/or well pumping capacity/aquifer production.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5474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B54742">
        <w:t xml:space="preserve"> are summed over all fields irrigated by a diversion. </w:t>
      </w:r>
      <w:commentRangeStart w:id="142"/>
      <w:commentRangeStart w:id="143"/>
      <w:r w:rsidR="007C1A40">
        <w:t>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rsidR="007C1A40">
        <w:t>G</w:t>
      </w:r>
      <w:r w:rsidR="000A2EA6">
        <w:t xml:space="preserve"> Package</w:t>
      </w:r>
      <w:r w:rsidR="00FF5FDD">
        <w:t xml:space="preserve"> </w:t>
      </w:r>
      <w:r w:rsidR="007C1A40">
        <w:t>can be used to constrain</w:t>
      </w:r>
      <w:r w:rsidR="00A22A71">
        <w:t xml:space="preserve"> irrigation timing and </w:t>
      </w:r>
      <w:r w:rsidR="001A020E">
        <w:t xml:space="preserve">maximum </w:t>
      </w:r>
      <w:r w:rsidR="007C1A40">
        <w:t>amounts. F</w:t>
      </w:r>
      <w:r w:rsidR="00A22A71">
        <w:t>or example</w:t>
      </w:r>
      <w:r w:rsidR="006F4E5B">
        <w:t>,</w:t>
      </w:r>
      <w:r w:rsidR="00A22A71">
        <w:t xml:space="preserve"> </w:t>
      </w:r>
      <w:r w:rsidR="00B952FD">
        <w:t xml:space="preserve">specified diversions and pumping rates can be used </w:t>
      </w:r>
      <w:r w:rsidR="00A22A71">
        <w:t xml:space="preserve">to represent </w:t>
      </w:r>
      <w:r>
        <w:t xml:space="preserve">irrigation restrictions </w:t>
      </w:r>
      <w:r w:rsidR="00CA41C6">
        <w:t>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commentRangeEnd w:id="142"/>
      <w:r w:rsidR="00C46221">
        <w:rPr>
          <w:rStyle w:val="CommentReference"/>
        </w:rPr>
        <w:commentReference w:id="142"/>
      </w:r>
      <w:commentRangeEnd w:id="143"/>
      <w:r w:rsidR="009E0447">
        <w:rPr>
          <w:rStyle w:val="CommentReference"/>
        </w:rPr>
        <w:commentReference w:id="143"/>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38E4741D" w:rsidR="00FC5999" w:rsidRDefault="00BC311A"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w:t>
      </w:r>
      <w:r w:rsidR="00EB2927">
        <w:t>3</w:t>
      </w:r>
      <w:r w:rsidR="004E5B36">
        <w:t>)</w:t>
      </w:r>
      <w:r w:rsidR="00FC5999">
        <w:tab/>
        <w:t>,</w:t>
      </w:r>
      <w:r w:rsidR="00FC5999">
        <w:tab/>
      </w:r>
      <w:r w:rsidR="00CD6155">
        <w:tab/>
      </w:r>
      <w:r w:rsidR="00CD6155">
        <w:tab/>
      </w:r>
    </w:p>
    <w:p w14:paraId="4D511CD1" w14:textId="4BB7FC97" w:rsidR="000E32FC" w:rsidRDefault="004E5B36" w:rsidP="000E32FC">
      <w:pPr>
        <w:pStyle w:val="BodyText"/>
        <w:ind w:firstLine="0"/>
      </w:pPr>
      <w:r>
        <w:lastRenderedPageBreak/>
        <w:t>And after</w:t>
      </w:r>
      <w:ins w:id="144" w:author="Essaid, Hedeff I." w:date="2019-04-16T12:37:00Z">
        <w:r w:rsidR="0034785D">
          <w:t xml:space="preserve"> substituting </w:t>
        </w: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oMath>
      </w:ins>
      <m:oMath>
        <m:r>
          <w:ins w:id="145" w:author="Essaid, Hedeff I." w:date="2019-04-16T12:38:00Z">
            <w:rPr>
              <w:rFonts w:ascii="Cambria Math" w:hAnsi="Cambria Math"/>
            </w:rPr>
            <m:t xml:space="preserve"> </m:t>
          </w:ins>
        </m:r>
        <m:sSub>
          <m:sSubPr>
            <m:ctrlPr>
              <w:ins w:id="146" w:author="Essaid, Hedeff I." w:date="2019-04-16T12:38:00Z">
                <w:rPr>
                  <w:rFonts w:ascii="Cambria Math" w:hAnsi="Cambria Math"/>
                  <w:i/>
                </w:rPr>
              </w:ins>
            </m:ctrlPr>
          </m:sSubPr>
          <m:e>
            <m:r>
              <w:ins w:id="147" w:author="Essaid, Hedeff I." w:date="2019-04-16T12:38:00Z">
                <w:rPr>
                  <w:rFonts w:ascii="Cambria Math" w:hAnsi="Cambria Math"/>
                </w:rPr>
                <m:t>NIWR</m:t>
              </w:ins>
            </m:r>
          </m:e>
          <m:sub>
            <m:r>
              <w:ins w:id="148" w:author="Essaid, Hedeff I." w:date="2019-04-16T12:38:00Z">
                <w:rPr>
                  <w:rFonts w:ascii="Cambria Math" w:hAnsi="Cambria Math"/>
                </w:rPr>
                <m:t>i+1</m:t>
              </w:ins>
            </m:r>
          </m:sub>
        </m:sSub>
        <m:r>
          <w:ins w:id="149" w:author="Essaid, Hedeff I." w:date="2019-04-16T12:38:00Z">
            <w:rPr>
              <w:rFonts w:ascii="Cambria Math" w:hAnsi="Cambria Math"/>
            </w:rPr>
            <m:t xml:space="preserve">- </m:t>
          </w:ins>
        </m:r>
        <m:sSub>
          <m:sSubPr>
            <m:ctrlPr>
              <w:ins w:id="150" w:author="Essaid, Hedeff I." w:date="2019-04-16T12:38:00Z">
                <w:rPr>
                  <w:rFonts w:ascii="Cambria Math" w:hAnsi="Cambria Math"/>
                  <w:i/>
                </w:rPr>
              </w:ins>
            </m:ctrlPr>
          </m:sSubPr>
          <m:e>
            <m:r>
              <w:ins w:id="151" w:author="Essaid, Hedeff I." w:date="2019-04-16T12:38:00Z">
                <w:rPr>
                  <w:rFonts w:ascii="Cambria Math" w:hAnsi="Cambria Math"/>
                </w:rPr>
                <m:t>NIWR</m:t>
              </w:ins>
            </m:r>
          </m:e>
          <m:sub>
            <m:r>
              <w:ins w:id="152" w:author="Essaid, Hedeff I." w:date="2019-04-16T12:38:00Z">
                <w:rPr>
                  <w:rFonts w:ascii="Cambria Math" w:hAnsi="Cambria Math"/>
                </w:rPr>
                <m:t>i</m:t>
              </w:ins>
            </m:r>
          </m:sub>
        </m:sSub>
      </m:oMath>
      <w:r>
        <w:t xml:space="preserve"> </w:t>
      </w:r>
      <w:ins w:id="153" w:author="Essaid, Hedeff I." w:date="2019-04-16T12:38:00Z">
        <w:r w:rsidR="0034785D">
          <w:t xml:space="preserve">and </w:t>
        </w:r>
      </w:ins>
      <w:r>
        <w:t>re-arranging terms</w:t>
      </w:r>
    </w:p>
    <w:p w14:paraId="535DD30C" w14:textId="5C7F0CEE" w:rsidR="000E32FC" w:rsidRDefault="00BC311A"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EB2927">
        <w:t>4</w:t>
      </w:r>
      <w:r w:rsidR="000E32FC">
        <w:t>)</w:t>
      </w:r>
    </w:p>
    <w:p w14:paraId="29519B82" w14:textId="7ECE4E92" w:rsidR="00D8343E" w:rsidRDefault="004E5B36" w:rsidP="00D8343E">
      <w:pPr>
        <w:pStyle w:val="BodyText"/>
        <w:ind w:firstLine="0"/>
      </w:pPr>
      <w:r>
        <w:t xml:space="preserve">Where </w:t>
      </w:r>
      <w:commentRangeStart w:id="154"/>
      <w:commentRangeStart w:id="155"/>
      <m:oMath>
        <m:r>
          <w:rPr>
            <w:rFonts w:ascii="Cambria Math" w:hAnsi="Cambria Math"/>
          </w:rPr>
          <m:t>i</m:t>
        </m:r>
      </m:oMath>
      <w:r w:rsidR="00192AA4">
        <w:t xml:space="preserve"> is the nonlinear iteration counter</w:t>
      </w:r>
      <w:commentRangeEnd w:id="154"/>
      <w:r w:rsidR="00E9542D">
        <w:rPr>
          <w:rStyle w:val="CommentReference"/>
        </w:rPr>
        <w:commentReference w:id="154"/>
      </w:r>
      <w:commentRangeEnd w:id="155"/>
      <w:r w:rsidR="009E0447">
        <w:rPr>
          <w:rStyle w:val="CommentReference"/>
        </w:rPr>
        <w:commentReference w:id="155"/>
      </w:r>
      <w:r w:rsidR="000B50B5">
        <w:t xml:space="preserve">. </w:t>
      </w:r>
      <w:commentRangeStart w:id="156"/>
      <w:commentRangeStart w:id="157"/>
      <w:r w:rsidR="004E0082">
        <w:t>Equation 1</w:t>
      </w:r>
      <w:r w:rsidR="00040549">
        <w:t>4</w:t>
      </w:r>
      <w:r w:rsidR="004E0082">
        <w:t xml:space="preserve"> is modified such that</w:t>
      </w:r>
      <w:commentRangeEnd w:id="156"/>
      <w:r w:rsidR="00E250AB">
        <w:rPr>
          <w:rStyle w:val="CommentReference"/>
        </w:rPr>
        <w:commentReference w:id="156"/>
      </w:r>
      <w:commentRangeEnd w:id="157"/>
      <w:r w:rsidR="009E0447">
        <w:rPr>
          <w:rStyle w:val="CommentReference"/>
        </w:rPr>
        <w:commentReference w:id="157"/>
      </w:r>
      <w:r w:rsidR="00D8343E">
        <w:t>:</w:t>
      </w:r>
    </w:p>
    <w:p w14:paraId="3AC793A8" w14:textId="0E5D021D" w:rsidR="00D8343E" w:rsidRDefault="00BC311A"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w:commentRangeStart w:id="158"/>
        <w:commentRangeStart w:id="159"/>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w:commentRangeEnd w:id="158"/>
        <m:r>
          <m:rPr>
            <m:sty m:val="p"/>
          </m:rPr>
          <w:rPr>
            <w:rStyle w:val="CommentReference"/>
          </w:rPr>
          <w:commentReference w:id="158"/>
        </m:r>
        <w:commentRangeEnd w:id="159"/>
        <m:r>
          <m:rPr>
            <m:sty m:val="p"/>
          </m:rPr>
          <w:rPr>
            <w:rStyle w:val="CommentReference"/>
          </w:rPr>
          <w:commentReference w:id="159"/>
        </m:r>
      </m:oMath>
      <w:r w:rsidR="00D8343E">
        <w:t>.</w:t>
      </w:r>
      <w:r w:rsidR="00D8343E">
        <w:tab/>
      </w:r>
      <w:r w:rsidR="00D8343E">
        <w:tab/>
      </w:r>
      <w:r w:rsidR="00D8343E">
        <w:tab/>
      </w:r>
      <w:r w:rsidR="00D8343E">
        <w:tab/>
        <w:t>(1</w:t>
      </w:r>
      <w:r w:rsidR="00EB2927">
        <w:t>5</w:t>
      </w:r>
      <w:r w:rsidR="00D8343E">
        <w:t>)</w:t>
      </w:r>
    </w:p>
    <w:p w14:paraId="15786E2C" w14:textId="4FF17CCC" w:rsidR="00D8343E" w:rsidRDefault="00D8343E"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w:t>
      </w:r>
      <w:proofErr w:type="gramStart"/>
      <w:r>
        <w:t>conditions.</w:t>
      </w:r>
      <w:proofErr w:type="gramEnd"/>
    </w:p>
    <w:p w14:paraId="5FEBDB3F" w14:textId="718337E9" w:rsidR="00AB53BE" w:rsidRDefault="000B50B5" w:rsidP="00A074C6">
      <w:pPr>
        <w:pStyle w:val="BodyText"/>
        <w:ind w:firstLine="0"/>
      </w:pPr>
      <w:commentRangeStart w:id="160"/>
      <w:commentRangeStart w:id="161"/>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commentRangeEnd w:id="160"/>
      <w:r w:rsidR="00E250AB">
        <w:rPr>
          <w:rStyle w:val="CommentReference"/>
        </w:rPr>
        <w:commentReference w:id="160"/>
      </w:r>
      <w:commentRangeEnd w:id="161"/>
      <w:r w:rsidR="00B779B6">
        <w:rPr>
          <w:rStyle w:val="CommentReference"/>
        </w:rPr>
        <w:commentReference w:id="161"/>
      </w:r>
      <w:r w:rsidR="00AB53BE">
        <w:t>:</w:t>
      </w:r>
    </w:p>
    <w:p w14:paraId="1AE6C9C1" w14:textId="69981AF7" w:rsidR="008A46C5" w:rsidRPr="00CD6155" w:rsidRDefault="00BC311A"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EB2927">
        <w:t>6</w:t>
      </w:r>
      <w:r w:rsidR="00CD6155">
        <w:t>)</w:t>
      </w:r>
    </w:p>
    <w:p w14:paraId="7D92585F" w14:textId="69ED5F74" w:rsidR="00D8343E"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w:t>
      </w:r>
      <w:r w:rsidR="00C04FD1" w:rsidRPr="004E0082">
        <w:rPr>
          <w:vertAlign w:val="superscript"/>
        </w:rPr>
        <w:t>3</w:t>
      </w:r>
      <w:r w:rsidR="00C04FD1">
        <w:t>/T</w:t>
      </w:r>
      <w:r w:rsidR="00C04FD1" w:rsidRPr="004E0082">
        <w:rPr>
          <w:vertAlign w:val="superscript"/>
        </w:rPr>
        <w:t>-1</w:t>
      </w:r>
      <w:r w:rsidR="00696D3A">
        <w:t xml:space="preserve">). </w:t>
      </w:r>
      <w:moveToRangeStart w:id="162" w:author="Essaid, Hedeff I." w:date="2019-04-16T12:47:00Z" w:name="move6311291"/>
      <w:moveTo w:id="163" w:author="Essaid, Hedeff I." w:date="2019-04-16T12:47:00Z">
        <w:r w:rsidR="00E250AB">
          <w:t>If irrigation water solely is supplied by a well, then the pumping rate is calculated using equations 15 and 16.</w:t>
        </w:r>
      </w:moveTo>
      <w:moveToRangeEnd w:id="162"/>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0363D59A" w14:textId="47445F08" w:rsidR="00C043C9" w:rsidRDefault="00BC311A" w:rsidP="00E10B6E">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EB2927">
        <w:t>7</w:t>
      </w:r>
      <w:r w:rsidR="00C94C39">
        <w:t>)</w:t>
      </w:r>
    </w:p>
    <w:p w14:paraId="24F592F2" w14:textId="24C30D99"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w:t>
      </w:r>
      <w:moveFromRangeStart w:id="164" w:author="Essaid, Hedeff I." w:date="2019-04-16T12:47:00Z" w:name="move6311291"/>
      <w:moveFrom w:id="165" w:author="Essaid, Hedeff I." w:date="2019-04-16T12:47:00Z">
        <w:r w:rsidR="00836E97" w:rsidDel="00E250AB">
          <w:t>If irrigation water solely is supplied by a well</w:t>
        </w:r>
        <w:r w:rsidR="00D8343E" w:rsidDel="00E250AB">
          <w:t>, then</w:t>
        </w:r>
        <w:r w:rsidR="00836E97" w:rsidDel="00E250AB">
          <w:t xml:space="preserve"> the pumping rate is calculated using equations </w:t>
        </w:r>
        <w:r w:rsidR="00D8343E" w:rsidDel="00E250AB">
          <w:t>1</w:t>
        </w:r>
        <w:r w:rsidR="00040549" w:rsidDel="00E250AB">
          <w:t>5</w:t>
        </w:r>
        <w:r w:rsidR="00D8343E" w:rsidDel="00E250AB">
          <w:t xml:space="preserve"> and 1</w:t>
        </w:r>
        <w:r w:rsidR="00040549" w:rsidDel="00E250AB">
          <w:t>6</w:t>
        </w:r>
        <w:r w:rsidR="00836E97" w:rsidDel="00E250AB">
          <w:t>.</w:t>
        </w:r>
      </w:moveFrom>
      <w:moveFromRangeEnd w:id="164"/>
    </w:p>
    <w:p w14:paraId="54E66315" w14:textId="468326F1" w:rsidR="003A38A7" w:rsidRDefault="00C043C9" w:rsidP="00C043C9">
      <w:pPr>
        <w:pStyle w:val="BodyText"/>
        <w:ind w:firstLine="0"/>
      </w:pPr>
      <w:r>
        <w:tab/>
        <w:t>The fo</w:t>
      </w:r>
      <w:r w:rsidR="00CE46BC">
        <w:t>u</w:t>
      </w:r>
      <w:r>
        <w:t xml:space="preserve">rth approach </w:t>
      </w:r>
      <w:r w:rsidR="004E0082">
        <w:t>(TRIGGER option</w:t>
      </w:r>
      <w:r w:rsidR="000D4ABB">
        <w:t>; Fig. 1D</w:t>
      </w:r>
      <w:r w:rsidR="004E0082">
        <w:t xml:space="preserve">) </w:t>
      </w:r>
      <w:r>
        <w:t xml:space="preserve">for simulating agricultural water use automatically starts irrigation events when the ET </w:t>
      </w:r>
      <w:r w:rsidR="006602A6">
        <w:t xml:space="preserve">ratio </w:t>
      </w:r>
      <w:r w:rsidR="001F72F2">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F72F2">
        <w: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A3590A4" w:rsidR="003A38A7" w:rsidRDefault="00BC311A"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EB2927">
        <w:t>8</w:t>
      </w:r>
      <w:r w:rsidR="003A38A7">
        <w:t>)</w:t>
      </w:r>
    </w:p>
    <w:p w14:paraId="68D29168" w14:textId="7E248EEB" w:rsidR="003A38A7" w:rsidRDefault="003A38A7" w:rsidP="00C043C9">
      <w:pPr>
        <w:pStyle w:val="BodyText"/>
        <w:ind w:firstLine="0"/>
      </w:pPr>
      <w:r>
        <w:t>And the irrigation event continues until:</w:t>
      </w:r>
    </w:p>
    <w:p w14:paraId="0E764592" w14:textId="67440C64" w:rsidR="003A38A7" w:rsidRPr="003A38A7" w:rsidRDefault="00BC311A"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EB2927">
        <w:t>9</w:t>
      </w:r>
      <w:r w:rsidR="003A38A7">
        <w:t>)</w:t>
      </w:r>
    </w:p>
    <w:p w14:paraId="16D6034A" w14:textId="17B4E1CC" w:rsidR="00C043C9" w:rsidRDefault="003A38A7" w:rsidP="00C043C9">
      <w:pPr>
        <w:pStyle w:val="BodyText"/>
        <w:ind w:firstLine="0"/>
      </w:pPr>
      <w:commentRangeStart w:id="166"/>
      <w:commentRangeStart w:id="167"/>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w:t>
      </w:r>
      <w:r w:rsidR="004E0082">
        <w:t xml:space="preserve">(T) </w:t>
      </w:r>
      <w:r>
        <w:t xml:space="preserve">are the elapsed </w:t>
      </w:r>
      <w:r w:rsidR="00990E11">
        <w:t xml:space="preserve">and </w:t>
      </w:r>
      <w:r>
        <w:t>specified irrigation time, respectively.</w:t>
      </w:r>
      <w:r w:rsidR="00B54742">
        <w:t xml:space="preserve"> </w:t>
      </w:r>
      <w:commentRangeEnd w:id="166"/>
      <w:r w:rsidR="00C64B43">
        <w:rPr>
          <w:rStyle w:val="CommentReference"/>
        </w:rPr>
        <w:commentReference w:id="166"/>
      </w:r>
      <w:commentRangeEnd w:id="167"/>
      <w:r w:rsidR="00C40780">
        <w:rPr>
          <w:rStyle w:val="CommentReference"/>
        </w:rPr>
        <w:commentReference w:id="167"/>
      </w:r>
      <w:r w:rsidR="00B54742">
        <w:t>As with the ETDEMAND option,</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E008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4E0082">
        <w:t xml:space="preserve"> are summed over all fields irrigated by a diversion</w:t>
      </w:r>
      <w:ins w:id="168" w:author="Essaid, Hedeff I." w:date="2019-04-16T12:51:00Z">
        <w:r w:rsidR="004E5424">
          <w:t>/well</w:t>
        </w:r>
      </w:ins>
      <w:r w:rsidR="00B54742">
        <w:t>, and ET is simulated using energy and water balance formulations, and water is explicitly diverted and/or pumped and applied to fields</w:t>
      </w:r>
      <w:r w:rsidR="004E0082">
        <w:t xml:space="preserve">.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w:t>
      </w:r>
      <w:commentRangeStart w:id="169"/>
      <w:commentRangeStart w:id="170"/>
      <w:r w:rsidR="006A1188">
        <w:t>pumping rate, respectively, subject to water supply constraints.</w:t>
      </w:r>
      <w:commentRangeEnd w:id="169"/>
      <w:r w:rsidR="00475A80">
        <w:rPr>
          <w:rStyle w:val="CommentReference"/>
        </w:rPr>
        <w:commentReference w:id="169"/>
      </w:r>
      <w:commentRangeEnd w:id="170"/>
      <w:r w:rsidR="00FC39EF">
        <w:rPr>
          <w:rStyle w:val="CommentReference"/>
        </w:rPr>
        <w:commentReference w:id="170"/>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3EDE707B" w:rsidR="00773397" w:rsidRDefault="00F936B1" w:rsidP="00773397">
      <w:pPr>
        <w:pStyle w:val="FigureCaption"/>
        <w:numPr>
          <w:ilvl w:val="0"/>
          <w:numId w:val="0"/>
        </w:numPr>
      </w:pPr>
      <w:bookmarkStart w:id="171" w:name="_Toc488403565"/>
      <w:ins w:id="172" w:author="Essaid, Hedeff I." w:date="2019-04-16T13:05:00Z">
        <w:r>
          <w:rPr>
            <w:noProof/>
          </w:rPr>
          <w:lastRenderedPageBreak/>
          <mc:AlternateContent>
            <mc:Choice Requires="wps">
              <w:drawing>
                <wp:anchor distT="45720" distB="45720" distL="114300" distR="114300" simplePos="0" relativeHeight="251666432" behindDoc="0" locked="0" layoutInCell="1" allowOverlap="1" wp14:anchorId="768DEB7B" wp14:editId="54A3BA1C">
                  <wp:simplePos x="0" y="0"/>
                  <wp:positionH relativeFrom="column">
                    <wp:posOffset>3907155</wp:posOffset>
                  </wp:positionH>
                  <wp:positionV relativeFrom="paragraph">
                    <wp:posOffset>135255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D9F87D" w14:textId="74447FB2" w:rsidR="00BC311A" w:rsidRDefault="00BC311A">
                              <w:ins w:id="173" w:author="Essaid, Hedeff I." w:date="2019-04-16T13:05:00Z">
                                <w:r>
                                  <w:t xml:space="preserve">Is </w:t>
                                </w:r>
                              </w:ins>
                              <w:ins w:id="174" w:author="Essaid, Hedeff I." w:date="2019-04-16T13:06:00Z">
                                <w:r>
                                  <w:t>A)</w:t>
                                </w:r>
                              </w:ins>
                              <w:ins w:id="175" w:author="Essaid, Hedeff I." w:date="2019-04-16T13:05:00Z">
                                <w:r>
                                  <w:t xml:space="preserve"> configuration 1? The manuscript text indicates that GW can also be used for irrigation. Is </w:t>
                                </w:r>
                              </w:ins>
                              <w:ins w:id="176" w:author="Essaid, Hedeff I." w:date="2019-04-16T13:06:00Z">
                                <w:r>
                                  <w:t xml:space="preserve">B) configuration 2? The </w:t>
                                </w:r>
                              </w:ins>
                              <w:ins w:id="177" w:author="Essaid, Hedeff I." w:date="2019-04-16T13:07:00Z">
                                <w:r>
                                  <w:t>flow charts for</w:t>
                                </w:r>
                              </w:ins>
                              <w:ins w:id="178" w:author="Essaid, Hedeff I." w:date="2019-04-16T13:06:00Z">
                                <w:r>
                                  <w:t xml:space="preserve"> these two cases don’t match the </w:t>
                                </w:r>
                              </w:ins>
                              <w:ins w:id="179" w:author="Essaid, Hedeff I." w:date="2019-04-16T13:07:00Z">
                                <w:r>
                                  <w:t xml:space="preserve">way the cases are described in the manuscript. Configuration 1 in the manuscript includes A and part of </w:t>
                                </w:r>
                                <w:proofErr w:type="gramStart"/>
                                <w:r>
                                  <w:t>B</w:t>
                                </w:r>
                              </w:ins>
                              <w:ins w:id="180" w:author="Essaid, Hedeff I." w:date="2019-04-16T13:08:00Z">
                                <w:r>
                                  <w:t>(</w:t>
                                </w:r>
                                <w:proofErr w:type="gramEnd"/>
                                <w:r>
                                  <w:t>specified pumping</w:t>
                                </w:r>
                              </w:ins>
                              <w:ins w:id="181" w:author="Essaid, Hedeff I." w:date="2019-04-16T13:07:00Z">
                                <w:r>
                                  <w:t>).</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8DEB7B" id="_x0000_t202" coordsize="21600,21600" o:spt="202" path="m,l,21600r21600,l21600,xe">
                  <v:stroke joinstyle="miter"/>
                  <v:path gradientshapeok="t" o:connecttype="rect"/>
                </v:shapetype>
                <v:shape id="Text Box 2" o:spid="_x0000_s1026" type="#_x0000_t202" style="position:absolute;margin-left:307.65pt;margin-top:10.6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">
                  <v:textbox style="mso-fit-shape-to-text:t">
                    <w:txbxContent>
                      <w:p w14:paraId="0ED9F87D" w14:textId="74447FB2" w:rsidR="00BC311A" w:rsidRDefault="00BC311A">
                        <w:ins w:id="182" w:author="Essaid, Hedeff I." w:date="2019-04-16T13:05:00Z">
                          <w:r>
                            <w:t xml:space="preserve">Is </w:t>
                          </w:r>
                        </w:ins>
                        <w:ins w:id="183" w:author="Essaid, Hedeff I." w:date="2019-04-16T13:06:00Z">
                          <w:r>
                            <w:t>A)</w:t>
                          </w:r>
                        </w:ins>
                        <w:ins w:id="184" w:author="Essaid, Hedeff I." w:date="2019-04-16T13:05:00Z">
                          <w:r>
                            <w:t xml:space="preserve"> configuration 1? The manuscript text indicates that GW can also be used for irrigation. Is </w:t>
                          </w:r>
                        </w:ins>
                        <w:ins w:id="185" w:author="Essaid, Hedeff I." w:date="2019-04-16T13:06:00Z">
                          <w:r>
                            <w:t xml:space="preserve">B) configuration 2? The </w:t>
                          </w:r>
                        </w:ins>
                        <w:ins w:id="186" w:author="Essaid, Hedeff I." w:date="2019-04-16T13:07:00Z">
                          <w:r>
                            <w:t>flow charts for</w:t>
                          </w:r>
                        </w:ins>
                        <w:ins w:id="187" w:author="Essaid, Hedeff I." w:date="2019-04-16T13:06:00Z">
                          <w:r>
                            <w:t xml:space="preserve"> these two cases don’t match the </w:t>
                          </w:r>
                        </w:ins>
                        <w:ins w:id="188" w:author="Essaid, Hedeff I." w:date="2019-04-16T13:07:00Z">
                          <w:r>
                            <w:t xml:space="preserve">way the cases are described in the manuscript. Configuration 1 in the manuscript includes A and part of </w:t>
                          </w:r>
                          <w:proofErr w:type="gramStart"/>
                          <w:r>
                            <w:t>B</w:t>
                          </w:r>
                        </w:ins>
                        <w:ins w:id="189" w:author="Essaid, Hedeff I." w:date="2019-04-16T13:08:00Z">
                          <w:r>
                            <w:t>(</w:t>
                          </w:r>
                          <w:proofErr w:type="gramEnd"/>
                          <w:r>
                            <w:t>specified pumping</w:t>
                          </w:r>
                        </w:ins>
                        <w:ins w:id="190" w:author="Essaid, Hedeff I." w:date="2019-04-16T13:07:00Z">
                          <w:r>
                            <w:t>).</w:t>
                          </w:r>
                        </w:ins>
                      </w:p>
                    </w:txbxContent>
                  </v:textbox>
                  <w10:wrap type="square"/>
                </v:shape>
              </w:pict>
            </mc:Fallback>
          </mc:AlternateContent>
        </w:r>
      </w:ins>
      <w:r w:rsidR="00973640" w:rsidRPr="00973640">
        <w:rPr>
          <w:noProof/>
        </w:rPr>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00973640"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7A2C5C0B" w:rsidR="00973640" w:rsidRDefault="00F17DC9" w:rsidP="008715A9">
      <w:pPr>
        <w:pStyle w:val="BodyText"/>
        <w:ind w:firstLine="0"/>
      </w:pPr>
      <w:ins w:id="191" w:author="Essaid, Hedeff I." w:date="2019-04-16T13:17:00Z">
        <w:r>
          <w:rPr>
            <w:noProof/>
          </w:rPr>
          <w:lastRenderedPageBreak/>
          <mc:AlternateContent>
            <mc:Choice Requires="wps">
              <w:drawing>
                <wp:anchor distT="0" distB="0" distL="114300" distR="114300" simplePos="0" relativeHeight="251677696" behindDoc="0" locked="0" layoutInCell="1" allowOverlap="1" wp14:anchorId="12D3F8F3" wp14:editId="25465D9E">
                  <wp:simplePos x="0" y="0"/>
                  <wp:positionH relativeFrom="column">
                    <wp:posOffset>1343025</wp:posOffset>
                  </wp:positionH>
                  <wp:positionV relativeFrom="paragraph">
                    <wp:posOffset>4943475</wp:posOffset>
                  </wp:positionV>
                  <wp:extent cx="152400" cy="45719"/>
                  <wp:effectExtent l="19050" t="19050" r="19050" b="31115"/>
                  <wp:wrapNone/>
                  <wp:docPr id="21" name="Arrow: Right 21"/>
                  <wp:cNvGraphicFramePr/>
                  <a:graphic xmlns:a="http://schemas.openxmlformats.org/drawingml/2006/main">
                    <a:graphicData uri="http://schemas.microsoft.com/office/word/2010/wordprocessingShape">
                      <wps:wsp>
                        <wps:cNvSpPr/>
                        <wps:spPr>
                          <a:xfrm rot="10800000">
                            <a:off x="0" y="0"/>
                            <a:ext cx="152400" cy="45719"/>
                          </a:xfrm>
                          <a:prstGeom prst="rightArrow">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E43A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105.75pt;margin-top:389.25pt;width:12pt;height:3.6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" adj="18360" fillcolor="#4f81bd [3204]" strokecolor="red" strokeweight="2pt"/>
              </w:pict>
            </mc:Fallback>
          </mc:AlternateContent>
        </w:r>
      </w:ins>
      <w:ins w:id="192" w:author="Essaid, Hedeff I." w:date="2019-04-16T13:16:00Z">
        <w:r>
          <w:rPr>
            <w:noProof/>
          </w:rPr>
          <mc:AlternateContent>
            <mc:Choice Requires="wps">
              <w:drawing>
                <wp:anchor distT="0" distB="0" distL="114300" distR="114300" simplePos="0" relativeHeight="251675648" behindDoc="0" locked="0" layoutInCell="1" allowOverlap="1" wp14:anchorId="55B98AC7" wp14:editId="6D720AF1">
                  <wp:simplePos x="0" y="0"/>
                  <wp:positionH relativeFrom="column">
                    <wp:posOffset>1343025</wp:posOffset>
                  </wp:positionH>
                  <wp:positionV relativeFrom="paragraph">
                    <wp:posOffset>3371850</wp:posOffset>
                  </wp:positionV>
                  <wp:extent cx="152400" cy="45719"/>
                  <wp:effectExtent l="19050" t="19050" r="19050" b="31115"/>
                  <wp:wrapNone/>
                  <wp:docPr id="19" name="Arrow: Right 19"/>
                  <wp:cNvGraphicFramePr/>
                  <a:graphic xmlns:a="http://schemas.openxmlformats.org/drawingml/2006/main">
                    <a:graphicData uri="http://schemas.microsoft.com/office/word/2010/wordprocessingShape">
                      <wps:wsp>
                        <wps:cNvSpPr/>
                        <wps:spPr>
                          <a:xfrm rot="10800000">
                            <a:off x="0" y="0"/>
                            <a:ext cx="152400" cy="45719"/>
                          </a:xfrm>
                          <a:prstGeom prst="rightArrow">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F89B0" id="Arrow: Right 19" o:spid="_x0000_s1026" type="#_x0000_t13" style="position:absolute;margin-left:105.75pt;margin-top:265.5pt;width:12pt;height:3.6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" adj="18360" fillcolor="#4f81bd [3204]" strokecolor="red" strokeweight="2pt"/>
              </w:pict>
            </mc:Fallback>
          </mc:AlternateContent>
        </w:r>
      </w:ins>
      <w:ins w:id="193" w:author="Essaid, Hedeff I." w:date="2019-04-16T13:15:00Z">
        <w:r>
          <w:rPr>
            <w:noProof/>
          </w:rPr>
          <mc:AlternateContent>
            <mc:Choice Requires="wps">
              <w:drawing>
                <wp:anchor distT="0" distB="0" distL="114300" distR="114300" simplePos="0" relativeHeight="251674624" behindDoc="0" locked="0" layoutInCell="1" allowOverlap="1" wp14:anchorId="0BA85C09" wp14:editId="0D83CEE2">
                  <wp:simplePos x="0" y="0"/>
                  <wp:positionH relativeFrom="column">
                    <wp:posOffset>2952750</wp:posOffset>
                  </wp:positionH>
                  <wp:positionV relativeFrom="paragraph">
                    <wp:posOffset>2847975</wp:posOffset>
                  </wp:positionV>
                  <wp:extent cx="4953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5E327D"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2.5pt,224.25pt" to="271.5pt,2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" strokecolor="#bc4542 [3045]"/>
              </w:pict>
            </mc:Fallback>
          </mc:AlternateContent>
        </w:r>
      </w:ins>
      <w:ins w:id="194" w:author="Essaid, Hedeff I." w:date="2019-04-16T13:14:00Z">
        <w:r w:rsidR="00E43D26">
          <w:rPr>
            <w:noProof/>
          </w:rPr>
          <mc:AlternateContent>
            <mc:Choice Requires="wps">
              <w:drawing>
                <wp:anchor distT="45720" distB="45720" distL="114300" distR="114300" simplePos="0" relativeHeight="251673600" behindDoc="0" locked="0" layoutInCell="1" allowOverlap="1" wp14:anchorId="5B11966B" wp14:editId="028DC3DF">
                  <wp:simplePos x="0" y="0"/>
                  <wp:positionH relativeFrom="page">
                    <wp:posOffset>2686050</wp:posOffset>
                  </wp:positionH>
                  <wp:positionV relativeFrom="paragraph">
                    <wp:posOffset>1695450</wp:posOffset>
                  </wp:positionV>
                  <wp:extent cx="1095375" cy="2857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85750"/>
                          </a:xfrm>
                          <a:prstGeom prst="rect">
                            <a:avLst/>
                          </a:prstGeom>
                          <a:noFill/>
                          <a:ln w="9525">
                            <a:solidFill>
                              <a:srgbClr val="000000"/>
                            </a:solidFill>
                            <a:miter lim="800000"/>
                            <a:headEnd/>
                            <a:tailEnd/>
                          </a:ln>
                        </wps:spPr>
                        <wps:txbx>
                          <w:txbxContent>
                            <w:p w14:paraId="1FA23887" w14:textId="291E63C0" w:rsidR="00BC311A" w:rsidRDefault="00BC311A" w:rsidP="00E43D26">
                              <w:ins w:id="195" w:author="Essaid, Hedeff I." w:date="2019-04-16T13:14:00Z">
                                <w:r>
                                  <w:t>not converged</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1966B" id="_x0000_s1027" type="#_x0000_t202" style="position:absolute;margin-left:211.5pt;margin-top:133.5pt;width:86.25pt;height:22.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" filled="f">
                  <v:textbox>
                    <w:txbxContent>
                      <w:p w14:paraId="1FA23887" w14:textId="291E63C0" w:rsidR="00BC311A" w:rsidRDefault="00BC311A" w:rsidP="00E43D26">
                        <w:ins w:id="196" w:author="Essaid, Hedeff I." w:date="2019-04-16T13:14:00Z">
                          <w:r>
                            <w:t>not converged</w:t>
                          </w:r>
                        </w:ins>
                      </w:p>
                    </w:txbxContent>
                  </v:textbox>
                  <w10:wrap anchorx="page"/>
                </v:shape>
              </w:pict>
            </mc:Fallback>
          </mc:AlternateContent>
        </w:r>
        <w:r w:rsidR="00E43D26">
          <w:rPr>
            <w:noProof/>
          </w:rPr>
          <mc:AlternateContent>
            <mc:Choice Requires="wps">
              <w:drawing>
                <wp:anchor distT="45720" distB="45720" distL="114300" distR="114300" simplePos="0" relativeHeight="251671552" behindDoc="0" locked="0" layoutInCell="1" allowOverlap="1" wp14:anchorId="1C4BA545" wp14:editId="427D8D4E">
                  <wp:simplePos x="0" y="0"/>
                  <wp:positionH relativeFrom="page">
                    <wp:posOffset>4343400</wp:posOffset>
                  </wp:positionH>
                  <wp:positionV relativeFrom="paragraph">
                    <wp:posOffset>1323975</wp:posOffset>
                  </wp:positionV>
                  <wp:extent cx="1095375" cy="28575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85750"/>
                          </a:xfrm>
                          <a:prstGeom prst="rect">
                            <a:avLst/>
                          </a:prstGeom>
                          <a:noFill/>
                          <a:ln w="9525">
                            <a:solidFill>
                              <a:srgbClr val="000000"/>
                            </a:solidFill>
                            <a:miter lim="800000"/>
                            <a:headEnd/>
                            <a:tailEnd/>
                          </a:ln>
                        </wps:spPr>
                        <wps:txbx>
                          <w:txbxContent>
                            <w:p w14:paraId="08658772" w14:textId="1E26A8CF" w:rsidR="00BC311A" w:rsidRDefault="00BC311A" w:rsidP="00E43D26">
                              <w:ins w:id="197" w:author="Essaid, Hedeff I." w:date="2019-04-16T13:14:00Z">
                                <w:r>
                                  <w:t>converged</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BA545" id="_x0000_s1028" type="#_x0000_t202" style="position:absolute;margin-left:342pt;margin-top:104.25pt;width:86.25pt;height:22.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" filled="f">
                  <v:textbox>
                    <w:txbxContent>
                      <w:p w14:paraId="08658772" w14:textId="1E26A8CF" w:rsidR="00BC311A" w:rsidRDefault="00BC311A" w:rsidP="00E43D26">
                        <w:ins w:id="198" w:author="Essaid, Hedeff I." w:date="2019-04-16T13:14:00Z">
                          <w:r>
                            <w:t>converged</w:t>
                          </w:r>
                        </w:ins>
                      </w:p>
                    </w:txbxContent>
                  </v:textbox>
                  <w10:wrap anchorx="page"/>
                </v:shape>
              </w:pict>
            </mc:Fallback>
          </mc:AlternateContent>
        </w:r>
      </w:ins>
      <w:ins w:id="199" w:author="Essaid, Hedeff I." w:date="2019-04-16T13:13:00Z">
        <w:r w:rsidR="00E43D26">
          <w:rPr>
            <w:noProof/>
          </w:rPr>
          <mc:AlternateContent>
            <mc:Choice Requires="wps">
              <w:drawing>
                <wp:anchor distT="45720" distB="45720" distL="114300" distR="114300" simplePos="0" relativeHeight="251669504" behindDoc="0" locked="0" layoutInCell="1" allowOverlap="1" wp14:anchorId="38908F5B" wp14:editId="63FD1493">
                  <wp:simplePos x="0" y="0"/>
                  <wp:positionH relativeFrom="page">
                    <wp:posOffset>4162425</wp:posOffset>
                  </wp:positionH>
                  <wp:positionV relativeFrom="paragraph">
                    <wp:posOffset>2457450</wp:posOffset>
                  </wp:positionV>
                  <wp:extent cx="485775" cy="2857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85750"/>
                          </a:xfrm>
                          <a:prstGeom prst="rect">
                            <a:avLst/>
                          </a:prstGeom>
                          <a:noFill/>
                          <a:ln w="9525">
                            <a:solidFill>
                              <a:srgbClr val="000000"/>
                            </a:solidFill>
                            <a:miter lim="800000"/>
                            <a:headEnd/>
                            <a:tailEnd/>
                          </a:ln>
                        </wps:spPr>
                        <wps:txbx>
                          <w:txbxContent>
                            <w:p w14:paraId="0A41702B" w14:textId="54A9A6F3" w:rsidR="00BC311A" w:rsidRDefault="00BC311A">
                              <w:ins w:id="200" w:author="Essaid, Hedeff I." w:date="2019-04-16T13:13:00Z">
                                <w:r>
                                  <w:t>right</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08F5B" id="_x0000_s1029" type="#_x0000_t202" style="position:absolute;margin-left:327.75pt;margin-top:193.5pt;width:38.25pt;height:22.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" filled="f">
                  <v:textbox>
                    <w:txbxContent>
                      <w:p w14:paraId="0A41702B" w14:textId="54A9A6F3" w:rsidR="00BC311A" w:rsidRDefault="00BC311A">
                        <w:ins w:id="201" w:author="Essaid, Hedeff I." w:date="2019-04-16T13:13:00Z">
                          <w:r>
                            <w:t>right</w:t>
                          </w:r>
                        </w:ins>
                      </w:p>
                    </w:txbxContent>
                  </v:textbox>
                  <w10:wrap anchorx="page"/>
                </v:shape>
              </w:pict>
            </mc:Fallback>
          </mc:AlternateContent>
        </w:r>
      </w:ins>
      <w:ins w:id="202" w:author="Essaid, Hedeff I." w:date="2019-04-16T13:10:00Z">
        <w:r w:rsidR="009617E7">
          <w:rPr>
            <w:noProof/>
          </w:rPr>
          <mc:AlternateContent>
            <mc:Choice Requires="wps">
              <w:drawing>
                <wp:anchor distT="0" distB="0" distL="114300" distR="114300" simplePos="0" relativeHeight="251667456" behindDoc="0" locked="0" layoutInCell="1" allowOverlap="1" wp14:anchorId="28E9E9C5" wp14:editId="275A3F49">
                  <wp:simplePos x="0" y="0"/>
                  <wp:positionH relativeFrom="column">
                    <wp:posOffset>3486149</wp:posOffset>
                  </wp:positionH>
                  <wp:positionV relativeFrom="paragraph">
                    <wp:posOffset>2943225</wp:posOffset>
                  </wp:positionV>
                  <wp:extent cx="2114550" cy="2028825"/>
                  <wp:effectExtent l="38100" t="0" r="38100" b="85725"/>
                  <wp:wrapNone/>
                  <wp:docPr id="9" name="Straight Arrow Connector 9"/>
                  <wp:cNvGraphicFramePr/>
                  <a:graphic xmlns:a="http://schemas.openxmlformats.org/drawingml/2006/main">
                    <a:graphicData uri="http://schemas.microsoft.com/office/word/2010/wordprocessingShape">
                      <wps:wsp>
                        <wps:cNvCnPr/>
                        <wps:spPr>
                          <a:xfrm rot="10800000" flipV="1">
                            <a:off x="0" y="-1"/>
                            <a:ext cx="2114550" cy="2028825"/>
                          </a:xfrm>
                          <a:prstGeom prst="bentConnector3">
                            <a:avLst>
                              <a:gd name="adj1" fmla="val -90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0F832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9" o:spid="_x0000_s1026" type="#_x0000_t34" style="position:absolute;margin-left:274.5pt;margin-top:231.75pt;width:166.5pt;height:159.75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" adj="-195" strokecolor="#bc4542 [3045]">
                  <v:stroke endarrow="block"/>
                </v:shape>
              </w:pict>
            </mc:Fallback>
          </mc:AlternateContent>
        </w:r>
      </w:ins>
      <w:r w:rsidR="008715A9" w:rsidRPr="008715A9">
        <w:rPr>
          <w:noProof/>
        </w:rPr>
        <w:drawing>
          <wp:inline distT="0" distB="0" distL="0" distR="0" wp14:anchorId="105D5E04" wp14:editId="1C43036A">
            <wp:extent cx="5943600" cy="5261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61610"/>
                    </a:xfrm>
                    <a:prstGeom prst="rect">
                      <a:avLst/>
                    </a:prstGeom>
                  </pic:spPr>
                </pic:pic>
              </a:graphicData>
            </a:graphic>
          </wp:inline>
        </w:drawing>
      </w:r>
    </w:p>
    <w:p w14:paraId="59ACEE40" w14:textId="283461C7" w:rsidR="00124C93" w:rsidRDefault="007F2201" w:rsidP="00124C93">
      <w:pPr>
        <w:pStyle w:val="BodyText"/>
        <w:ind w:firstLine="0"/>
      </w:pPr>
      <w:ins w:id="203" w:author="Essaid, Hedeff I." w:date="2019-04-16T13:19:00Z">
        <w:r>
          <w:rPr>
            <w:noProof/>
          </w:rPr>
          <w:lastRenderedPageBreak/>
          <mc:AlternateContent>
            <mc:Choice Requires="wps">
              <w:drawing>
                <wp:anchor distT="45720" distB="45720" distL="114300" distR="114300" simplePos="0" relativeHeight="251684864" behindDoc="0" locked="0" layoutInCell="1" allowOverlap="1" wp14:anchorId="7C97E5E8" wp14:editId="26BC8837">
                  <wp:simplePos x="0" y="0"/>
                  <wp:positionH relativeFrom="page">
                    <wp:posOffset>3086100</wp:posOffset>
                  </wp:positionH>
                  <wp:positionV relativeFrom="paragraph">
                    <wp:posOffset>1352550</wp:posOffset>
                  </wp:positionV>
                  <wp:extent cx="2781300" cy="97155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971550"/>
                          </a:xfrm>
                          <a:prstGeom prst="rect">
                            <a:avLst/>
                          </a:prstGeom>
                          <a:noFill/>
                          <a:ln w="9525">
                            <a:solidFill>
                              <a:srgbClr val="FF0000"/>
                            </a:solidFill>
                            <a:miter lim="800000"/>
                            <a:headEnd/>
                            <a:tailEnd/>
                          </a:ln>
                        </wps:spPr>
                        <wps:txbx>
                          <w:txbxContent>
                            <w:p w14:paraId="239478EA" w14:textId="4D2A8AB4" w:rsidR="00BC311A" w:rsidRDefault="00BC311A" w:rsidP="007F2201">
                              <w:ins w:id="204" w:author="Essaid, Hedeff I." w:date="2019-04-16T13:20:00Z">
                                <w:r>
                                  <w:t>I don’t think this box is in the right place</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7E5E8" id="_x0000_s1030" type="#_x0000_t202" style="position:absolute;margin-left:243pt;margin-top:106.5pt;width:219pt;height:76.5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" filled="f" strokecolor="red">
                  <v:textbox>
                    <w:txbxContent>
                      <w:p w14:paraId="239478EA" w14:textId="4D2A8AB4" w:rsidR="00BC311A" w:rsidRDefault="00BC311A" w:rsidP="007F2201">
                        <w:ins w:id="205" w:author="Essaid, Hedeff I." w:date="2019-04-16T13:20:00Z">
                          <w:r>
                            <w:t>I don’t think this box is in the right place</w:t>
                          </w:r>
                        </w:ins>
                      </w:p>
                    </w:txbxContent>
                  </v:textbox>
                  <w10:wrap anchorx="page"/>
                </v:shape>
              </w:pict>
            </mc:Fallback>
          </mc:AlternateContent>
        </w:r>
        <w:r>
          <w:rPr>
            <w:noProof/>
          </w:rPr>
          <mc:AlternateContent>
            <mc:Choice Requires="wps">
              <w:drawing>
                <wp:anchor distT="0" distB="0" distL="114300" distR="114300" simplePos="0" relativeHeight="251682816" behindDoc="0" locked="0" layoutInCell="1" allowOverlap="1" wp14:anchorId="1715C6CF" wp14:editId="2E7DBDD6">
                  <wp:simplePos x="0" y="0"/>
                  <wp:positionH relativeFrom="column">
                    <wp:posOffset>2238374</wp:posOffset>
                  </wp:positionH>
                  <wp:positionV relativeFrom="paragraph">
                    <wp:posOffset>3057525</wp:posOffset>
                  </wp:positionV>
                  <wp:extent cx="1381125" cy="2047875"/>
                  <wp:effectExtent l="38100" t="0" r="47625" b="85725"/>
                  <wp:wrapNone/>
                  <wp:docPr id="25" name="Straight Arrow Connector 9"/>
                  <wp:cNvGraphicFramePr/>
                  <a:graphic xmlns:a="http://schemas.openxmlformats.org/drawingml/2006/main">
                    <a:graphicData uri="http://schemas.microsoft.com/office/word/2010/wordprocessingShape">
                      <wps:wsp>
                        <wps:cNvCnPr/>
                        <wps:spPr>
                          <a:xfrm rot="10800000" flipV="1">
                            <a:off x="0" y="0"/>
                            <a:ext cx="1381125" cy="2047875"/>
                          </a:xfrm>
                          <a:prstGeom prst="bentConnector3">
                            <a:avLst>
                              <a:gd name="adj1" fmla="val -90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15343" id="Straight Arrow Connector 9" o:spid="_x0000_s1026" type="#_x0000_t34" style="position:absolute;margin-left:176.25pt;margin-top:240.75pt;width:108.75pt;height:161.25pt;rotation:18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" adj="-195" strokecolor="#bc4542 [3045]">
                  <v:stroke endarrow="block"/>
                </v:shape>
              </w:pict>
            </mc:Fallback>
          </mc:AlternateContent>
        </w:r>
      </w:ins>
      <w:ins w:id="206" w:author="Essaid, Hedeff I." w:date="2019-04-16T13:18:00Z">
        <w:r>
          <w:rPr>
            <w:noProof/>
          </w:rPr>
          <mc:AlternateContent>
            <mc:Choice Requires="wps">
              <w:drawing>
                <wp:anchor distT="0" distB="0" distL="114300" distR="114300" simplePos="0" relativeHeight="251680768" behindDoc="0" locked="0" layoutInCell="1" allowOverlap="1" wp14:anchorId="2D71F37B" wp14:editId="10DD4492">
                  <wp:simplePos x="0" y="0"/>
                  <wp:positionH relativeFrom="column">
                    <wp:posOffset>1304925</wp:posOffset>
                  </wp:positionH>
                  <wp:positionV relativeFrom="paragraph">
                    <wp:posOffset>3019425</wp:posOffset>
                  </wp:positionV>
                  <wp:extent cx="476250" cy="190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476250" cy="19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1EEAFE2"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02.75pt,237.75pt" to="140.25pt,2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" strokecolor="#bc4542 [3045]"/>
              </w:pict>
            </mc:Fallback>
          </mc:AlternateContent>
        </w:r>
        <w:r>
          <w:rPr>
            <w:noProof/>
          </w:rPr>
          <mc:AlternateContent>
            <mc:Choice Requires="wps">
              <w:drawing>
                <wp:anchor distT="45720" distB="45720" distL="114300" distR="114300" simplePos="0" relativeHeight="251679744" behindDoc="0" locked="0" layoutInCell="1" allowOverlap="1" wp14:anchorId="0CC8CF0C" wp14:editId="5D73C228">
                  <wp:simplePos x="0" y="0"/>
                  <wp:positionH relativeFrom="page">
                    <wp:posOffset>2543175</wp:posOffset>
                  </wp:positionH>
                  <wp:positionV relativeFrom="paragraph">
                    <wp:posOffset>2657475</wp:posOffset>
                  </wp:positionV>
                  <wp:extent cx="485775" cy="2857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85750"/>
                          </a:xfrm>
                          <a:prstGeom prst="rect">
                            <a:avLst/>
                          </a:prstGeom>
                          <a:noFill/>
                          <a:ln w="9525">
                            <a:solidFill>
                              <a:srgbClr val="000000"/>
                            </a:solidFill>
                            <a:miter lim="800000"/>
                            <a:headEnd/>
                            <a:tailEnd/>
                          </a:ln>
                        </wps:spPr>
                        <wps:txbx>
                          <w:txbxContent>
                            <w:p w14:paraId="75D162DE" w14:textId="77777777" w:rsidR="00BC311A" w:rsidRDefault="00BC311A" w:rsidP="007F2201">
                              <w:ins w:id="207" w:author="Essaid, Hedeff I." w:date="2019-04-16T13:13:00Z">
                                <w:r>
                                  <w:t>right</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8CF0C" id="_x0000_s1031" type="#_x0000_t202" style="position:absolute;margin-left:200.25pt;margin-top:209.25pt;width:38.25pt;height:22.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" filled="f">
                  <v:textbox>
                    <w:txbxContent>
                      <w:p w14:paraId="75D162DE" w14:textId="77777777" w:rsidR="00BC311A" w:rsidRDefault="00BC311A" w:rsidP="007F2201">
                        <w:ins w:id="208" w:author="Essaid, Hedeff I." w:date="2019-04-16T13:13:00Z">
                          <w:r>
                            <w:t>right</w:t>
                          </w:r>
                        </w:ins>
                      </w:p>
                    </w:txbxContent>
                  </v:textbox>
                  <w10:wrap anchorx="page"/>
                </v:shape>
              </w:pict>
            </mc:Fallback>
          </mc:AlternateContent>
        </w:r>
      </w:ins>
      <w:r w:rsidR="00124C93" w:rsidRPr="00124C93">
        <w:rPr>
          <w:noProof/>
        </w:rPr>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commentRangeStart w:id="209"/>
      <w:commentRangeStart w:id="210"/>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171"/>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commentRangeEnd w:id="209"/>
      <w:r w:rsidR="00E264A5">
        <w:rPr>
          <w:rStyle w:val="CommentReference"/>
          <w:rFonts w:ascii="Times New Roman" w:hAnsi="Times New Roman"/>
        </w:rPr>
        <w:commentReference w:id="209"/>
      </w:r>
      <w:commentRangeEnd w:id="210"/>
      <w:r w:rsidR="00FC39EF">
        <w:rPr>
          <w:rStyle w:val="CommentReference"/>
          <w:rFonts w:ascii="Times New Roman" w:hAnsi="Times New Roman"/>
        </w:rPr>
        <w:commentReference w:id="210"/>
      </w:r>
      <w:r w:rsidR="00051039">
        <w:t>.</w:t>
      </w:r>
    </w:p>
    <w:p w14:paraId="0D94D97C" w14:textId="3894EE5B" w:rsidR="008049CA" w:rsidRDefault="00E022A9" w:rsidP="008049CA">
      <w:pPr>
        <w:pStyle w:val="Heading1"/>
      </w:pPr>
      <w:r>
        <w:t>Example Problems</w:t>
      </w:r>
    </w:p>
    <w:p w14:paraId="5365FB8B" w14:textId="4ABFEE2B"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MODFLOW-</w:t>
      </w:r>
      <w:commentRangeStart w:id="211"/>
      <w:commentRangeStart w:id="212"/>
      <w:r w:rsidR="00051BD8">
        <w:t>NWT</w:t>
      </w:r>
      <w:commentRangeEnd w:id="211"/>
      <w:r w:rsidR="00724F2D">
        <w:rPr>
          <w:rStyle w:val="CommentReference"/>
        </w:rPr>
        <w:commentReference w:id="211"/>
      </w:r>
      <w:commentRangeEnd w:id="212"/>
      <w:r w:rsidR="00FC39EF">
        <w:rPr>
          <w:rStyle w:val="CommentReference"/>
        </w:rPr>
        <w:commentReference w:id="212"/>
      </w:r>
      <w:r w:rsidR="00051BD8">
        <w:t xml:space="preserve">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commentRangeStart w:id="213"/>
      <w:commentRangeStart w:id="214"/>
      <w:r w:rsidR="006E37BD">
        <w:t xml:space="preserve">GSFLOW </w:t>
      </w:r>
      <w:r w:rsidR="00FE148C">
        <w:t>example problem</w:t>
      </w:r>
      <w:commentRangeEnd w:id="213"/>
      <w:r w:rsidR="00724F2D">
        <w:rPr>
          <w:rStyle w:val="CommentReference"/>
        </w:rPr>
        <w:commentReference w:id="213"/>
      </w:r>
      <w:commentRangeEnd w:id="214"/>
      <w:r w:rsidR="00F459F6">
        <w:rPr>
          <w:rStyle w:val="CommentReference"/>
        </w:rPr>
        <w:commentReference w:id="214"/>
      </w:r>
      <w:r w:rsidR="00FE148C">
        <w:t xml:space="preserve">.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w:t>
      </w:r>
      <w:r w:rsidR="009A5F29">
        <w:t>es</w:t>
      </w:r>
      <w:r w:rsidR="00261A18">
        <w:t xml:space="preserve"> English units and example problem 2 uses metric units.</w:t>
      </w:r>
      <w:r w:rsidR="008E5FC4">
        <w:t xml:space="preserve"> </w:t>
      </w:r>
    </w:p>
    <w:p w14:paraId="2D615BB4" w14:textId="7BF4E119" w:rsidR="00FE148C" w:rsidRDefault="00FE148C" w:rsidP="00B80A31">
      <w:pPr>
        <w:pStyle w:val="Heading2"/>
      </w:pPr>
      <w:commentRangeStart w:id="215"/>
      <w:commentRangeStart w:id="216"/>
      <w:r>
        <w:t>Example Problem 1</w:t>
      </w:r>
      <w:commentRangeEnd w:id="215"/>
      <w:r w:rsidR="0037619D">
        <w:rPr>
          <w:rStyle w:val="CommentReference"/>
          <w:rFonts w:ascii="Times New Roman" w:hAnsi="Times New Roman"/>
          <w:b w:val="0"/>
          <w:iCs w:val="0"/>
          <w:kern w:val="0"/>
        </w:rPr>
        <w:commentReference w:id="215"/>
      </w:r>
      <w:commentRangeEnd w:id="216"/>
      <w:r w:rsidR="00F459F6">
        <w:rPr>
          <w:rStyle w:val="CommentReference"/>
          <w:rFonts w:ascii="Times New Roman" w:hAnsi="Times New Roman"/>
          <w:b w:val="0"/>
          <w:iCs w:val="0"/>
          <w:kern w:val="0"/>
        </w:rPr>
        <w:commentReference w:id="216"/>
      </w:r>
    </w:p>
    <w:p w14:paraId="7C6C6DD2" w14:textId="0B6E248E" w:rsidR="00FE148C" w:rsidRDefault="00110B5E" w:rsidP="003A71DA">
      <w:pPr>
        <w:pStyle w:val="BodyText"/>
      </w:pPr>
      <w:r>
        <w:t>This model</w:t>
      </w:r>
      <w:r w:rsidR="00892832">
        <w:t xml:space="preserve">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w:t>
      </w:r>
      <w:del w:id="217" w:author="Essaid, Hedeff I." w:date="2019-04-16T13:36:00Z">
        <w:r w:rsidR="00E14382" w:rsidDel="00724F2D">
          <w:delText xml:space="preserve">extend </w:delText>
        </w:r>
      </w:del>
      <w:ins w:id="218" w:author="Essaid, Hedeff I." w:date="2019-04-16T13:36:00Z">
        <w:r w:rsidR="00724F2D">
          <w:t xml:space="preserve">extent </w:t>
        </w:r>
      </w:ins>
      <w:r w:rsidR="00E14382">
        <w:t xml:space="preserve">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lastRenderedPageBreak/>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t>Map showing basin topography, streams and canals, and agricultural region for example problem 1.</w:t>
      </w:r>
    </w:p>
    <w:p w14:paraId="09F0A011" w14:textId="05EC21D2" w:rsidR="00424CE2" w:rsidRDefault="00950B23" w:rsidP="0083113C">
      <w:pPr>
        <w:pStyle w:val="BodyText"/>
      </w:pPr>
      <w:r>
        <w:lastRenderedPageBreak/>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ins w:id="219" w:author="Essaid, Hedeff I." w:date="2019-04-16T13:37:00Z">
        <w:r w:rsidR="003B2941">
          <w:t xml:space="preserve">An initial steady state stress period followed by </w:t>
        </w:r>
      </w:ins>
      <w:del w:id="220" w:author="Essaid, Hedeff I." w:date="2019-04-16T13:37:00Z">
        <w:r w:rsidR="00EE099F" w:rsidDel="003B2941">
          <w:delText>F</w:delText>
        </w:r>
      </w:del>
      <w:ins w:id="221" w:author="Essaid, Hedeff I." w:date="2019-04-16T13:37:00Z">
        <w:r w:rsidR="003B2941">
          <w:t>f</w:t>
        </w:r>
      </w:ins>
      <w:r w:rsidR="00EE099F">
        <w:t>orty</w:t>
      </w:r>
      <w:r w:rsidR="00F131E1">
        <w:t>-</w:t>
      </w:r>
      <w:r w:rsidR="00EE099F">
        <w:t>eight</w:t>
      </w:r>
      <w:r w:rsidR="00F131E1">
        <w:t xml:space="preserve"> transient stress periods are simulated</w:t>
      </w:r>
      <w:del w:id="222" w:author="Essaid, Hedeff I." w:date="2019-04-16T13:37:00Z">
        <w:r w:rsidR="00F131E1" w:rsidDel="003B2941">
          <w:delText xml:space="preserve">, </w:delText>
        </w:r>
      </w:del>
      <w:del w:id="223" w:author="Essaid, Hedeff I." w:date="2019-04-16T13:38:00Z">
        <w:r w:rsidR="00F131E1" w:rsidDel="003B2941">
          <w:delText>proceeded by</w:delText>
        </w:r>
      </w:del>
      <w:del w:id="224" w:author="Essaid, Hedeff I." w:date="2019-04-16T13:37:00Z">
        <w:r w:rsidR="00F131E1" w:rsidDel="003B2941">
          <w:delText xml:space="preserve"> an initial steady state stress period</w:delText>
        </w:r>
      </w:del>
      <w:r w:rsidR="00F131E1">
        <w:t xml:space="preserve">. Each stress period represents a calendar month and </w:t>
      </w:r>
      <w:del w:id="225" w:author="Essaid, Hedeff I." w:date="2019-04-16T13:40:00Z">
        <w:r w:rsidR="00F131E1" w:rsidDel="00C51744">
          <w:delText xml:space="preserve">are </w:delText>
        </w:r>
      </w:del>
      <w:ins w:id="226" w:author="Essaid, Hedeff I." w:date="2019-04-16T13:40:00Z">
        <w:r w:rsidR="00C51744">
          <w:t xml:space="preserve">is </w:t>
        </w:r>
      </w:ins>
      <w:r w:rsidR="00F131E1">
        <w:t>divided into daily time steps.</w:t>
      </w:r>
      <w:r w:rsidR="005764EC">
        <w:t xml:space="preserve"> The simulation begins on January 1.</w:t>
      </w:r>
      <w:r w:rsidR="00EE099F">
        <w:t xml:space="preserve"> Results are presented for the final 2 years of the simulation, </w:t>
      </w:r>
      <w:del w:id="227" w:author="Essaid, Hedeff I." w:date="2019-04-16T13:40:00Z">
        <w:r w:rsidR="00EE099F" w:rsidDel="00C51744">
          <w:delText xml:space="preserve">and </w:delText>
        </w:r>
      </w:del>
      <w:ins w:id="228" w:author="Essaid, Hedeff I." w:date="2019-04-16T13:40:00Z">
        <w:r w:rsidR="00C51744">
          <w:t xml:space="preserve">as </w:t>
        </w:r>
      </w:ins>
      <w:r w:rsidR="00EE099F">
        <w:t>the steady state stress period and first 2 years of the simulations are used to establish initial conditions.</w:t>
      </w:r>
    </w:p>
    <w:p w14:paraId="499587EC" w14:textId="5C640C5E" w:rsidR="005B4CBC" w:rsidRDefault="00110B5E" w:rsidP="002D11C1">
      <w:pPr>
        <w:pStyle w:val="BodyText"/>
      </w:pPr>
      <w:r>
        <w:t>H</w:t>
      </w:r>
      <w:r w:rsidR="000674EF">
        <w:t xml:space="preserve">ydraulic conductivity and specific yield </w:t>
      </w:r>
      <w:r>
        <w:t xml:space="preserve">of the water table aquifer </w:t>
      </w:r>
      <w:r w:rsidR="000674EF">
        <w:t xml:space="preserve">increase in the valley bottoms </w:t>
      </w:r>
      <w:r w:rsidR="000E1775">
        <w:t xml:space="preserve">that </w:t>
      </w:r>
      <w:ins w:id="229" w:author="Essaid, Hedeff I." w:date="2019-04-16T13:42:00Z">
        <w:r w:rsidR="00254544">
          <w:t xml:space="preserve">are </w:t>
        </w:r>
      </w:ins>
      <w:r w:rsidR="000E1775">
        <w:t>comprise</w:t>
      </w:r>
      <w:ins w:id="230" w:author="Essaid, Hedeff I." w:date="2019-04-16T13:42:00Z">
        <w:r w:rsidR="00254544">
          <w:t>d</w:t>
        </w:r>
      </w:ins>
      <w:r w:rsidR="004D1298">
        <w:t xml:space="preserve"> of</w:t>
      </w:r>
      <w:r w:rsidR="000674EF">
        <w:t xml:space="preserve"> floodplains </w:t>
      </w:r>
      <w:r w:rsidR="00AA6266">
        <w:t xml:space="preserve">or new alluvium </w:t>
      </w:r>
      <w:r w:rsidR="000674EF">
        <w:t xml:space="preserve">of the tributary streams and river. </w:t>
      </w:r>
      <w:commentRangeStart w:id="231"/>
      <w:commentRangeStart w:id="232"/>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w:t>
      </w:r>
      <w:r w:rsidR="00EE49BD">
        <w:t>UZF</w:t>
      </w:r>
      <w:r w:rsidR="005E57CD">
        <w:t xml:space="preserve"> </w:t>
      </w:r>
      <w:r w:rsidR="00414116">
        <w:t>Pack</w:t>
      </w:r>
      <w:r w:rsidR="000E07DD">
        <w:t>ag</w:t>
      </w:r>
      <w:r w:rsidR="00414116">
        <w:t>e</w:t>
      </w:r>
      <w:commentRangeEnd w:id="231"/>
      <w:r w:rsidR="00D34853">
        <w:rPr>
          <w:rStyle w:val="CommentReference"/>
        </w:rPr>
        <w:commentReference w:id="231"/>
      </w:r>
      <w:commentRangeEnd w:id="232"/>
      <w:r w:rsidR="00BA0CB4">
        <w:rPr>
          <w:rStyle w:val="CommentReference"/>
        </w:rPr>
        <w:commentReference w:id="232"/>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w:commentRangeStart w:id="233"/>
      <w:commentRangeStart w:id="234"/>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w:t>
      </w:r>
      <w:r w:rsidR="00EE49BD">
        <w:t>UZF</w:t>
      </w:r>
      <w:r w:rsidR="001C4DD7">
        <w:t xml:space="preserve"> </w:t>
      </w:r>
      <w:r w:rsidR="00414116">
        <w:t>Pack</w:t>
      </w:r>
      <w:r w:rsidR="000E07DD">
        <w:t>ag</w:t>
      </w:r>
      <w:r w:rsidR="00414116">
        <w:t>e</w:t>
      </w:r>
      <w:r w:rsidR="001C4DD7">
        <w:t xml:space="preserve"> </w:t>
      </w:r>
      <w:commentRangeEnd w:id="233"/>
      <w:r w:rsidR="00D03837">
        <w:rPr>
          <w:rStyle w:val="CommentReference"/>
        </w:rPr>
        <w:commentReference w:id="233"/>
      </w:r>
      <w:commentRangeEnd w:id="234"/>
      <w:r w:rsidR="00BA0CB4">
        <w:rPr>
          <w:rStyle w:val="CommentReference"/>
        </w:rPr>
        <w:commentReference w:id="234"/>
      </w:r>
      <w:r w:rsidR="00221C46">
        <w:t xml:space="preserve">and varies </w:t>
      </w:r>
      <w:r w:rsidR="009C0F72">
        <w:t>monthly</w:t>
      </w:r>
      <w:r w:rsidR="00E314F6">
        <w:t>.</w:t>
      </w:r>
      <w:r w:rsidR="00997EA3">
        <w:t xml:space="preserve"> Other </w:t>
      </w:r>
      <w:r w:rsidR="00EE49BD">
        <w:t>UZF</w:t>
      </w:r>
      <w:r w:rsidR="00997EA3">
        <w:t xml:space="preserve"> </w:t>
      </w:r>
      <w:r w:rsidR="00414116">
        <w:t>Pack</w:t>
      </w:r>
      <w:r w:rsidR="000E07DD">
        <w:t>ag</w:t>
      </w:r>
      <w:r w:rsidR="00414116">
        <w:t>e</w:t>
      </w:r>
      <w:r w:rsidR="00997EA3">
        <w:t xml:space="preserve"> input values </w:t>
      </w:r>
      <w:commentRangeStart w:id="235"/>
      <w:commentRangeStart w:id="236"/>
      <w:r w:rsidR="00997EA3">
        <w:t xml:space="preserve">were modified from previous values to better represent </w:t>
      </w:r>
      <w:r w:rsidR="000E07DD">
        <w:t>ag</w:t>
      </w:r>
      <w:r w:rsidR="003A75DD">
        <w:t>ricultural</w:t>
      </w:r>
      <w:r w:rsidR="00E504B1">
        <w:t xml:space="preserve"> water use</w:t>
      </w:r>
      <w:r w:rsidR="007827FF">
        <w:t>,</w:t>
      </w:r>
      <w:commentRangeEnd w:id="235"/>
      <w:r w:rsidR="009D661B">
        <w:rPr>
          <w:rStyle w:val="CommentReference"/>
        </w:rPr>
        <w:commentReference w:id="235"/>
      </w:r>
      <w:commentRangeEnd w:id="236"/>
      <w:r w:rsidR="00BA0CB4">
        <w:rPr>
          <w:rStyle w:val="CommentReference"/>
        </w:rPr>
        <w:commentReference w:id="236"/>
      </w:r>
      <w:r w:rsidR="007827FF">
        <w:t xml:space="preserve"> and user are referred to the input files for this problem that accompany this work</w:t>
      </w:r>
      <w:r w:rsidR="00E504B1">
        <w:t xml:space="preserve">. </w:t>
      </w:r>
      <w:commentRangeStart w:id="237"/>
      <w:commentRangeStart w:id="238"/>
      <w:r w:rsidR="002D11C1">
        <w:t xml:space="preserve">A total of 3,440 acres are irrigated for agriculture in the central part of the </w:t>
      </w:r>
      <w:r w:rsidR="002D11C1">
        <w:lastRenderedPageBreak/>
        <w:t>basin; irrigation water is diverted from the Green River and pumped from the shallow aquifer beneath the fields.</w:t>
      </w:r>
      <w:commentRangeEnd w:id="237"/>
      <w:r w:rsidR="00D03837">
        <w:rPr>
          <w:rStyle w:val="CommentReference"/>
        </w:rPr>
        <w:commentReference w:id="237"/>
      </w:r>
      <w:commentRangeEnd w:id="238"/>
      <w:r w:rsidR="00BA0CB4">
        <w:rPr>
          <w:rStyle w:val="CommentReference"/>
        </w:rPr>
        <w:commentReference w:id="238"/>
      </w:r>
    </w:p>
    <w:p w14:paraId="42A02105" w14:textId="0654EDC6" w:rsidR="00BE6563" w:rsidRDefault="00411745" w:rsidP="00BE6563">
      <w:pPr>
        <w:pStyle w:val="BodyText"/>
      </w:pPr>
      <w:r>
        <w:t xml:space="preserve">Two versions of </w:t>
      </w:r>
      <w:r w:rsidR="00881247">
        <w:t>e</w:t>
      </w:r>
      <w:r>
        <w:t xml:space="preserve">xample </w:t>
      </w:r>
      <w:r w:rsidR="00881247">
        <w:t>p</w:t>
      </w:r>
      <w:r>
        <w:t xml:space="preserve">roblem 1 are presented. </w:t>
      </w:r>
      <w:commentRangeStart w:id="239"/>
      <w:commentRangeStart w:id="240"/>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w:t>
      </w:r>
      <w:del w:id="241" w:author="Essaid, Hedeff I." w:date="2019-04-16T13:45:00Z">
        <w:r w:rsidR="00802438" w:rsidDel="00A84DAD">
          <w:delText xml:space="preserve">that </w:delText>
        </w:r>
      </w:del>
      <w:r w:rsidR="00802438">
        <w:t>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w:t>
      </w:r>
      <w:r w:rsidR="0027011A">
        <w:t>5</w:t>
      </w:r>
      <w:r w:rsidR="00802438">
        <w:t xml:space="preserve">. </w:t>
      </w:r>
      <w:commentRangeEnd w:id="239"/>
      <w:r w:rsidR="00A84DAD">
        <w:rPr>
          <w:rStyle w:val="CommentReference"/>
        </w:rPr>
        <w:commentReference w:id="239"/>
      </w:r>
      <w:commentRangeEnd w:id="240"/>
      <w:r w:rsidR="00BA0CB4">
        <w:rPr>
          <w:rStyle w:val="CommentReference"/>
        </w:rPr>
        <w:commentReference w:id="240"/>
      </w:r>
      <w:r w:rsidR="005242E5">
        <w:t xml:space="preserve">Figure </w:t>
      </w:r>
      <w:r w:rsidR="00110B5E">
        <w:t>2</w:t>
      </w:r>
      <w:r w:rsidR="005242E5">
        <w:t xml:space="preserve"> shows the cells designated as </w:t>
      </w:r>
      <w:r w:rsidR="000E07DD">
        <w:t>ag</w:t>
      </w:r>
      <w:r w:rsidR="005242E5">
        <w:t xml:space="preserve">ricultural fields </w:t>
      </w:r>
      <w:r w:rsidR="009A6D3A">
        <w:t>t</w:t>
      </w:r>
      <w:r w:rsidR="005242E5">
        <w:t xml:space="preserve">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commentRangeStart w:id="242"/>
      <w:commentRangeStart w:id="243"/>
      <w:r w:rsidR="00276100">
        <w:t>EP</w:t>
      </w:r>
      <w:r w:rsidR="0087589F">
        <w:t xml:space="preserve">1b is </w:t>
      </w:r>
      <w:r w:rsidR="00BB7F8B">
        <w:t>like</w:t>
      </w:r>
      <w:r w:rsidR="0087589F">
        <w:t xml:space="preserve"> </w:t>
      </w:r>
      <w:r w:rsidR="00276100">
        <w:t>EP</w:t>
      </w:r>
      <w:r w:rsidR="0087589F">
        <w:t xml:space="preserve">1a, except that NIWR is satisfied </w:t>
      </w:r>
      <w:r w:rsidR="00E81443">
        <w:t xml:space="preserve">solely </w:t>
      </w:r>
      <w:r w:rsidR="003713BB">
        <w:t xml:space="preserve">by </w:t>
      </w:r>
      <w:r w:rsidR="0087589F">
        <w:t>grou</w:t>
      </w:r>
      <w:r w:rsidR="00E81443">
        <w:t>ndwater</w:t>
      </w:r>
      <w:commentRangeEnd w:id="242"/>
      <w:r w:rsidR="0080560F">
        <w:rPr>
          <w:rStyle w:val="CommentReference"/>
        </w:rPr>
        <w:commentReference w:id="242"/>
      </w:r>
      <w:commentRangeEnd w:id="243"/>
      <w:r w:rsidR="00BA0CB4">
        <w:rPr>
          <w:rStyle w:val="CommentReference"/>
        </w:rPr>
        <w:commentReference w:id="243"/>
      </w:r>
      <w:r w:rsidR="009A6D3A">
        <w:t xml:space="preserve">, and </w:t>
      </w:r>
      <w:commentRangeStart w:id="244"/>
      <w:commentRangeStart w:id="245"/>
      <w:r w:rsidR="009A6D3A">
        <w:t>there is no</w:t>
      </w:r>
      <w:r w:rsidR="0019596D">
        <w:t xml:space="preserve"> </w:t>
      </w:r>
      <w:r w:rsidR="009A6D3A">
        <w:t>control on irrigation periods</w:t>
      </w:r>
      <w:commentRangeEnd w:id="244"/>
      <w:r w:rsidR="0080560F">
        <w:rPr>
          <w:rStyle w:val="CommentReference"/>
        </w:rPr>
        <w:commentReference w:id="244"/>
      </w:r>
      <w:commentRangeEnd w:id="245"/>
      <w:r w:rsidR="00BA0CB4">
        <w:rPr>
          <w:rStyle w:val="CommentReference"/>
        </w:rPr>
        <w:commentReference w:id="245"/>
      </w:r>
      <w:r w:rsidR="0087589F">
        <w:t>.</w:t>
      </w:r>
      <w:r w:rsidR="00BB7F8B">
        <w:t xml:space="preserve"> </w:t>
      </w:r>
    </w:p>
    <w:p w14:paraId="16BCFF7C" w14:textId="77777777" w:rsidR="00BE6563" w:rsidRDefault="00BE6563" w:rsidP="00BE6563">
      <w:pPr>
        <w:pStyle w:val="Heading2"/>
      </w:pPr>
      <w:commentRangeStart w:id="246"/>
      <w:commentRangeStart w:id="247"/>
      <w:r>
        <w:t>Example Problem 2</w:t>
      </w:r>
      <w:commentRangeEnd w:id="246"/>
      <w:r w:rsidR="00E15EB3">
        <w:rPr>
          <w:rStyle w:val="CommentReference"/>
          <w:rFonts w:ascii="Times New Roman" w:hAnsi="Times New Roman"/>
          <w:b w:val="0"/>
          <w:iCs w:val="0"/>
          <w:kern w:val="0"/>
        </w:rPr>
        <w:commentReference w:id="246"/>
      </w:r>
      <w:commentRangeEnd w:id="247"/>
      <w:r w:rsidR="00BA0CB4">
        <w:rPr>
          <w:rStyle w:val="CommentReference"/>
          <w:rFonts w:ascii="Times New Roman" w:hAnsi="Times New Roman"/>
          <w:b w:val="0"/>
          <w:iCs w:val="0"/>
          <w:kern w:val="0"/>
        </w:rPr>
        <w:commentReference w:id="247"/>
      </w:r>
    </w:p>
    <w:p w14:paraId="23E57EB4" w14:textId="0191C1D9" w:rsidR="003A50DB" w:rsidRDefault="00EB670F" w:rsidP="003D2BEA">
      <w:pPr>
        <w:pStyle w:val="BodyText"/>
      </w:pPr>
      <w:r>
        <w:t>Example problem 2 was developed by modifying the</w:t>
      </w:r>
      <w:ins w:id="248" w:author="Essaid, Hedeff I." w:date="2019-04-16T13:51:00Z">
        <w:r w:rsidR="00AC7847">
          <w:t xml:space="preserve"> GSFLOW</w:t>
        </w:r>
      </w:ins>
      <w:r>
        <w:t xml:space="preserve"> </w:t>
      </w:r>
      <w:proofErr w:type="spellStart"/>
      <w:r>
        <w:t>Sagehen</w:t>
      </w:r>
      <w:proofErr w:type="spellEnd"/>
      <w:r>
        <w:t xml:space="preserve"> example problem</w:t>
      </w:r>
      <w:ins w:id="249" w:author="Essaid, Hedeff I." w:date="2019-04-16T13:50:00Z">
        <w:r w:rsidR="00B21BB0">
          <w:t xml:space="preserve"> (</w:t>
        </w:r>
        <w:proofErr w:type="spellStart"/>
        <w:r w:rsidR="00B21BB0">
          <w:t>Markstrom</w:t>
        </w:r>
        <w:proofErr w:type="spellEnd"/>
        <w:r w:rsidR="00B21BB0">
          <w:t>, 2008)</w:t>
        </w:r>
      </w:ins>
      <w:r>
        <w:t xml:space="preserve"> to include agricultural fields in the lower part of the basin (Fig. 3</w:t>
      </w:r>
      <w:del w:id="250" w:author="Essaid, Hedeff I." w:date="2019-04-16T13:51:00Z">
        <w:r w:rsidDel="00B21BB0">
          <w:delText>;</w:delText>
        </w:r>
      </w:del>
      <w:del w:id="251" w:author="Essaid, Hedeff I." w:date="2019-04-16T13:50:00Z">
        <w:r w:rsidDel="00B21BB0">
          <w:delText xml:space="preserve"> Markstrom, 2008</w:delText>
        </w:r>
      </w:del>
      <w:del w:id="252" w:author="Essaid, Hedeff I." w:date="2019-04-16T13:51:00Z">
        <w:r w:rsidDel="00140E6F">
          <w:delText>)</w:delText>
        </w:r>
      </w:del>
      <w:r>
        <w:t xml:space="preserve">.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Geology of the </w:t>
      </w:r>
      <w:proofErr w:type="spellStart"/>
      <w:r w:rsidR="00BE6563" w:rsidRPr="00915986">
        <w:t>Sagehen</w:t>
      </w:r>
      <w:proofErr w:type="spellEnd"/>
      <w:r w:rsidR="00BE6563" w:rsidRPr="00915986">
        <w:t xml:space="preserve"> Creek watershed consists of granodiorite bedrock overlain by andesitic, tertiary volcanic</w:t>
      </w:r>
      <w:r w:rsidR="008C288E">
        <w:t xml:space="preserve"> material</w:t>
      </w:r>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w:t>
      </w:r>
      <w:r w:rsidR="003A50DB">
        <w:lastRenderedPageBreak/>
        <w:t xml:space="preserve">columns. </w:t>
      </w:r>
      <w:r w:rsidR="009E69BB">
        <w:t xml:space="preserve">Eighteen years are simulated, each year is divided into 12 stress periods, each period </w:t>
      </w:r>
      <w:r w:rsidR="003A50DB">
        <w:t xml:space="preserve">represents a calendar month and </w:t>
      </w:r>
      <w:del w:id="253" w:author="Essaid, Hedeff I." w:date="2019-04-16T13:51:00Z">
        <w:r w:rsidR="003A50DB" w:rsidDel="00491D9D">
          <w:delText xml:space="preserve">are </w:delText>
        </w:r>
      </w:del>
      <w:ins w:id="254" w:author="Essaid, Hedeff I." w:date="2019-04-16T13:51:00Z">
        <w:r w:rsidR="00491D9D">
          <w:t xml:space="preserve">is </w:t>
        </w:r>
      </w:ins>
      <w:r w:rsidR="003A50DB">
        <w:t xml:space="preserve">divided into daily time steps. The </w:t>
      </w:r>
      <w:r w:rsidR="003E38C1">
        <w:t xml:space="preserve">transient </w:t>
      </w:r>
      <w:r w:rsidR="003A50DB">
        <w:t xml:space="preserve">simulation begins on </w:t>
      </w:r>
      <w:r w:rsidR="00807292">
        <w:t>October</w:t>
      </w:r>
      <w:r w:rsidR="003A50DB">
        <w:t xml:space="preserve"> 1</w:t>
      </w:r>
      <w:r w:rsidR="00543D4D">
        <w:t>.</w:t>
      </w:r>
      <w:r w:rsidR="00192759">
        <w:t xml:space="preserve"> </w:t>
      </w:r>
    </w:p>
    <w:p w14:paraId="22DA185D" w14:textId="47C7CD84" w:rsidR="003A50DB" w:rsidRDefault="003A50DB" w:rsidP="003A50DB">
      <w:pPr>
        <w:pStyle w:val="BodyText"/>
      </w:pPr>
      <w:r>
        <w:t xml:space="preserve">Two versions of </w:t>
      </w:r>
      <w:r w:rsidR="00403283">
        <w:t>e</w:t>
      </w:r>
      <w:r>
        <w:t xml:space="preserve">xample </w:t>
      </w:r>
      <w:r w:rsidR="00403283">
        <w:t>p</w:t>
      </w:r>
      <w:r>
        <w:t xml:space="preserve">roblem </w:t>
      </w:r>
      <w:r w:rsidR="00192759">
        <w:t>2</w:t>
      </w:r>
      <w:r>
        <w:t xml:space="preserve"> are presented. </w:t>
      </w:r>
      <w:commentRangeStart w:id="255"/>
      <w:commentRangeStart w:id="256"/>
      <w:r>
        <w:t xml:space="preserve">Example </w:t>
      </w:r>
      <w:r w:rsidR="00403283">
        <w:t>p</w:t>
      </w:r>
      <w:r>
        <w:t xml:space="preserve">roblem </w:t>
      </w:r>
      <w:r w:rsidR="00192759">
        <w:t>2</w:t>
      </w:r>
      <w:r>
        <w:t>a (EP</w:t>
      </w:r>
      <w:r w:rsidR="00192759">
        <w:t>2</w:t>
      </w:r>
      <w:r>
        <w:t xml:space="preserve">a) </w:t>
      </w:r>
      <w:r w:rsidR="00192759">
        <w:t>simulates NIWR by minimizing the ET deficit (</w:t>
      </w:r>
      <w:r w:rsidR="00963A6E">
        <w:t>ETDEMAND option</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963A6E">
        <w:t>TRIGGER</w:t>
      </w:r>
      <w:r w:rsidR="00E069CD">
        <w:t xml:space="preserve"> </w:t>
      </w:r>
      <w:r w:rsidR="00963A6E">
        <w:t>option</w:t>
      </w:r>
      <w:r w:rsidR="00192759">
        <w:t>) to</w:t>
      </w:r>
      <w:r>
        <w:t xml:space="preserve"> simulate</w:t>
      </w:r>
      <w:r w:rsidR="00192759">
        <w:t xml:space="preserve"> irrigation. </w:t>
      </w:r>
      <w:commentRangeEnd w:id="255"/>
      <w:r w:rsidR="00586AFD">
        <w:rPr>
          <w:rStyle w:val="CommentReference"/>
        </w:rPr>
        <w:commentReference w:id="255"/>
      </w:r>
      <w:commentRangeEnd w:id="256"/>
      <w:r w:rsidR="00BA0CB4">
        <w:rPr>
          <w:rStyle w:val="CommentReference"/>
        </w:rPr>
        <w:commentReference w:id="256"/>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xml:space="preserve">. </w:t>
      </w:r>
      <w:commentRangeStart w:id="257"/>
      <w:commentRangeStart w:id="258"/>
      <w:r w:rsidR="008E5C50">
        <w:t>S</w:t>
      </w:r>
      <w:r w:rsidR="00301458">
        <w:t xml:space="preserve">egment </w:t>
      </w:r>
      <w:r w:rsidR="00C6404F">
        <w:t xml:space="preserve">24 supplies water for 14 cells, and segment 25 </w:t>
      </w:r>
      <w:commentRangeEnd w:id="257"/>
      <w:r w:rsidR="00022E33">
        <w:rPr>
          <w:rStyle w:val="CommentReference"/>
        </w:rPr>
        <w:commentReference w:id="257"/>
      </w:r>
      <w:commentRangeEnd w:id="258"/>
      <w:r w:rsidR="00BA0CB4">
        <w:rPr>
          <w:rStyle w:val="CommentReference"/>
        </w:rPr>
        <w:commentReference w:id="258"/>
      </w:r>
      <w:r w:rsidR="00C6404F">
        <w:t>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commentRangeStart w:id="259"/>
      <w:commentRangeStart w:id="260"/>
      <w:r w:rsidR="00416ABD">
        <w:t>I</w:t>
      </w:r>
      <w:r w:rsidR="00A41251">
        <w:t xml:space="preserve">rrigation </w:t>
      </w:r>
      <w:r w:rsidR="00416ABD">
        <w:t xml:space="preserve">can be nonzero during the </w:t>
      </w:r>
      <w:r w:rsidR="009F661E">
        <w:t>growing</w:t>
      </w:r>
      <w:r w:rsidR="00416ABD">
        <w:t xml:space="preserve"> </w:t>
      </w:r>
      <w:r w:rsidR="00A41251">
        <w:t xml:space="preserve">season (June 1-August 30) and zero outside the </w:t>
      </w:r>
      <w:r w:rsidR="009F661E">
        <w:t>g</w:t>
      </w:r>
      <w:r w:rsidR="005D02B3">
        <w:t>ro</w:t>
      </w:r>
      <w:r w:rsidR="009F661E">
        <w:t>wing</w:t>
      </w:r>
      <w:r w:rsidR="00A41251">
        <w:t xml:space="preserve"> season. </w:t>
      </w:r>
      <w:commentRangeEnd w:id="259"/>
      <w:r w:rsidR="00022E33">
        <w:rPr>
          <w:rStyle w:val="CommentReference"/>
        </w:rPr>
        <w:commentReference w:id="259"/>
      </w:r>
      <w:commentRangeEnd w:id="260"/>
      <w:r w:rsidR="00BA0CB4">
        <w:rPr>
          <w:rStyle w:val="CommentReference"/>
        </w:rPr>
        <w:commentReference w:id="260"/>
      </w:r>
      <w:r>
        <w:t xml:space="preserve">These constraints on the surface water diversions for irrigation were specified </w:t>
      </w:r>
      <w:commentRangeStart w:id="261"/>
      <w:commentRangeStart w:id="262"/>
      <w:r>
        <w:t>using time series inflow file</w:t>
      </w:r>
      <w:r w:rsidR="00A41251">
        <w:t>s</w:t>
      </w:r>
      <w:commentRangeEnd w:id="261"/>
      <w:r w:rsidR="00022E33">
        <w:rPr>
          <w:rStyle w:val="CommentReference"/>
        </w:rPr>
        <w:commentReference w:id="261"/>
      </w:r>
      <w:commentRangeEnd w:id="262"/>
      <w:r w:rsidR="00BA0CB4">
        <w:rPr>
          <w:rStyle w:val="CommentReference"/>
        </w:rPr>
        <w:commentReference w:id="262"/>
      </w:r>
      <w:r>
        <w:t xml:space="preserve"> for SFR segment</w:t>
      </w:r>
      <w:r w:rsidR="00403283">
        <w:t xml:space="preserve"> numbers </w:t>
      </w:r>
      <w:del w:id="263" w:author="Essaid, Hedeff I." w:date="2019-04-16T13:59:00Z">
        <w:r w:rsidR="00A41251" w:rsidDel="00022E33">
          <w:delText xml:space="preserve">34 </w:delText>
        </w:r>
      </w:del>
      <w:ins w:id="264" w:author="Essaid, Hedeff I." w:date="2019-04-16T13:59:00Z">
        <w:r w:rsidR="00022E33">
          <w:t xml:space="preserve">24 </w:t>
        </w:r>
      </w:ins>
      <w:r w:rsidR="00A41251">
        <w:t xml:space="preserve">and </w:t>
      </w:r>
      <w:del w:id="265" w:author="Essaid, Hedeff I." w:date="2019-04-16T13:59:00Z">
        <w:r w:rsidR="00A41251" w:rsidDel="00022E33">
          <w:delText>35</w:delText>
        </w:r>
      </w:del>
      <w:ins w:id="266" w:author="Essaid, Hedeff I." w:date="2019-04-16T13:59:00Z">
        <w:r w:rsidR="00022E33">
          <w:t>25</w:t>
        </w:r>
      </w:ins>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57A4BCC3" w:rsidR="00A848B8" w:rsidRDefault="0087589F" w:rsidP="00B1524F">
      <w:pPr>
        <w:pStyle w:val="BodyText"/>
      </w:pPr>
      <w:r>
        <w:t>EP</w:t>
      </w:r>
      <w:r w:rsidR="005D174E">
        <w:t xml:space="preserve">1a was run with </w:t>
      </w:r>
      <w:commentRangeStart w:id="267"/>
      <w:commentRangeStart w:id="268"/>
      <w:del w:id="269" w:author="Essaid, Hedeff I." w:date="2019-04-16T14:12:00Z">
        <w:r w:rsidR="005D174E" w:rsidDel="00490319">
          <w:delText>2 different</w:delText>
        </w:r>
      </w:del>
      <w:ins w:id="270" w:author="Essaid, Hedeff I." w:date="2019-04-16T14:12:00Z">
        <w:r w:rsidR="00490319">
          <w:t xml:space="preserve"> high and low</w:t>
        </w:r>
      </w:ins>
      <w:r w:rsidR="005D174E">
        <w:t xml:space="preserve"> inflow hydrographs</w:t>
      </w:r>
      <w:ins w:id="271" w:author="Essaid, Hedeff I." w:date="2019-04-16T14:12:00Z">
        <w:r w:rsidR="00490319">
          <w:t xml:space="preserve"> </w:t>
        </w:r>
      </w:ins>
      <w:ins w:id="272" w:author="Essaid, Hedeff I." w:date="2019-04-16T14:13:00Z">
        <w:r w:rsidR="00490319">
          <w:t xml:space="preserve">(Fig. 4) </w:t>
        </w:r>
      </w:ins>
      <w:ins w:id="273" w:author="Essaid, Hedeff I." w:date="2019-04-16T14:12:00Z">
        <w:r w:rsidR="00490319">
          <w:t>representing average and drought years, respectively,</w:t>
        </w:r>
      </w:ins>
      <w:r w:rsidR="005D174E">
        <w:t xml:space="preserve"> </w:t>
      </w:r>
      <w:commentRangeEnd w:id="267"/>
      <w:r w:rsidR="00F14A7A">
        <w:rPr>
          <w:rStyle w:val="CommentReference"/>
        </w:rPr>
        <w:commentReference w:id="267"/>
      </w:r>
      <w:commentRangeEnd w:id="268"/>
      <w:r w:rsidR="00543406">
        <w:rPr>
          <w:rStyle w:val="CommentReference"/>
        </w:rPr>
        <w:commentReference w:id="268"/>
      </w:r>
      <w:r w:rsidR="005D174E">
        <w:t>to evaluate how differences in surface water supply impact the relative proportions of surface water and supplemental groundwater used for irrigation</w:t>
      </w:r>
      <w:del w:id="274" w:author="Essaid, Hedeff I." w:date="2019-04-16T14:10:00Z">
        <w:r w:rsidR="005D174E" w:rsidDel="004D0898">
          <w:delText xml:space="preserve"> (Fig. </w:delText>
        </w:r>
        <w:r w:rsidR="007B3E36" w:rsidDel="004D0898">
          <w:delText>4</w:delText>
        </w:r>
        <w:r w:rsidR="005D174E" w:rsidDel="004D0898">
          <w:delText>)</w:delText>
        </w:r>
      </w:del>
      <w:r w:rsidR="005D174E">
        <w:t xml:space="preserve">. </w:t>
      </w:r>
      <w:commentRangeStart w:id="275"/>
      <w:commentRangeStart w:id="276"/>
      <w:r w:rsidR="005D174E">
        <w:t>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w:t>
      </w:r>
      <w:commentRangeEnd w:id="275"/>
      <w:r w:rsidR="00F14A7A">
        <w:rPr>
          <w:rStyle w:val="CommentReference"/>
        </w:rPr>
        <w:commentReference w:id="275"/>
      </w:r>
      <w:commentRangeEnd w:id="276"/>
      <w:r w:rsidR="001E1C29">
        <w:rPr>
          <w:rStyle w:val="CommentReference"/>
        </w:rPr>
        <w:commentReference w:id="276"/>
      </w:r>
      <w:commentRangeStart w:id="277"/>
      <w:commentRangeStart w:id="278"/>
      <w:r w:rsidR="00D01318">
        <w:t>M</w:t>
      </w:r>
      <w:r w:rsidR="007F472C">
        <w:t xml:space="preserve">aximum surface water diversions rates were set within the SFR Package time series input files </w:t>
      </w:r>
      <w:commentRangeEnd w:id="277"/>
      <w:r w:rsidR="00F14A7A">
        <w:rPr>
          <w:rStyle w:val="CommentReference"/>
        </w:rPr>
        <w:commentReference w:id="277"/>
      </w:r>
      <w:commentRangeEnd w:id="278"/>
      <w:r w:rsidR="001E1C29">
        <w:rPr>
          <w:rStyle w:val="CommentReference"/>
        </w:rPr>
        <w:commentReference w:id="278"/>
      </w:r>
      <w:r w:rsidR="007B3E36">
        <w:t>for an irrigation period</w:t>
      </w:r>
      <w:r w:rsidR="007F472C">
        <w:t xml:space="preserve"> from April 1 to September 30, and a maximum rate of </w:t>
      </w:r>
      <w:r w:rsidR="007B3E36">
        <w:t>100</w:t>
      </w:r>
      <w:r w:rsidR="007F472C">
        <w:t xml:space="preserve"> ft</w:t>
      </w:r>
      <w:r w:rsidR="007F472C">
        <w:rPr>
          <w:vertAlign w:val="superscript"/>
        </w:rPr>
        <w:t>3</w:t>
      </w:r>
      <w:r w:rsidR="007F472C">
        <w:t>/s</w:t>
      </w:r>
      <w:r w:rsidR="007B3E36">
        <w:t xml:space="preserve"> is specified to </w:t>
      </w:r>
      <w:commentRangeStart w:id="279"/>
      <w:commentRangeStart w:id="280"/>
      <w:r w:rsidR="007B3E36">
        <w:t>allow the amount of water flowing in the stream from which water is diverted to control diversion amounts during the irrigation season</w:t>
      </w:r>
      <w:commentRangeEnd w:id="279"/>
      <w:r w:rsidR="003F10B9">
        <w:rPr>
          <w:rStyle w:val="CommentReference"/>
        </w:rPr>
        <w:commentReference w:id="279"/>
      </w:r>
      <w:commentRangeEnd w:id="280"/>
      <w:r w:rsidR="001E1C29">
        <w:rPr>
          <w:rStyle w:val="CommentReference"/>
        </w:rPr>
        <w:commentReference w:id="280"/>
      </w:r>
      <w:r w:rsidR="007F472C">
        <w:t>.</w:t>
      </w:r>
      <w:r w:rsidR="006245CA">
        <w:t xml:space="preserve"> Soil and crop properties for EP1a are </w:t>
      </w:r>
      <w:del w:id="281" w:author="Essaid, Hedeff I." w:date="2019-04-16T14:08:00Z">
        <w:r w:rsidR="006245CA" w:rsidDel="003F10B9">
          <w:delText xml:space="preserve">like </w:delText>
        </w:r>
      </w:del>
      <w:ins w:id="282" w:author="Essaid, Hedeff I." w:date="2019-04-16T14:08:00Z">
        <w:r w:rsidR="003F10B9">
          <w:t xml:space="preserve">those of </w:t>
        </w:r>
      </w:ins>
      <w:r w:rsidR="006245CA">
        <w:t xml:space="preserve">the fine-textured soil shown in </w:t>
      </w:r>
      <w:commentRangeStart w:id="283"/>
      <w:commentRangeStart w:id="284"/>
      <w:r w:rsidR="006245CA">
        <w:t>Table 1</w:t>
      </w:r>
      <w:commentRangeEnd w:id="283"/>
      <w:r w:rsidR="003F10B9">
        <w:rPr>
          <w:rStyle w:val="CommentReference"/>
        </w:rPr>
        <w:commentReference w:id="283"/>
      </w:r>
      <w:commentRangeEnd w:id="284"/>
      <w:r w:rsidR="001E1C29">
        <w:rPr>
          <w:rStyle w:val="CommentReference"/>
        </w:rPr>
        <w:commentReference w:id="284"/>
      </w:r>
      <w:r w:rsidR="006245CA">
        <w:t xml:space="preserve">. </w:t>
      </w:r>
    </w:p>
    <w:p w14:paraId="355260E1" w14:textId="4AE1CA51" w:rsidR="001D3817" w:rsidRDefault="005D174E" w:rsidP="00B1524F">
      <w:pPr>
        <w:pStyle w:val="BodyText"/>
      </w:pPr>
      <w:r>
        <w:t xml:space="preserve">Figure </w:t>
      </w:r>
      <w:r w:rsidR="007B3E36">
        <w:t>5</w:t>
      </w:r>
      <w:r>
        <w:t xml:space="preserve"> shows the proportions of surface water and </w:t>
      </w:r>
      <w:r w:rsidR="009E60B7">
        <w:t xml:space="preserve">supplementary </w:t>
      </w:r>
      <w:r>
        <w:t>groundwater use</w:t>
      </w:r>
      <w:r w:rsidR="00E249E9">
        <w:t xml:space="preserve">d for irrigation for the </w:t>
      </w:r>
      <w:del w:id="285" w:author="Essaid, Hedeff I." w:date="2019-04-16T14:12:00Z">
        <w:r w:rsidR="00E249E9" w:rsidDel="00490319">
          <w:delText>case</w:delText>
        </w:r>
        <w:r w:rsidR="00061AC9" w:rsidDel="00490319">
          <w:delText>s</w:delText>
        </w:r>
        <w:r w:rsidR="00E249E9" w:rsidDel="00490319">
          <w:delText xml:space="preserve"> </w:delText>
        </w:r>
        <w:r w:rsidR="00061AC9" w:rsidDel="00490319">
          <w:delText>with a high and a low inflow hydrograph</w:delText>
        </w:r>
        <w:r w:rsidR="00381A18" w:rsidDel="00490319">
          <w:delText xml:space="preserve">, representing </w:delText>
        </w:r>
      </w:del>
      <w:r w:rsidR="007D67CD">
        <w:t>average and drought conditions</w:t>
      </w:r>
      <w:del w:id="286" w:author="Essaid, Hedeff I." w:date="2019-04-16T14:13:00Z">
        <w:r w:rsidR="007D67CD" w:rsidDel="00490319">
          <w:delText>, respectively</w:delText>
        </w:r>
      </w:del>
      <w:r w:rsidR="00E249E9">
        <w:t xml:space="preserve">. </w:t>
      </w:r>
      <w:r w:rsidR="00FD3109">
        <w:t xml:space="preserve">Supplementary groundwater makes up a </w:t>
      </w:r>
      <w:r w:rsidR="009E60B7">
        <w:t xml:space="preserve">greater proportion of the </w:t>
      </w:r>
      <w:r w:rsidR="00A50B31">
        <w:t>irrigation water supply d</w:t>
      </w:r>
      <w:r w:rsidR="007D67CD">
        <w:t xml:space="preserve">uring </w:t>
      </w:r>
      <w:r w:rsidR="006024F7">
        <w:t>the low flow hydrograph (53%) relative to the high flow hydrograph (42%)</w:t>
      </w:r>
      <w:r w:rsidR="007D67CD">
        <w:t xml:space="preserve"> </w:t>
      </w:r>
      <w:r w:rsidR="00061AC9">
        <w:t xml:space="preserve">due to surface water supply constraints </w:t>
      </w:r>
      <w:r w:rsidR="009E60B7">
        <w:t xml:space="preserve">(Fig. </w:t>
      </w:r>
      <w:r w:rsidR="007B3E36">
        <w:t>5</w:t>
      </w:r>
      <w:r w:rsidR="009E60B7">
        <w:t>)</w:t>
      </w:r>
      <w:r w:rsidR="006024F7">
        <w:t>. Average annual irrigation water requirements were the same for both simulations (2.58 feet) and slightly less than the annual average crop consumption (2.6 feet) due to small amounts of precipitation in t</w:t>
      </w:r>
      <w:r w:rsidR="000A7333">
        <w:t>he valley</w:t>
      </w:r>
      <w:r w:rsidR="009E60B7">
        <w:t>.</w:t>
      </w:r>
      <w:r w:rsidR="000A7333">
        <w:t xml:space="preserve"> </w:t>
      </w:r>
      <w:commentRangeStart w:id="287"/>
      <w:commentRangeStart w:id="288"/>
      <w:r w:rsidR="000A7333">
        <w:t>Note that although the inflow hydrographs were difference for the simulations, the valley precipitation was assumed equal</w:t>
      </w:r>
      <w:r w:rsidR="008556D1">
        <w:t>.</w:t>
      </w:r>
      <w:r w:rsidR="006024F7">
        <w:t xml:space="preserve"> </w:t>
      </w:r>
      <w:commentRangeEnd w:id="287"/>
      <w:r w:rsidR="002F5A85">
        <w:rPr>
          <w:rStyle w:val="CommentReference"/>
        </w:rPr>
        <w:commentReference w:id="287"/>
      </w:r>
      <w:commentRangeEnd w:id="288"/>
      <w:r w:rsidR="001E1C29">
        <w:rPr>
          <w:rStyle w:val="CommentReference"/>
        </w:rPr>
        <w:commentReference w:id="288"/>
      </w:r>
    </w:p>
    <w:p w14:paraId="5A53C824" w14:textId="7B5025DF" w:rsidR="00110B5E" w:rsidRDefault="007B3E36" w:rsidP="009A17C1">
      <w:pPr>
        <w:pStyle w:val="BodyText"/>
        <w:ind w:firstLine="0"/>
      </w:pPr>
      <w:r w:rsidRPr="007B3E36">
        <w:rPr>
          <w:noProof/>
        </w:rPr>
        <w:lastRenderedPageBreak/>
        <w:drawing>
          <wp:inline distT="0" distB="0" distL="0" distR="0" wp14:anchorId="4CC9E488" wp14:editId="3976FAB5">
            <wp:extent cx="5943600"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99690"/>
                    </a:xfrm>
                    <a:prstGeom prst="rect">
                      <a:avLst/>
                    </a:prstGeom>
                  </pic:spPr>
                </pic:pic>
              </a:graphicData>
            </a:graphic>
          </wp:inline>
        </w:drawing>
      </w:r>
    </w:p>
    <w:p w14:paraId="5B31E69E" w14:textId="2C5FC908" w:rsidR="00110B5E" w:rsidRDefault="00110B5E" w:rsidP="00110B5E">
      <w:pPr>
        <w:pStyle w:val="FigureCaption"/>
      </w:pPr>
      <w:r>
        <w:t>Inflo</w:t>
      </w:r>
      <w:r w:rsidR="00705EEB">
        <w:t>w hydrographs</w:t>
      </w:r>
      <w:r w:rsidR="002A1F3B">
        <w:t xml:space="preserve"> specified in the SFR Package input file</w:t>
      </w:r>
      <w:r w:rsidR="00705EEB">
        <w:t xml:space="preserve"> for test model 1a, representing years of average</w:t>
      </w:r>
      <w:ins w:id="289" w:author="Essaid, Hedeff I." w:date="2019-04-16T14:14:00Z">
        <w:r w:rsidR="002F5A85">
          <w:t xml:space="preserve"> (high inflow)</w:t>
        </w:r>
      </w:ins>
      <w:r w:rsidR="00705EEB">
        <w:t xml:space="preserve"> and below average</w:t>
      </w:r>
      <w:ins w:id="290" w:author="Essaid, Hedeff I." w:date="2019-04-16T14:14:00Z">
        <w:r w:rsidR="002F5A85">
          <w:t xml:space="preserve"> (low inflow)</w:t>
        </w:r>
      </w:ins>
      <w:r w:rsidR="00705EEB">
        <w:t xml:space="preserve"> precipitation.</w:t>
      </w:r>
    </w:p>
    <w:p w14:paraId="4C99FFC6" w14:textId="7C58A43F" w:rsidR="00A91F70" w:rsidRDefault="007B3E36" w:rsidP="00614310">
      <w:pPr>
        <w:pStyle w:val="BodyText"/>
        <w:ind w:firstLine="0"/>
      </w:pPr>
      <w:commentRangeStart w:id="291"/>
      <w:commentRangeStart w:id="292"/>
      <w:r w:rsidRPr="007B3E36">
        <w:rPr>
          <w:noProof/>
        </w:rPr>
        <w:lastRenderedPageBreak/>
        <w:drawing>
          <wp:inline distT="0" distB="0" distL="0" distR="0" wp14:anchorId="6FA201CA" wp14:editId="17F46D56">
            <wp:extent cx="5943600" cy="584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48350"/>
                    </a:xfrm>
                    <a:prstGeom prst="rect">
                      <a:avLst/>
                    </a:prstGeom>
                  </pic:spPr>
                </pic:pic>
              </a:graphicData>
            </a:graphic>
          </wp:inline>
        </w:drawing>
      </w:r>
      <w:commentRangeEnd w:id="291"/>
      <w:r w:rsidR="00CD4D1F">
        <w:rPr>
          <w:rStyle w:val="CommentReference"/>
        </w:rPr>
        <w:commentReference w:id="291"/>
      </w:r>
      <w:commentRangeEnd w:id="292"/>
      <w:r w:rsidR="001E1C29">
        <w:rPr>
          <w:rStyle w:val="CommentReference"/>
        </w:rPr>
        <w:commentReference w:id="292"/>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commentRangeStart w:id="293"/>
      <w:commentRangeStart w:id="294"/>
      <w:r>
        <w:t>Example Problem 1b</w:t>
      </w:r>
      <w:commentRangeEnd w:id="293"/>
      <w:r w:rsidR="00460392">
        <w:rPr>
          <w:rStyle w:val="CommentReference"/>
          <w:rFonts w:ascii="Times New Roman" w:hAnsi="Times New Roman"/>
          <w:b w:val="0"/>
          <w:iCs w:val="0"/>
          <w:kern w:val="0"/>
        </w:rPr>
        <w:commentReference w:id="293"/>
      </w:r>
      <w:commentRangeEnd w:id="294"/>
      <w:r w:rsidR="00254158">
        <w:rPr>
          <w:rStyle w:val="CommentReference"/>
          <w:rFonts w:ascii="Times New Roman" w:hAnsi="Times New Roman"/>
          <w:b w:val="0"/>
          <w:iCs w:val="0"/>
          <w:kern w:val="0"/>
        </w:rPr>
        <w:commentReference w:id="294"/>
      </w:r>
    </w:p>
    <w:p w14:paraId="1B9EA97C" w14:textId="72AC49E5" w:rsidR="00D5755C" w:rsidRDefault="00F8383F" w:rsidP="00D5755C">
      <w:pPr>
        <w:pStyle w:val="BodyText"/>
      </w:pPr>
      <w:r>
        <w:t>This example problem is run for 2 different agricultural field soil types, including fine and coarse soil textures</w:t>
      </w:r>
      <w:r w:rsidR="00684336">
        <w:t xml:space="preserve"> (Table 1)</w:t>
      </w:r>
      <w:r>
        <w:t xml:space="preserve">. </w:t>
      </w:r>
      <w:r w:rsidR="00902EB3">
        <w:t xml:space="preserve">The coarse soil requires </w:t>
      </w:r>
      <w:r w:rsidR="00BD0CEC">
        <w:t xml:space="preserve">greater amounts of </w:t>
      </w:r>
      <w:r w:rsidR="00902EB3">
        <w:t xml:space="preserve">irrigation earlier during the growing season relative to the fine soil </w:t>
      </w:r>
      <w:r w:rsidR="004B1FE0">
        <w:t>because of</w:t>
      </w:r>
      <w:r w:rsidR="00902EB3">
        <w:t xml:space="preserve"> lower antecedent soil moisture at </w:t>
      </w:r>
      <w:r w:rsidR="00902EB3">
        <w:lastRenderedPageBreak/>
        <w:t>the onset of the growing season</w:t>
      </w:r>
      <w:r w:rsidR="002276F1">
        <w:t xml:space="preserve"> (Fig. </w:t>
      </w:r>
      <w:r w:rsidR="00300591">
        <w:t>6</w:t>
      </w:r>
      <w:r w:rsidR="00902EB3">
        <w:t>).</w:t>
      </w:r>
      <w:r w:rsidR="00BF5172">
        <w:t xml:space="preserve"> Faster drainage increases the </w:t>
      </w:r>
      <w:r w:rsidR="00BD0CEC">
        <w:t xml:space="preserve">average annual </w:t>
      </w:r>
      <w:r w:rsidR="00BF5172">
        <w:t xml:space="preserve">NIWR </w:t>
      </w:r>
      <w:r w:rsidR="00A038C5">
        <w:t xml:space="preserve">for </w:t>
      </w:r>
      <w:r w:rsidR="0086676E">
        <w:t xml:space="preserve">the </w:t>
      </w:r>
      <w:r w:rsidR="00A038C5">
        <w:t>coarse soil</w:t>
      </w:r>
      <w:r w:rsidR="00BD0CEC">
        <w:t xml:space="preserve"> (3.1 feet) relative to the fine soil (2.6</w:t>
      </w:r>
      <w:ins w:id="295" w:author="Essaid, Hedeff I." w:date="2019-04-16T14:19:00Z">
        <w:r w:rsidR="00460392">
          <w:t xml:space="preserve"> feet</w:t>
        </w:r>
      </w:ins>
      <w:r w:rsidR="00BD0CEC">
        <w:t>)</w:t>
      </w:r>
      <w:r w:rsidR="00A038C5">
        <w:t xml:space="preserve"> </w:t>
      </w:r>
      <w:r w:rsidR="00DE6A51">
        <w:t>due to greater amounts of groundwater return</w:t>
      </w:r>
      <w:r w:rsidR="002276F1">
        <w:t xml:space="preserve"> flows</w:t>
      </w:r>
      <w:ins w:id="296" w:author="Essaid, Hedeff I." w:date="2019-04-16T14:19:00Z">
        <w:r w:rsidR="00460392">
          <w:t xml:space="preserve"> because irrigation water infiltrates faster than it can be used by the roots</w:t>
        </w:r>
      </w:ins>
      <w:ins w:id="297" w:author="Essaid, Hedeff I." w:date="2019-04-16T14:20:00Z">
        <w:r w:rsidR="00460392">
          <w:t xml:space="preserve"> </w:t>
        </w:r>
      </w:ins>
      <w:ins w:id="298" w:author="Essaid, Hedeff I." w:date="2019-04-16T14:19:00Z">
        <w:r w:rsidR="00460392">
          <w:t>in the coarse soil</w:t>
        </w:r>
      </w:ins>
      <w:r w:rsidR="00BF5172">
        <w:t>.</w:t>
      </w:r>
      <w:r w:rsidR="007C6AE5">
        <w:t xml:space="preserve"> Because there is no constraint on irrigation supply,</w:t>
      </w:r>
      <w:r w:rsidR="00C50D2C">
        <w:t xml:space="preserve"> average annual</w:t>
      </w:r>
      <w:r w:rsidR="007C6AE5">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7C6AE5">
        <w:t xml:space="preserve"> equals the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7C6AE5">
        <w:t xml:space="preserve"> of 2.</w:t>
      </w:r>
      <w:r w:rsidR="00BD0CEC">
        <w:t>7</w:t>
      </w:r>
      <w:r w:rsidR="007C6AE5">
        <w:t xml:space="preserve"> acre-feet per acre.</w:t>
      </w:r>
    </w:p>
    <w:p w14:paraId="1293AB2C" w14:textId="1E80016C" w:rsidR="00C34D16" w:rsidRDefault="00C34D16" w:rsidP="00C34D16">
      <w:pPr>
        <w:pStyle w:val="TableTitle"/>
      </w:pPr>
      <w:r>
        <w:t>Soil and crop parameters used in example problem</w:t>
      </w:r>
      <w:ins w:id="299" w:author="Essaid, Hedeff I." w:date="2019-04-16T14:16:00Z">
        <w:r w:rsidR="00460392">
          <w:t>s 1a and</w:t>
        </w:r>
      </w:ins>
      <w:r>
        <w:t xml:space="preserve"> 1b.</w:t>
      </w:r>
    </w:p>
    <w:tbl>
      <w:tblPr>
        <w:tblStyle w:val="TableGridLight"/>
        <w:tblW w:w="6565" w:type="dxa"/>
        <w:tblLayout w:type="fixed"/>
        <w:tblLook w:val="0000" w:firstRow="0" w:lastRow="0" w:firstColumn="0" w:lastColumn="0" w:noHBand="0" w:noVBand="0"/>
      </w:tblPr>
      <w:tblGrid>
        <w:gridCol w:w="3145"/>
        <w:gridCol w:w="1260"/>
        <w:gridCol w:w="2160"/>
      </w:tblGrid>
      <w:tr w:rsidR="00C34D16" w:rsidRPr="000D0680" w14:paraId="2FB3649C" w14:textId="77777777" w:rsidTr="003F2FD5">
        <w:tc>
          <w:tcPr>
            <w:tcW w:w="3145" w:type="dxa"/>
          </w:tcPr>
          <w:p w14:paraId="337D875B" w14:textId="77777777" w:rsidR="00C34D16" w:rsidRDefault="00C34D16" w:rsidP="003F2FD5">
            <w:pPr>
              <w:pStyle w:val="TableCellBody"/>
            </w:pPr>
          </w:p>
        </w:tc>
        <w:tc>
          <w:tcPr>
            <w:tcW w:w="1260" w:type="dxa"/>
          </w:tcPr>
          <w:p w14:paraId="71BE7B75" w14:textId="77777777" w:rsidR="00C34D16" w:rsidRPr="008961AA" w:rsidRDefault="00C34D16" w:rsidP="003F2FD5">
            <w:pPr>
              <w:pStyle w:val="TableCellDecAlign"/>
              <w:jc w:val="center"/>
              <w:rPr>
                <w:b/>
              </w:rPr>
            </w:pPr>
            <w:r w:rsidRPr="008961AA">
              <w:rPr>
                <w:b/>
              </w:rPr>
              <w:t>Fine soil</w:t>
            </w:r>
          </w:p>
        </w:tc>
        <w:tc>
          <w:tcPr>
            <w:tcW w:w="2160" w:type="dxa"/>
          </w:tcPr>
          <w:p w14:paraId="339329B2" w14:textId="77777777" w:rsidR="00C34D16" w:rsidRPr="008961AA" w:rsidRDefault="00C34D16" w:rsidP="003F2FD5">
            <w:pPr>
              <w:pStyle w:val="TableCellDecAlign"/>
              <w:jc w:val="center"/>
              <w:rPr>
                <w:b/>
              </w:rPr>
            </w:pPr>
            <w:r w:rsidRPr="008961AA">
              <w:rPr>
                <w:b/>
              </w:rPr>
              <w:t>Course soil</w:t>
            </w:r>
          </w:p>
        </w:tc>
      </w:tr>
      <w:tr w:rsidR="00C34D16" w:rsidRPr="000D0680" w14:paraId="28E29411" w14:textId="77777777" w:rsidTr="003F2FD5">
        <w:trPr>
          <w:trHeight w:val="422"/>
        </w:trPr>
        <w:tc>
          <w:tcPr>
            <w:tcW w:w="3145" w:type="dxa"/>
          </w:tcPr>
          <w:p w14:paraId="10279170" w14:textId="77777777" w:rsidR="00C34D16" w:rsidRPr="000D0680" w:rsidRDefault="00C34D16" w:rsidP="003F2FD5">
            <w:pPr>
              <w:pStyle w:val="TableCellBody"/>
            </w:pPr>
            <w:r>
              <w:t>Saturated water content of unsaturated zone (</w:t>
            </w:r>
            <w:r w:rsidRPr="000D0680">
              <w:t>cubic foot</w:t>
            </w:r>
            <w:r>
              <w:t xml:space="preserve"> of water per </w:t>
            </w:r>
            <w:r w:rsidRPr="000D0680">
              <w:t>cubic foo</w:t>
            </w:r>
            <w:r>
              <w:t>t of bulk volume)</w:t>
            </w:r>
            <w:r>
              <w:br/>
            </w:r>
          </w:p>
        </w:tc>
        <w:tc>
          <w:tcPr>
            <w:tcW w:w="1260" w:type="dxa"/>
          </w:tcPr>
          <w:p w14:paraId="59032437" w14:textId="77777777" w:rsidR="00C34D16" w:rsidRPr="000D0680" w:rsidRDefault="00C34D16" w:rsidP="003F2FD5">
            <w:pPr>
              <w:pStyle w:val="TableCellDecAlign"/>
              <w:jc w:val="center"/>
            </w:pPr>
            <w:r>
              <w:t>0.38</w:t>
            </w:r>
          </w:p>
        </w:tc>
        <w:tc>
          <w:tcPr>
            <w:tcW w:w="2160" w:type="dxa"/>
          </w:tcPr>
          <w:p w14:paraId="68914A77" w14:textId="77777777" w:rsidR="00C34D16" w:rsidRPr="000D0680" w:rsidRDefault="00C34D16" w:rsidP="003F2FD5">
            <w:pPr>
              <w:pStyle w:val="TableCellDecAlign"/>
              <w:jc w:val="center"/>
            </w:pPr>
            <w:r>
              <w:t>0.30</w:t>
            </w:r>
          </w:p>
        </w:tc>
      </w:tr>
      <w:tr w:rsidR="00C34D16" w:rsidRPr="000D0680" w14:paraId="0E0CA328" w14:textId="77777777" w:rsidTr="003F2FD5">
        <w:tc>
          <w:tcPr>
            <w:tcW w:w="3145" w:type="dxa"/>
          </w:tcPr>
          <w:p w14:paraId="17572C0A" w14:textId="77777777" w:rsidR="00C34D16" w:rsidRPr="000D0680" w:rsidRDefault="00C34D16" w:rsidP="003F2FD5">
            <w:pPr>
              <w:pStyle w:val="TableCellBody"/>
            </w:pPr>
            <w:r>
              <w:t xml:space="preserve">Brooks-Corey exponent </w:t>
            </w:r>
            <w:r>
              <w:br/>
              <w:t>(unitless)</w:t>
            </w:r>
          </w:p>
        </w:tc>
        <w:tc>
          <w:tcPr>
            <w:tcW w:w="1260" w:type="dxa"/>
          </w:tcPr>
          <w:p w14:paraId="064149A3" w14:textId="77777777" w:rsidR="00C34D16" w:rsidRPr="000D0680" w:rsidRDefault="00C34D16" w:rsidP="003F2FD5">
            <w:pPr>
              <w:pStyle w:val="TableCellDecAlign"/>
              <w:jc w:val="center"/>
            </w:pPr>
            <w:r>
              <w:t>7.5</w:t>
            </w:r>
          </w:p>
        </w:tc>
        <w:tc>
          <w:tcPr>
            <w:tcW w:w="2160" w:type="dxa"/>
          </w:tcPr>
          <w:p w14:paraId="11B2A911" w14:textId="77777777" w:rsidR="00C34D16" w:rsidRDefault="00C34D16" w:rsidP="003F2FD5">
            <w:pPr>
              <w:pStyle w:val="TableCellDecAlign"/>
              <w:jc w:val="center"/>
            </w:pPr>
            <w:r>
              <w:t>4.5</w:t>
            </w:r>
          </w:p>
        </w:tc>
      </w:tr>
      <w:tr w:rsidR="00C34D16" w:rsidRPr="000D0680" w14:paraId="3AB518A9" w14:textId="77777777" w:rsidTr="003F2FD5">
        <w:tc>
          <w:tcPr>
            <w:tcW w:w="3145" w:type="dxa"/>
          </w:tcPr>
          <w:p w14:paraId="15DBEEEE" w14:textId="31E579C8" w:rsidR="00C34D16" w:rsidRPr="000D0680" w:rsidRDefault="00C34D16" w:rsidP="003F2FD5">
            <w:pPr>
              <w:pStyle w:val="TableCellBody"/>
            </w:pPr>
            <w:commentRangeStart w:id="300"/>
            <w:r>
              <w:t xml:space="preserve">Vertical </w:t>
            </w:r>
            <w:ins w:id="301" w:author="Essaid, Hedeff I." w:date="2019-04-16T14:17:00Z">
              <w:r w:rsidR="00460392">
                <w:t xml:space="preserve">saturated? </w:t>
              </w:r>
            </w:ins>
            <w:r>
              <w:t>hydraulic conductivity of the unsaturated zone (feet per day)</w:t>
            </w:r>
          </w:p>
        </w:tc>
        <w:tc>
          <w:tcPr>
            <w:tcW w:w="1260" w:type="dxa"/>
          </w:tcPr>
          <w:p w14:paraId="3169D92F" w14:textId="0929DBC4" w:rsidR="00C34D16" w:rsidRPr="000D0680" w:rsidRDefault="00C34D16" w:rsidP="003F2FD5">
            <w:pPr>
              <w:pStyle w:val="TableCellDecAlign"/>
              <w:jc w:val="center"/>
            </w:pPr>
            <w:commentRangeStart w:id="302"/>
            <w:r>
              <w:t>8.6</w:t>
            </w:r>
          </w:p>
        </w:tc>
        <w:tc>
          <w:tcPr>
            <w:tcW w:w="2160" w:type="dxa"/>
          </w:tcPr>
          <w:p w14:paraId="44BDA6CE" w14:textId="33881A54" w:rsidR="00C34D16" w:rsidRDefault="00C34D16" w:rsidP="003F2FD5">
            <w:pPr>
              <w:pStyle w:val="TableCellDecAlign"/>
              <w:jc w:val="center"/>
            </w:pPr>
            <w:r>
              <w:t>4</w:t>
            </w:r>
            <w:commentRangeEnd w:id="302"/>
            <w:r w:rsidR="00460392">
              <w:rPr>
                <w:rStyle w:val="CommentReference"/>
                <w:rFonts w:ascii="Times New Roman" w:hAnsi="Times New Roman"/>
              </w:rPr>
              <w:commentReference w:id="302"/>
            </w:r>
            <w:r w:rsidR="00254158">
              <w:rPr>
                <w:rStyle w:val="CommentReference"/>
                <w:rFonts w:ascii="Times New Roman" w:hAnsi="Times New Roman"/>
              </w:rPr>
              <w:commentReference w:id="300"/>
            </w:r>
          </w:p>
        </w:tc>
      </w:tr>
      <w:commentRangeEnd w:id="300"/>
      <w:tr w:rsidR="00C34D16" w:rsidRPr="000D0680" w14:paraId="7EB8457E" w14:textId="77777777" w:rsidTr="003F2FD5">
        <w:tc>
          <w:tcPr>
            <w:tcW w:w="3145" w:type="dxa"/>
          </w:tcPr>
          <w:p w14:paraId="507FCD7B" w14:textId="77777777" w:rsidR="00C34D16" w:rsidRPr="000D0680" w:rsidRDefault="00C34D16" w:rsidP="003F2FD5">
            <w:pPr>
              <w:pStyle w:val="TableCellBody"/>
            </w:pPr>
            <w:r>
              <w:t xml:space="preserve">Evapotranspiration extinction depth </w:t>
            </w:r>
            <w:r>
              <w:br/>
              <w:t>(feet)</w:t>
            </w:r>
          </w:p>
        </w:tc>
        <w:tc>
          <w:tcPr>
            <w:tcW w:w="1260" w:type="dxa"/>
          </w:tcPr>
          <w:p w14:paraId="51FAC977" w14:textId="77777777" w:rsidR="00C34D16" w:rsidRPr="000D0680" w:rsidRDefault="00C34D16" w:rsidP="003F2FD5">
            <w:pPr>
              <w:pStyle w:val="TableCellDecAlign"/>
              <w:jc w:val="center"/>
            </w:pPr>
            <w:r>
              <w:t>0.50</w:t>
            </w:r>
          </w:p>
        </w:tc>
        <w:tc>
          <w:tcPr>
            <w:tcW w:w="2160" w:type="dxa"/>
          </w:tcPr>
          <w:p w14:paraId="1D0FB5A5" w14:textId="77777777" w:rsidR="00C34D16" w:rsidRDefault="00C34D16" w:rsidP="003F2FD5">
            <w:pPr>
              <w:pStyle w:val="TableCellDecAlign"/>
              <w:jc w:val="center"/>
            </w:pPr>
            <w:r>
              <w:t>0.50</w:t>
            </w:r>
          </w:p>
        </w:tc>
      </w:tr>
      <w:tr w:rsidR="00C34D16" w14:paraId="1052125C" w14:textId="77777777" w:rsidTr="003F2FD5">
        <w:tc>
          <w:tcPr>
            <w:tcW w:w="3145" w:type="dxa"/>
          </w:tcPr>
          <w:p w14:paraId="7E4EE8B5" w14:textId="77777777" w:rsidR="00C34D16" w:rsidRDefault="00C34D16" w:rsidP="003F2FD5">
            <w:pPr>
              <w:pStyle w:val="TableCellBody"/>
            </w:pPr>
            <w:r>
              <w:t xml:space="preserve">Residual water content </w:t>
            </w:r>
            <w:r>
              <w:br/>
            </w:r>
            <w:r w:rsidRPr="000D0680">
              <w:t>(cubic foot</w:t>
            </w:r>
            <w:r>
              <w:t xml:space="preserve"> of water per </w:t>
            </w:r>
            <w:r w:rsidRPr="000D0680">
              <w:t>cubic foo</w:t>
            </w:r>
            <w:r>
              <w:t>t of bulk volume</w:t>
            </w:r>
            <w:r w:rsidRPr="000D0680">
              <w:t>)</w:t>
            </w:r>
          </w:p>
        </w:tc>
        <w:tc>
          <w:tcPr>
            <w:tcW w:w="1260" w:type="dxa"/>
          </w:tcPr>
          <w:p w14:paraId="3442645C" w14:textId="77777777" w:rsidR="00C34D16" w:rsidRDefault="00C34D16" w:rsidP="003F2FD5">
            <w:pPr>
              <w:pStyle w:val="TableCellDecAlign"/>
              <w:jc w:val="center"/>
            </w:pPr>
            <w:r>
              <w:t>0.20</w:t>
            </w:r>
          </w:p>
        </w:tc>
        <w:tc>
          <w:tcPr>
            <w:tcW w:w="2160" w:type="dxa"/>
          </w:tcPr>
          <w:p w14:paraId="7210F9F5" w14:textId="77777777" w:rsidR="00C34D16" w:rsidRDefault="00C34D16" w:rsidP="003F2FD5">
            <w:pPr>
              <w:pStyle w:val="TableCellDecAlign"/>
              <w:jc w:val="center"/>
            </w:pPr>
            <w:r>
              <w:t>0.10</w:t>
            </w:r>
          </w:p>
        </w:tc>
      </w:tr>
      <w:tr w:rsidR="00C34D16" w14:paraId="342A1B12" w14:textId="77777777" w:rsidTr="003F2FD5">
        <w:tc>
          <w:tcPr>
            <w:tcW w:w="3145" w:type="dxa"/>
          </w:tcPr>
          <w:p w14:paraId="37970BB2" w14:textId="77777777" w:rsidR="00C34D16" w:rsidRDefault="00C34D16" w:rsidP="003F2FD5">
            <w:pPr>
              <w:pStyle w:val="TableCellBody"/>
            </w:pPr>
            <w:r>
              <w:t>Air entry pressure (feet of water)</w:t>
            </w:r>
          </w:p>
        </w:tc>
        <w:tc>
          <w:tcPr>
            <w:tcW w:w="1260" w:type="dxa"/>
          </w:tcPr>
          <w:p w14:paraId="38A86EF3" w14:textId="77777777" w:rsidR="00C34D16" w:rsidRDefault="00C34D16" w:rsidP="003F2FD5">
            <w:pPr>
              <w:pStyle w:val="TableCellDecAlign"/>
              <w:jc w:val="center"/>
            </w:pPr>
            <w:r>
              <w:t>-1.10</w:t>
            </w:r>
          </w:p>
        </w:tc>
        <w:tc>
          <w:tcPr>
            <w:tcW w:w="2160" w:type="dxa"/>
          </w:tcPr>
          <w:p w14:paraId="30B53E77" w14:textId="77777777" w:rsidR="00C34D16" w:rsidRDefault="00C34D16" w:rsidP="003F2FD5">
            <w:pPr>
              <w:pStyle w:val="TableCellDecAlign"/>
              <w:jc w:val="center"/>
            </w:pPr>
            <w:r>
              <w:t>-0.1</w:t>
            </w:r>
          </w:p>
        </w:tc>
      </w:tr>
      <w:tr w:rsidR="00C34D16" w14:paraId="115FF36E" w14:textId="77777777" w:rsidTr="003F2FD5">
        <w:tc>
          <w:tcPr>
            <w:tcW w:w="3145" w:type="dxa"/>
          </w:tcPr>
          <w:p w14:paraId="4E5D5216" w14:textId="77777777" w:rsidR="00C34D16" w:rsidRDefault="00C34D16" w:rsidP="003F2FD5">
            <w:pPr>
              <w:pStyle w:val="TableCellBody"/>
            </w:pPr>
            <w:r>
              <w:t>Root pressure (feet of water)</w:t>
            </w:r>
          </w:p>
        </w:tc>
        <w:tc>
          <w:tcPr>
            <w:tcW w:w="1260" w:type="dxa"/>
          </w:tcPr>
          <w:p w14:paraId="6D22F9F2" w14:textId="77777777" w:rsidR="00C34D16" w:rsidRDefault="00C34D16" w:rsidP="003F2FD5">
            <w:pPr>
              <w:pStyle w:val="TableCellDecAlign"/>
              <w:jc w:val="center"/>
            </w:pPr>
            <w:r>
              <w:t>-30.0</w:t>
            </w:r>
          </w:p>
        </w:tc>
        <w:tc>
          <w:tcPr>
            <w:tcW w:w="2160" w:type="dxa"/>
          </w:tcPr>
          <w:p w14:paraId="71DB9E97" w14:textId="77777777" w:rsidR="00C34D16" w:rsidRDefault="00C34D16" w:rsidP="003F2FD5">
            <w:pPr>
              <w:pStyle w:val="TableCellDecAlign"/>
              <w:jc w:val="center"/>
            </w:pPr>
            <w:r>
              <w:t>-30.0</w:t>
            </w:r>
          </w:p>
        </w:tc>
      </w:tr>
    </w:tbl>
    <w:p w14:paraId="770A2CE4" w14:textId="77777777" w:rsidR="00C34D16" w:rsidRDefault="00C34D16" w:rsidP="00C34D16">
      <w:pPr>
        <w:pStyle w:val="BodyText"/>
        <w:ind w:firstLine="0"/>
      </w:pPr>
    </w:p>
    <w:p w14:paraId="6B448E4E" w14:textId="743D9710" w:rsidR="00FD3109" w:rsidRPr="00FD3109" w:rsidRDefault="00FD3109" w:rsidP="00FD3109">
      <w:pPr>
        <w:pStyle w:val="BodyText"/>
      </w:pPr>
    </w:p>
    <w:p w14:paraId="65131FF4" w14:textId="4A502523" w:rsidR="00773B5E" w:rsidRDefault="001766E3" w:rsidP="001766E3">
      <w:pPr>
        <w:pStyle w:val="BodyText"/>
        <w:ind w:firstLine="0"/>
      </w:pPr>
      <w:r w:rsidRPr="001766E3">
        <w:rPr>
          <w:noProof/>
        </w:rPr>
        <w:lastRenderedPageBreak/>
        <w:drawing>
          <wp:inline distT="0" distB="0" distL="0" distR="0" wp14:anchorId="7FAD7BC3" wp14:editId="110BC584">
            <wp:extent cx="5943600" cy="289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90520"/>
                    </a:xfrm>
                    <a:prstGeom prst="rect">
                      <a:avLst/>
                    </a:prstGeom>
                  </pic:spPr>
                </pic:pic>
              </a:graphicData>
            </a:graphic>
          </wp:inline>
        </w:drawing>
      </w:r>
    </w:p>
    <w:p w14:paraId="1A3FB448" w14:textId="25ED2DEF" w:rsidR="00A278E3" w:rsidRDefault="00A00B8B" w:rsidP="006368EF">
      <w:pPr>
        <w:pStyle w:val="FigureCaption"/>
      </w:pPr>
      <w:proofErr w:type="spellStart"/>
      <w:ins w:id="303" w:author="Essaid, Hedeff I." w:date="2019-04-16T14:20:00Z">
        <w:r>
          <w:t>Cummulative</w:t>
        </w:r>
        <w:proofErr w:type="spellEnd"/>
        <w:r>
          <w:t xml:space="preserve"> </w:t>
        </w:r>
      </w:ins>
      <w:del w:id="304" w:author="Essaid, Hedeff I." w:date="2019-04-16T14:20:00Z">
        <w:r w:rsidR="006C3746" w:rsidDel="00A00B8B">
          <w:delText>G</w:delText>
        </w:r>
      </w:del>
      <w:ins w:id="305" w:author="Essaid, Hedeff I." w:date="2019-04-16T14:20:00Z">
        <w:r>
          <w:t>g</w:t>
        </w:r>
      </w:ins>
      <w:r w:rsidR="006C3746">
        <w:t>roundwater pumping for irrigation</w:t>
      </w:r>
      <w:r w:rsidR="00D5755C">
        <w:t xml:space="preserve"> </w:t>
      </w:r>
      <w:r w:rsidR="006C3746">
        <w:t>in</w:t>
      </w:r>
      <w:r w:rsidR="00D5755C">
        <w:t xml:space="preserve"> example problem 1b</w:t>
      </w:r>
      <w:r w:rsidR="00E86D37">
        <w:t xml:space="preserve"> with fine and course </w:t>
      </w:r>
      <w:r w:rsidR="006C3746">
        <w:t xml:space="preserve">agricultural </w:t>
      </w:r>
      <w:r w:rsidR="00E86D37">
        <w:t>soil propertie</w:t>
      </w:r>
      <w:r w:rsidR="008D3148">
        <w:t>s.</w:t>
      </w:r>
      <w:bookmarkStart w:id="306" w:name="_Toc488393775"/>
      <w:bookmarkStart w:id="307" w:name="_Toc59000064"/>
    </w:p>
    <w:p w14:paraId="305402C9" w14:textId="3172582C" w:rsidR="00BE6563" w:rsidRDefault="00BE6563" w:rsidP="00BE6563">
      <w:pPr>
        <w:pStyle w:val="Heading2"/>
      </w:pPr>
      <w:r>
        <w:t>Example Problem 2a</w:t>
      </w:r>
    </w:p>
    <w:p w14:paraId="3F2AD2F8" w14:textId="0B11CF34" w:rsidR="00C93063" w:rsidRDefault="008602C9" w:rsidP="0008264E">
      <w:pPr>
        <w:pStyle w:val="BodyText"/>
      </w:pPr>
      <w:r>
        <w:t>EP2a illustrates the effects of the crop coefficient</w:t>
      </w:r>
      <w:r w:rsidR="00D9064F">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w:t>
      </w:r>
      <w:r>
        <w:t xml:space="preserve"> on NIWR and </w:t>
      </w:r>
      <w:r w:rsidR="00A44967">
        <w:t>ET</w:t>
      </w:r>
      <w:r w:rsidR="00AB4BD0">
        <w:t xml:space="preserve"> using the ET demand approach for irrigation</w:t>
      </w:r>
      <w:r>
        <w:t xml:space="preserve"> (Fig</w:t>
      </w:r>
      <w:r w:rsidR="004308A9">
        <w:t xml:space="preserve">. </w:t>
      </w:r>
      <w:r w:rsidR="00320154">
        <w:t>7</w:t>
      </w:r>
      <w:r w:rsidR="00380E40">
        <w:t xml:space="preserve">). </w:t>
      </w:r>
      <w:r w:rsidR="00AB4BD0">
        <w:t xml:space="preserve">As the ET demand option represents optimal irrigation scheduling to minimize the ET deficit, these results reflect optimal water use </w:t>
      </w:r>
      <w:r w:rsidR="000C0285">
        <w:t>to meet crop water demand</w:t>
      </w:r>
      <w:r w:rsidR="00AB4BD0">
        <w:t xml:space="preserve">. </w:t>
      </w:r>
      <w:r w:rsidR="008B41B4">
        <w:t xml:space="preserve">Annual average NIWR </w:t>
      </w:r>
      <w:r w:rsidR="00D9064F">
        <w:t xml:space="preserve">for </w:t>
      </w:r>
      <w:r w:rsidR="008B41B4">
        <w:t xml:space="preserve">the </w:t>
      </w:r>
      <w:commentRangeStart w:id="308"/>
      <w:commentRangeStart w:id="309"/>
      <w:r w:rsidR="008B41B4">
        <w:t xml:space="preserve">period 1991-1993 </w:t>
      </w:r>
      <w:commentRangeEnd w:id="308"/>
      <w:r w:rsidR="00156B79">
        <w:rPr>
          <w:rStyle w:val="CommentReference"/>
        </w:rPr>
        <w:commentReference w:id="308"/>
      </w:r>
      <w:commentRangeEnd w:id="309"/>
      <w:r w:rsidR="00254158">
        <w:rPr>
          <w:rStyle w:val="CommentReference"/>
        </w:rPr>
        <w:commentReference w:id="309"/>
      </w:r>
      <w:r w:rsidR="008B41B4">
        <w:t>is 0.</w:t>
      </w:r>
      <w:r w:rsidR="005C3BCB">
        <w:t>97</w:t>
      </w:r>
      <w:r w:rsidR="008B41B4">
        <w:t xml:space="preserve"> hectare-meter per square meter 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8B41B4">
        <w:t>and 0.</w:t>
      </w:r>
      <w:r w:rsidR="005C3BCB">
        <w:t>70</w:t>
      </w:r>
      <w:r w:rsidR="008B41B4">
        <w:t xml:space="preserve"> hectare-meter per square meter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8B41B4">
        <w:t xml:space="preserve">. Annual average crop consumption </w:t>
      </w:r>
      <w:r w:rsidR="006D4B0C">
        <w:t>is</w:t>
      </w:r>
      <w:r w:rsidR="008B41B4">
        <w:t xml:space="preserve"> equal to </w:t>
      </w:r>
      <w:r w:rsidR="00D85BC9">
        <w:t>1.06</w:t>
      </w:r>
      <w:r w:rsidR="00974BEF">
        <w:t xml:space="preserve"> hectare-meter</w:t>
      </w:r>
      <w:r w:rsidR="00D85BC9">
        <w:t>s</w:t>
      </w:r>
      <w:r w:rsidR="00974BEF">
        <w:t xml:space="preserve"> per square meter</w:t>
      </w:r>
      <w:r w:rsidR="00D85BC9">
        <w:t xml:space="preserve"> </w:t>
      </w:r>
      <w:r w:rsidR="00D9064F">
        <w:t xml:space="preserve">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974BEF">
        <w:t>and 0.</w:t>
      </w:r>
      <w:r w:rsidR="00954DAF">
        <w:t>81</w:t>
      </w:r>
      <w:r w:rsidR="00974BEF">
        <w:t xml:space="preserve"> hectare-meter per square meter</w:t>
      </w:r>
      <w:r w:rsidR="00D9064F">
        <w:t xml:space="preserve">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974BEF">
        <w:t xml:space="preserve">. Actual ET equals well-watered ET in </w:t>
      </w:r>
      <w:r w:rsidR="006D4B0C">
        <w:t>this example</w:t>
      </w:r>
      <w:r w:rsidR="00974BEF">
        <w:t xml:space="preserve"> because the ET demand approach is used and there are no constraints on irrigation amounts. </w:t>
      </w:r>
      <w:del w:id="310" w:author="Essaid, Hedeff I." w:date="2019-04-16T14:28:00Z">
        <w:r w:rsidR="00AB1AFD" w:rsidDel="00A35DB4">
          <w:delText xml:space="preserve">NIWR </w:delText>
        </w:r>
      </w:del>
      <w:ins w:id="311" w:author="Essaid, Hedeff I." w:date="2019-04-16T14:28:00Z">
        <w:r w:rsidR="00A35DB4">
          <w:t xml:space="preserve">Irrigation water delivery </w:t>
        </w:r>
      </w:ins>
      <w:r w:rsidR="00AB1AFD">
        <w:t>is less than crop consumption in this example because of water supplied by precipitation</w:t>
      </w:r>
      <w:r w:rsidR="00E15128">
        <w:t xml:space="preserve"> and</w:t>
      </w:r>
      <w:r w:rsidR="00AB1AFD">
        <w:t xml:space="preserve"> groundwater.</w:t>
      </w:r>
    </w:p>
    <w:p w14:paraId="414F1C97" w14:textId="615B67E0" w:rsidR="00B01739" w:rsidRDefault="00C93063" w:rsidP="0008264E">
      <w:pPr>
        <w:pStyle w:val="BodyText"/>
      </w:pPr>
      <w:r>
        <w:lastRenderedPageBreak/>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w:t>
      </w:r>
      <w:r w:rsidR="00C17E1A">
        <w:t xml:space="preserve">providing guidance on irrigation schedules, </w:t>
      </w:r>
      <w:commentRangeStart w:id="312"/>
      <w:commentRangeStart w:id="313"/>
      <w:r w:rsidR="006D6235">
        <w:t>setting lower bounds on NIWR</w:t>
      </w:r>
      <w:r w:rsidR="00C17E1A">
        <w:t>,</w:t>
      </w:r>
      <w:r w:rsidR="006D6235">
        <w:t xml:space="preserve"> and for providing a base model for evaluating factors affecting NIWR</w:t>
      </w:r>
      <w:commentRangeEnd w:id="312"/>
      <w:r w:rsidR="007C3201">
        <w:rPr>
          <w:rStyle w:val="CommentReference"/>
        </w:rPr>
        <w:commentReference w:id="312"/>
      </w:r>
      <w:commentRangeEnd w:id="313"/>
      <w:r w:rsidR="008D265E">
        <w:rPr>
          <w:rStyle w:val="CommentReference"/>
        </w:rPr>
        <w:commentReference w:id="313"/>
      </w:r>
      <w:r w:rsidR="006D6235">
        <w:t xml:space="preserve">.  </w:t>
      </w:r>
      <w:r w:rsidR="0018090B">
        <w:t xml:space="preserve">As </w:t>
      </w:r>
      <w:r w:rsidR="00B0411A">
        <w:t xml:space="preserve">will be </w:t>
      </w:r>
      <w:r w:rsidR="0018090B">
        <w:t xml:space="preserve">shown in </w:t>
      </w:r>
      <w:r w:rsidR="00B0411A">
        <w:t>EP</w:t>
      </w:r>
      <w:r w:rsidR="0018090B">
        <w:t xml:space="preserve">2b, </w:t>
      </w:r>
      <w:r w:rsidR="008B7061">
        <w:t xml:space="preserve">additional </w:t>
      </w:r>
      <w:r w:rsidR="00B0411A">
        <w:t>flexibility in simulating</w:t>
      </w:r>
      <w:r w:rsidR="0018090B">
        <w:t xml:space="preserve"> irrigation practices </w:t>
      </w:r>
      <w:r w:rsidR="00B0411A">
        <w:t>is provided by</w:t>
      </w:r>
      <w:r w:rsidR="0018090B">
        <w:t xml:space="preserve"> the </w:t>
      </w:r>
      <w:r w:rsidR="00C17E1A">
        <w:t>TRIGGER option</w:t>
      </w:r>
      <w:r w:rsidR="0018090B">
        <w:t xml:space="preserve">. </w:t>
      </w:r>
      <w:commentRangeStart w:id="314"/>
      <w:commentRangeStart w:id="315"/>
      <w:r w:rsidR="003A2A2C">
        <w:t xml:space="preserve">Additionally, irrigation constraints can be superimposed onto </w:t>
      </w:r>
      <w:r w:rsidR="008B7061">
        <w:t>ETDEMAND option</w:t>
      </w:r>
      <w:r w:rsidR="003A2A2C">
        <w:t xml:space="preserve"> to more closely mimic real-world conditions using SFR diversions and AG well time series input files.</w:t>
      </w:r>
      <w:r w:rsidR="008B7061">
        <w:t xml:space="preserve"> Accordingly, constraints on the timing and rates of irrigation can constrain irrigations using the ETDEMAND approach.</w:t>
      </w:r>
      <w:commentRangeEnd w:id="314"/>
      <w:r w:rsidR="007C3201">
        <w:rPr>
          <w:rStyle w:val="CommentReference"/>
        </w:rPr>
        <w:commentReference w:id="314"/>
      </w:r>
      <w:commentRangeEnd w:id="315"/>
      <w:r w:rsidR="008D265E">
        <w:rPr>
          <w:rStyle w:val="CommentReference"/>
        </w:rPr>
        <w:commentReference w:id="315"/>
      </w:r>
    </w:p>
    <w:p w14:paraId="0AAD4E67" w14:textId="39473F27" w:rsidR="0008264E" w:rsidRPr="0008264E" w:rsidRDefault="00380E40" w:rsidP="0008264E">
      <w:pPr>
        <w:pStyle w:val="BodyText"/>
      </w:pPr>
      <w:r>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4920BF">
        <w:t>, while</w:t>
      </w:r>
      <w:r w:rsidR="00051D83">
        <w:t xml:space="preserve"> NIWR </w:t>
      </w:r>
      <w:r w:rsidR="00584E86">
        <w:t xml:space="preserve">with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w:t>
      </w:r>
      <w:r w:rsidR="00584E86">
        <w:t xml:space="preserve">was </w:t>
      </w:r>
      <w:r w:rsidR="00320154">
        <w:t>78</w:t>
      </w:r>
      <w:r w:rsidR="00584E86">
        <w:t xml:space="preserve">, </w:t>
      </w:r>
      <w:r w:rsidR="00320154">
        <w:t>100</w:t>
      </w:r>
      <w:r w:rsidR="00584E86">
        <w:t xml:space="preserve">, and </w:t>
      </w:r>
      <w:r w:rsidR="00320154">
        <w:t>77</w:t>
      </w:r>
      <w:r w:rsidR="00584E86">
        <w:t xml:space="preserve"> percent of the crop water demand during these years</w:t>
      </w:r>
      <w:r w:rsidR="00B63E47">
        <w:t xml:space="preserve"> </w:t>
      </w:r>
      <w:r w:rsidR="00051D83">
        <w:t xml:space="preserve">(Fig. </w:t>
      </w:r>
      <w:r w:rsidR="00320154">
        <w:t>8</w:t>
      </w:r>
      <w:r w:rsidR="00051D83">
        <w:t>)</w:t>
      </w:r>
      <w:r w:rsidR="007838F8">
        <w:t>.</w:t>
      </w:r>
      <w:r w:rsidR="004308A9">
        <w:t xml:space="preserve"> </w:t>
      </w:r>
      <w:commentRangeStart w:id="316"/>
      <w:commentRangeStart w:id="317"/>
      <w:r w:rsidR="006009C3">
        <w:t xml:space="preserve">Although antecedent conditions impact NIWR for the case of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the effects are lower relative to </w:t>
      </w:r>
      <w:r w:rsidR="007F219B">
        <w:t xml:space="preserve">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3567FF">
        <w:t xml:space="preserve"> because greater consumption depletes soil moisture more rapidly</w:t>
      </w:r>
      <w:r w:rsidR="006009C3">
        <w:t xml:space="preserve">. </w:t>
      </w:r>
      <w:commentRangeEnd w:id="316"/>
      <w:r w:rsidR="0004382E">
        <w:rPr>
          <w:rStyle w:val="CommentReference"/>
        </w:rPr>
        <w:commentReference w:id="316"/>
      </w:r>
      <w:commentRangeEnd w:id="317"/>
      <w:r w:rsidR="008D265E">
        <w:rPr>
          <w:rStyle w:val="CommentReference"/>
        </w:rPr>
        <w:commentReference w:id="317"/>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lastRenderedPageBreak/>
        <w:t>Seasonal crop coefficient (Kc) used for simulating agricultural water use in example problem 2a.</w:t>
      </w:r>
    </w:p>
    <w:p w14:paraId="08EB397B" w14:textId="3F5715BC" w:rsidR="00CB0BE3" w:rsidRDefault="00815702" w:rsidP="000251AE">
      <w:pPr>
        <w:pStyle w:val="Heading1"/>
        <w:numPr>
          <w:ilvl w:val="0"/>
          <w:numId w:val="0"/>
        </w:numPr>
        <w:autoSpaceDE w:val="0"/>
        <w:ind w:left="432" w:hanging="432"/>
      </w:pPr>
      <w:r w:rsidRPr="00815702">
        <w:rPr>
          <w:noProof/>
        </w:rPr>
        <w:drawing>
          <wp:inline distT="0" distB="0" distL="0" distR="0" wp14:anchorId="0AE996E1" wp14:editId="2ADE4834">
            <wp:extent cx="5943600" cy="579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798185"/>
                    </a:xfrm>
                    <a:prstGeom prst="rect">
                      <a:avLst/>
                    </a:prstGeom>
                  </pic:spPr>
                </pic:pic>
              </a:graphicData>
            </a:graphic>
          </wp:inline>
        </w:drawing>
      </w:r>
    </w:p>
    <w:p w14:paraId="75B0965D" w14:textId="7009B418" w:rsidR="00761D66" w:rsidRDefault="00B70383" w:rsidP="004308A9">
      <w:pPr>
        <w:pStyle w:val="FigureCaption"/>
      </w:pPr>
      <w:r>
        <w:t xml:space="preserve">Comparison of </w:t>
      </w:r>
      <w:ins w:id="318" w:author="Essaid, Hedeff I." w:date="2019-04-16T14:35:00Z">
        <w:r w:rsidR="008F1AC9">
          <w:t xml:space="preserve">cumulative </w:t>
        </w:r>
      </w:ins>
      <w:r>
        <w:t>agricultural water use for example problem 2a</w:t>
      </w:r>
      <w:r w:rsidR="00A8169E">
        <w:t xml:space="preserve">, using low and high crop coefficients (Kc) shown in Figure </w:t>
      </w:r>
      <w:r w:rsidR="007954F4">
        <w:t>7</w:t>
      </w:r>
      <w:r w:rsidR="00A8169E">
        <w:t>.</w:t>
      </w:r>
    </w:p>
    <w:p w14:paraId="1FDCE27F" w14:textId="70FD59A7" w:rsidR="00761D66" w:rsidRDefault="00761D66" w:rsidP="00761D66">
      <w:pPr>
        <w:pStyle w:val="Heading2"/>
      </w:pPr>
      <w:r>
        <w:lastRenderedPageBreak/>
        <w:t>Example Problem 2b</w:t>
      </w:r>
    </w:p>
    <w:p w14:paraId="0F4E6C71" w14:textId="3797EEDE" w:rsidR="007C0DB7" w:rsidRDefault="00C8128A" w:rsidP="00761D66">
      <w:pPr>
        <w:pStyle w:val="BodyText"/>
      </w:pPr>
      <w:r>
        <w:t xml:space="preserve">Example problem 2b is identical to EP2a, except that </w:t>
      </w:r>
      <w:r w:rsidR="008E0B54">
        <w:t xml:space="preserve">the TRIGGER option </w:t>
      </w:r>
      <w:ins w:id="319" w:author="Essaid, Hedeff I." w:date="2019-04-16T14:36:00Z">
        <w:r w:rsidR="008F1AC9">
          <w:t>wa</w:t>
        </w:r>
      </w:ins>
      <w:del w:id="320" w:author="Essaid, Hedeff I." w:date="2019-04-16T14:36:00Z">
        <w:r w:rsidR="008E0B54" w:rsidDel="008F1AC9">
          <w:delText>i</w:delText>
        </w:r>
      </w:del>
      <w:r w:rsidR="008E0B54">
        <w:t>s used</w:t>
      </w:r>
      <w:r>
        <w:t xml:space="preserve">, and the seasonal crop coefficients were set </w:t>
      </w:r>
      <w:del w:id="321" w:author="Essaid, Hedeff I." w:date="2019-04-16T14:36:00Z">
        <w:r w:rsidDel="008F1AC9">
          <w:delText xml:space="preserve">as shown in Figure </w:delText>
        </w:r>
        <w:r w:rsidR="00433EC0" w:rsidDel="008F1AC9">
          <w:delText>7</w:delText>
        </w:r>
        <w:r w:rsidDel="008F1AC9">
          <w:delText xml:space="preserve"> </w:delText>
        </w:r>
      </w:del>
      <w:del w:id="322" w:author="Essaid, Hedeff I." w:date="2019-04-16T14:37:00Z">
        <w:r w:rsidDel="008F1AC9">
          <w:delText xml:space="preserve">as </w:delText>
        </w:r>
      </w:del>
      <w:ins w:id="323" w:author="Essaid, Hedeff I." w:date="2019-04-16T14:37:00Z">
        <w:r w:rsidR="008F1AC9">
          <w:t xml:space="preserve">using </w:t>
        </w:r>
      </w:ins>
      <w:r>
        <w:t xml:space="preserve">the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ins w:id="324" w:author="Essaid, Hedeff I." w:date="2019-04-16T14:35:00Z">
        <w:r w:rsidR="008F1AC9">
          <w:t xml:space="preserve"> </w:t>
        </w:r>
      </w:ins>
      <w:r>
        <w:t>curve</w:t>
      </w:r>
      <w:ins w:id="325" w:author="Essaid, Hedeff I." w:date="2019-04-16T14:36:00Z">
        <w:r w:rsidR="008F1AC9">
          <w:t xml:space="preserve"> (Fig. 7)</w:t>
        </w:r>
      </w:ins>
      <w:r>
        <w:t xml:space="preserve">. </w:t>
      </w:r>
      <w:r w:rsidR="00761D66">
        <w:t xml:space="preserve">EP2b illustrates the influence </w:t>
      </w:r>
      <w:r w:rsidR="008E0B54">
        <w:t>that</w:t>
      </w:r>
      <w:r w:rsidR="00761D66">
        <w:t xml:space="preserve"> </w:t>
      </w:r>
      <w:r>
        <w:t xml:space="preserve">different </w:t>
      </w:r>
      <w:r w:rsidR="00761D66">
        <w:t xml:space="preserve">irrigation trigger </w:t>
      </w:r>
      <w:r>
        <w:t>values have on the</w:t>
      </w:r>
      <w:r w:rsidR="00761D66">
        <w:t xml:space="preserve"> </w:t>
      </w:r>
      <w:r w:rsidR="008E0B54">
        <w:t>surface water diversions and groundwater pumping rates</w:t>
      </w:r>
      <w:r w:rsidR="00761D66">
        <w:t>.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w:t>
      </w:r>
      <w:r w:rsidR="001B256B">
        <w:t xml:space="preserve">at the end of </w:t>
      </w:r>
      <w:r w:rsidR="00315E15">
        <w:t>a</w:t>
      </w:r>
      <w:r w:rsidR="001B256B">
        <w:t xml:space="preserve"> period </w:t>
      </w:r>
      <w:r w:rsidR="00554A50">
        <w:t xml:space="preserve">then a new irrigation period will </w:t>
      </w:r>
      <w:r w:rsidR="007C0DB7">
        <w:t>begin immediately</w:t>
      </w:r>
      <w:r w:rsidR="00FC6A2E">
        <w:t>.</w:t>
      </w:r>
    </w:p>
    <w:p w14:paraId="42653ECC" w14:textId="4867FFDD" w:rsidR="00761D66" w:rsidRPr="00761D66" w:rsidRDefault="00D85BC9" w:rsidP="002F7395">
      <w:pPr>
        <w:pStyle w:val="BodyText"/>
      </w:pPr>
      <w:r>
        <w:t>Irrigation delivery</w:t>
      </w:r>
      <w:r w:rsidR="0019403F">
        <w:t xml:space="preserve"> is directly proportional to the trigger threshold, where higher trigger values result in </w:t>
      </w:r>
      <w:r>
        <w:t>greater surface water diversions, pumping, and crop water consumption</w:t>
      </w:r>
      <w:r w:rsidR="0019403F">
        <w:t xml:space="preserve"> (Fig. </w:t>
      </w:r>
      <w:r w:rsidR="00433EC0">
        <w:t>9</w:t>
      </w:r>
      <w:r w:rsidR="0019403F">
        <w:t xml:space="preserve">). </w:t>
      </w:r>
      <w:r w:rsidR="007C0DB7">
        <w:t xml:space="preserve">Annual average NIWR for the period 1991-1993 is </w:t>
      </w:r>
      <w:r w:rsidR="00ED3175">
        <w:t>1.</w:t>
      </w:r>
      <w:r>
        <w:t>4</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t>0.92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7D0A95">
        <w:t xml:space="preserve"> (</w:t>
      </w:r>
      <w:r w:rsidR="001A2AE3">
        <w:t>1.06 hectare-meter per square meter)</w:t>
      </w:r>
      <w:r w:rsidR="003E127B">
        <w:t xml:space="preserve">, </w:t>
      </w:r>
      <w:r w:rsidR="00DC20E8">
        <w:t>except for</w:t>
      </w:r>
      <w:r w:rsidR="003E127B">
        <w:t xml:space="preserve"> the low trigger value</w:t>
      </w:r>
      <w:r w:rsidR="00355EB8">
        <w:t xml:space="preserve"> simulation results in a crop consumption of 0.</w:t>
      </w:r>
      <w:r>
        <w:t>92</w:t>
      </w:r>
      <w:r w:rsidR="00355EB8">
        <w:t xml:space="preserve"> hectare-meter per square meter</w:t>
      </w:r>
      <w:r w:rsidR="007C0DB7">
        <w:t>.</w:t>
      </w:r>
      <w:r w:rsidR="002F7395">
        <w:t xml:space="preserve"> </w:t>
      </w:r>
      <w:r w:rsidR="0019403F">
        <w:t xml:space="preserve">Because setting a low trigger value allows the soils to drain </w:t>
      </w:r>
      <w:r w:rsidR="002E17FB">
        <w:t xml:space="preserve">longer </w:t>
      </w:r>
      <w:r w:rsidR="0019403F">
        <w:t xml:space="preserve">between irrigation events, lower trigger values result in less actual ET as compared to higher trigger values (Fig. </w:t>
      </w:r>
      <w:r w:rsidR="00433EC0">
        <w:t>9</w:t>
      </w:r>
      <w:r w:rsidR="001B256B">
        <w:t>b</w:t>
      </w:r>
      <w:r w:rsidR="0019403F">
        <w:t>).</w:t>
      </w:r>
      <w:r w:rsidR="001A2AE3">
        <w:t xml:space="preserve"> </w:t>
      </w:r>
      <w:commentRangeStart w:id="326"/>
      <w:commentRangeStart w:id="327"/>
      <w:r w:rsidR="001A2AE3">
        <w:t xml:space="preserve">The TRIGGER option requires significantly more surface water and groundwater </w:t>
      </w:r>
      <w:commentRangeEnd w:id="326"/>
      <w:r w:rsidR="008F1AC9">
        <w:rPr>
          <w:rStyle w:val="CommentReference"/>
        </w:rPr>
        <w:commentReference w:id="326"/>
      </w:r>
      <w:commentRangeEnd w:id="327"/>
      <w:r w:rsidR="008D265E">
        <w:rPr>
          <w:rStyle w:val="CommentReference"/>
        </w:rPr>
        <w:commentReference w:id="327"/>
      </w:r>
      <w:r w:rsidR="001A2AE3">
        <w:t>to meet crop-water requirements due to the imposed timing and rates of irrigation.</w:t>
      </w:r>
    </w:p>
    <w:p w14:paraId="5C8541AC" w14:textId="61035C71" w:rsidR="00E558AF" w:rsidRPr="00E558AF" w:rsidRDefault="004008D7" w:rsidP="00E558AF">
      <w:pPr>
        <w:pStyle w:val="BodyText"/>
        <w:ind w:firstLine="0"/>
      </w:pPr>
      <w:r w:rsidRPr="004008D7">
        <w:rPr>
          <w:noProof/>
        </w:rPr>
        <w:lastRenderedPageBreak/>
        <w:drawing>
          <wp:inline distT="0" distB="0" distL="0" distR="0" wp14:anchorId="58FE3E7B" wp14:editId="4E10E812">
            <wp:extent cx="5943600" cy="581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12790"/>
                    </a:xfrm>
                    <a:prstGeom prst="rect">
                      <a:avLst/>
                    </a:prstGeom>
                  </pic:spPr>
                </pic:pic>
              </a:graphicData>
            </a:graphic>
          </wp:inline>
        </w:drawing>
      </w:r>
    </w:p>
    <w:p w14:paraId="6FED623F" w14:textId="56E7B779" w:rsidR="00A27606" w:rsidRDefault="00A27606" w:rsidP="00A27606">
      <w:pPr>
        <w:pStyle w:val="FigureCaption"/>
      </w:pPr>
      <w:r>
        <w:t xml:space="preserve">Comparison of </w:t>
      </w:r>
      <w:ins w:id="328" w:author="Essaid, Hedeff I." w:date="2019-04-16T14:38:00Z">
        <w:r w:rsidR="001E229A">
          <w:t xml:space="preserve">cumulative </w:t>
        </w:r>
      </w:ins>
      <w:r>
        <w:t xml:space="preserve">agricultural water use for example problem </w:t>
      </w:r>
      <w:del w:id="329" w:author="Essaid, Hedeff I." w:date="2019-04-16T14:38:00Z">
        <w:r w:rsidDel="001E229A">
          <w:delText>2a</w:delText>
        </w:r>
      </w:del>
      <w:ins w:id="330" w:author="Essaid, Hedeff I." w:date="2019-04-16T14:38:00Z">
        <w:r w:rsidR="001E229A">
          <w:t>2b</w:t>
        </w:r>
      </w:ins>
      <w:r>
        <w:t>, using low and high irrigation trigger values.</w:t>
      </w:r>
    </w:p>
    <w:p w14:paraId="5DD1317C" w14:textId="73045985" w:rsidR="0028639D" w:rsidRDefault="0028639D" w:rsidP="003D4F1B">
      <w:pPr>
        <w:pStyle w:val="Heading1"/>
        <w:autoSpaceDE w:val="0"/>
      </w:pPr>
      <w:r>
        <w:t>Discussion</w:t>
      </w:r>
    </w:p>
    <w:p w14:paraId="3D64548A" w14:textId="3F0F997D"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w:t>
      </w:r>
      <w:r w:rsidR="00750487">
        <w:lastRenderedPageBreak/>
        <w:t xml:space="preserve">used to estimate agricultural water use for systems where information about NIWR, surface water and groundwater use is not available, or it can be used to simulate the impacts of agricultural water use on water supply. The latter </w:t>
      </w:r>
      <w:del w:id="331" w:author="Essaid, Hedeff I." w:date="2019-04-16T14:38:00Z">
        <w:r w:rsidR="00750487" w:rsidDel="00264C2D">
          <w:delText xml:space="preserve">use </w:delText>
        </w:r>
      </w:del>
      <w:ins w:id="332" w:author="Essaid, Hedeff I." w:date="2019-04-16T14:38:00Z">
        <w:r w:rsidR="00264C2D">
          <w:t xml:space="preserve">application </w:t>
        </w:r>
      </w:ins>
      <w:r w:rsidR="00750487">
        <w:t xml:space="preserve">is important in regions where there are competing needs for water, and </w:t>
      </w:r>
      <w:del w:id="333" w:author="Essaid, Hedeff I." w:date="2019-04-16T14:38:00Z">
        <w:r w:rsidR="00750487" w:rsidDel="00264C2D">
          <w:delText xml:space="preserve">system changes such as </w:delText>
        </w:r>
      </w:del>
      <w:r w:rsidR="00750487">
        <w:t xml:space="preserve">climate change, population growth, and land use change </w:t>
      </w:r>
      <w:r w:rsidR="001B256B">
        <w:t>are causing</w:t>
      </w:r>
      <w:r w:rsidR="00750487">
        <w:t xml:space="preserve"> unknown impacts. Design of the AG Package includes flexibility for representing systems with varying amounts of data, </w:t>
      </w:r>
      <w:commentRangeStart w:id="334"/>
      <w:commentRangeStart w:id="335"/>
      <w:r w:rsidR="00750487">
        <w:t>different grower behavior</w:t>
      </w:r>
      <w:commentRangeEnd w:id="334"/>
      <w:r w:rsidR="00264C2D">
        <w:rPr>
          <w:rStyle w:val="CommentReference"/>
        </w:rPr>
        <w:commentReference w:id="334"/>
      </w:r>
      <w:commentRangeEnd w:id="335"/>
      <w:r w:rsidR="008D265E">
        <w:rPr>
          <w:rStyle w:val="CommentReference"/>
        </w:rPr>
        <w:commentReference w:id="335"/>
      </w:r>
      <w:r w:rsidR="00750487">
        <w:t xml:space="preserve">, and feedbacks between water supply and water use by agriculture. </w:t>
      </w:r>
      <w:r w:rsidR="00B56B1D">
        <w:t>W</w:t>
      </w:r>
      <w:r w:rsidR="00750487">
        <w:t>ater demands rely on energy</w:t>
      </w:r>
      <w:r w:rsidR="00713696">
        <w:t xml:space="preserve"> and soil-water</w:t>
      </w:r>
      <w:r w:rsidR="00750487">
        <w:t xml:space="preserve"> balance </w:t>
      </w:r>
      <w:r w:rsidR="00713696">
        <w:t>calculations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538545B8"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w:t>
      </w:r>
      <w:commentRangeStart w:id="336"/>
      <w:commentRangeStart w:id="337"/>
      <w:r>
        <w:t xml:space="preserve">illustrate </w:t>
      </w:r>
      <w:r w:rsidR="00EB33A8">
        <w:t xml:space="preserve">impacts of surface water supply on groundwater pumping </w:t>
      </w:r>
      <w:r w:rsidR="00223552">
        <w:t>(EP1a),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w:t>
      </w:r>
      <w:commentRangeEnd w:id="336"/>
      <w:r w:rsidR="00264C2D">
        <w:rPr>
          <w:rStyle w:val="CommentReference"/>
        </w:rPr>
        <w:commentReference w:id="336"/>
      </w:r>
      <w:commentRangeEnd w:id="337"/>
      <w:r w:rsidR="008D265E">
        <w:rPr>
          <w:rStyle w:val="CommentReference"/>
        </w:rPr>
        <w:commentReference w:id="337"/>
      </w:r>
      <w:r w:rsidR="00223552">
        <w:t xml:space="preserve">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5A8247E1" w:rsidR="00A763E4" w:rsidRPr="0028639D" w:rsidRDefault="00CD1271" w:rsidP="0028639D">
      <w:pPr>
        <w:pStyle w:val="BodyText"/>
      </w:pPr>
      <w:r>
        <w:lastRenderedPageBreak/>
        <w:t xml:space="preserve">Practical applications of integrated hydrologic models that represent agricultural water use </w:t>
      </w:r>
      <w:r w:rsidR="00B402D8">
        <w:t>must</w:t>
      </w:r>
      <w:r>
        <w:t xml:space="preserve"> rely on data that characterize a broad range climactic</w:t>
      </w:r>
      <w:r w:rsidR="00223323">
        <w:t xml:space="preserve"> and hydrogeologic conditions. Additionally, representation of agriculture requires characterization of water governance and 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w:t>
      </w:r>
      <w:r w:rsidR="00047468">
        <w:t>information</w:t>
      </w:r>
      <w:r w:rsidR="00223323">
        <w:t xml:space="preserve"> about historical </w:t>
      </w:r>
      <w:r w:rsidR="009165AA">
        <w:t xml:space="preserve">water budgets and system response as well as future projections of sustainability and management change. </w:t>
      </w:r>
    </w:p>
    <w:bookmarkEnd w:id="306"/>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 xml:space="preserve">example problems, this paper demonstrates the </w:t>
      </w:r>
      <w:r w:rsidR="000C5814">
        <w:lastRenderedPageBreak/>
        <w:t>software’s applicability for a variety of approaches for simulating irrigation practices</w:t>
      </w:r>
      <w:r w:rsidR="000B2056">
        <w:t xml:space="preserve"> and associated effects on water distribution and supply in regional-scale systems. </w:t>
      </w:r>
    </w:p>
    <w:p w14:paraId="5F993F22" w14:textId="7D73D7BB" w:rsidR="00375D94" w:rsidRDefault="007940A3" w:rsidP="000E7638">
      <w:pPr>
        <w:pStyle w:val="Heading1"/>
        <w:autoSpaceDE w:val="0"/>
      </w:pPr>
      <w:r w:rsidRPr="007940A3">
        <w:t>Acknowledgements</w:t>
      </w:r>
    </w:p>
    <w:p w14:paraId="60281512" w14:textId="25CF6F98" w:rsidR="00467C24" w:rsidRPr="00467C24" w:rsidRDefault="00AC6A6A" w:rsidP="00AD7839">
      <w:pPr>
        <w:pStyle w:val="BodyText"/>
      </w:pPr>
      <w:r>
        <w:t xml:space="preserve">Support for the author was provided by the USGS Water Availability and Use Program. </w:t>
      </w:r>
      <w:r w:rsidR="006368EF">
        <w:t xml:space="preserve">Additionally, </w:t>
      </w:r>
      <w:r w:rsidR="00AD7839">
        <w:t>support</w:t>
      </w:r>
      <w:r w:rsidR="006368EF">
        <w:t xml:space="preserve"> was provided</w:t>
      </w:r>
      <w:r w:rsidR="00AD7839">
        <w:t xml:space="preserve"> by the National Science Foundation, grant number: 1360506, and the U.S. Department of Agriculture/National Institute of Food and Agriculture, grant number: 1360507. The author thanks </w:t>
      </w:r>
      <w:proofErr w:type="spellStart"/>
      <w:r w:rsidR="00AD7839">
        <w:t>rewiewers</w:t>
      </w:r>
      <w:proofErr w:type="spellEnd"/>
      <w:r w:rsidR="00AD7839">
        <w:t>….</w:t>
      </w:r>
    </w:p>
    <w:p w14:paraId="1517D1BF" w14:textId="77777777" w:rsidR="00375D94" w:rsidRPr="00DC6924" w:rsidRDefault="00375D94" w:rsidP="003D4F1B">
      <w:pPr>
        <w:pStyle w:val="Heading1"/>
        <w:autoSpaceDE w:val="0"/>
      </w:pPr>
      <w:bookmarkStart w:id="339" w:name="_Toc488393776"/>
      <w:r>
        <w:t>References</w:t>
      </w:r>
      <w:r w:rsidRPr="00DC6924">
        <w:t xml:space="preserve"> Cited</w:t>
      </w:r>
      <w:bookmarkEnd w:id="307"/>
      <w:bookmarkEnd w:id="339"/>
    </w:p>
    <w:p w14:paraId="675DD86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bookmarkStart w:id="340" w:name="_Toc59000065"/>
      <w:r w:rsidRPr="000E1408">
        <w:rPr>
          <w:rFonts w:ascii="Times New Roman" w:hAnsi="Times New Roman"/>
          <w:b w:val="0"/>
          <w:sz w:val="24"/>
          <w:szCs w:val="24"/>
        </w:rPr>
        <w:t xml:space="preserve">Allen, R. G., Pereira, L. S., </w:t>
      </w:r>
      <w:proofErr w:type="spellStart"/>
      <w:r w:rsidRPr="000E1408">
        <w:rPr>
          <w:rFonts w:ascii="Times New Roman" w:hAnsi="Times New Roman"/>
          <w:b w:val="0"/>
          <w:sz w:val="24"/>
          <w:szCs w:val="24"/>
        </w:rPr>
        <w:t>Raes</w:t>
      </w:r>
      <w:proofErr w:type="spellEnd"/>
      <w:r w:rsidRPr="000E1408">
        <w:rPr>
          <w:rFonts w:ascii="Times New Roman" w:hAnsi="Times New Roman"/>
          <w:b w:val="0"/>
          <w:sz w:val="24"/>
          <w:szCs w:val="24"/>
        </w:rPr>
        <w:t>, D., &amp; Smith, M. (1998). Crop evapotranspiration-Guidelines for computing crop water requirements-FAO Irrigation and drainage paper 56. FAO, Rome, 300(9), D05109.</w:t>
      </w:r>
    </w:p>
    <w:p w14:paraId="1643B1D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Bailey, R. T., </w:t>
      </w:r>
      <w:proofErr w:type="spellStart"/>
      <w:r w:rsidRPr="000E1408">
        <w:rPr>
          <w:rFonts w:ascii="Times New Roman" w:hAnsi="Times New Roman"/>
          <w:b w:val="0"/>
          <w:sz w:val="24"/>
          <w:szCs w:val="24"/>
        </w:rPr>
        <w:t>Wible</w:t>
      </w:r>
      <w:proofErr w:type="spellEnd"/>
      <w:r w:rsidRPr="000E1408">
        <w:rPr>
          <w:rFonts w:ascii="Times New Roman" w:hAnsi="Times New Roman"/>
          <w:b w:val="0"/>
          <w:sz w:val="24"/>
          <w:szCs w:val="24"/>
        </w:rPr>
        <w:t xml:space="preserve">, T. C., Arabi, M., Records, R. M., &amp; Ditty, J. (2016). Assessing regional‐scale </w:t>
      </w:r>
      <w:proofErr w:type="spellStart"/>
      <w:r w:rsidRPr="000E1408">
        <w:rPr>
          <w:rFonts w:ascii="Times New Roman" w:hAnsi="Times New Roman"/>
          <w:b w:val="0"/>
          <w:sz w:val="24"/>
          <w:szCs w:val="24"/>
        </w:rPr>
        <w:t>spatio</w:t>
      </w:r>
      <w:proofErr w:type="spellEnd"/>
      <w:r w:rsidRPr="000E1408">
        <w:rPr>
          <w:rFonts w:ascii="Times New Roman" w:hAnsi="Times New Roman"/>
          <w:b w:val="0"/>
          <w:sz w:val="24"/>
          <w:szCs w:val="24"/>
        </w:rPr>
        <w:t>‐temporal patterns of groundwater–surface water interactions using a coupled SWAT‐MODFLOW model. Hydrological processes, 30(23), 4420-4433.</w:t>
      </w:r>
    </w:p>
    <w:p w14:paraId="3E09AD4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Brooks, R.H., and Corey, A.T., 1966, Properties of porous media affecting fluid flow: American Society of Civil Engineers, Journal of Irrigation and Drainage, v. 101, p. 85–92.</w:t>
      </w:r>
    </w:p>
    <w:p w14:paraId="1449CE38" w14:textId="75C1CDEC"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Burnett, J.L., and Jennings, C.W., 1965, Chico Quadrangle, scale 1:250,000: State of California, Division of Mines and Geology.</w:t>
      </w:r>
    </w:p>
    <w:p w14:paraId="2705BEF6" w14:textId="21EA640D" w:rsidR="00CF4D01" w:rsidRPr="000E1408" w:rsidRDefault="00CF4D01" w:rsidP="000E1408">
      <w:pPr>
        <w:pStyle w:val="SectionHeading"/>
        <w:spacing w:line="240" w:lineRule="auto"/>
        <w:ind w:left="720" w:hanging="720"/>
        <w:rPr>
          <w:rFonts w:ascii="Times New Roman" w:hAnsi="Times New Roman"/>
          <w:b w:val="0"/>
          <w:sz w:val="24"/>
          <w:szCs w:val="24"/>
        </w:rPr>
      </w:pPr>
      <w:proofErr w:type="spellStart"/>
      <w:r w:rsidRPr="00CF4D01">
        <w:rPr>
          <w:rFonts w:ascii="Times New Roman" w:hAnsi="Times New Roman"/>
          <w:b w:val="0"/>
          <w:sz w:val="24"/>
          <w:szCs w:val="24"/>
        </w:rPr>
        <w:t>Dogrul</w:t>
      </w:r>
      <w:proofErr w:type="spellEnd"/>
      <w:r w:rsidRPr="00CF4D01">
        <w:rPr>
          <w:rFonts w:ascii="Times New Roman" w:hAnsi="Times New Roman"/>
          <w:b w:val="0"/>
          <w:sz w:val="24"/>
          <w:szCs w:val="24"/>
        </w:rPr>
        <w:t xml:space="preserve">, E. C., Schmid, W., Hanson, R. T., Kadir, T., &amp; Chung, F. (2011). Integrated Water Flow Model and </w:t>
      </w:r>
      <w:proofErr w:type="spellStart"/>
      <w:r w:rsidRPr="00CF4D01">
        <w:rPr>
          <w:rFonts w:ascii="Times New Roman" w:hAnsi="Times New Roman"/>
          <w:b w:val="0"/>
          <w:sz w:val="24"/>
          <w:szCs w:val="24"/>
        </w:rPr>
        <w:t>Modflow</w:t>
      </w:r>
      <w:proofErr w:type="spellEnd"/>
      <w:r w:rsidRPr="00CF4D01">
        <w:rPr>
          <w:rFonts w:ascii="Times New Roman" w:hAnsi="Times New Roman"/>
          <w:b w:val="0"/>
          <w:sz w:val="24"/>
          <w:szCs w:val="24"/>
        </w:rPr>
        <w:t>-Farm Process: A Comparison of Theory, Approaches, and Features of Two Integrated Hydrologic Models. Department of Water Resources, California Natural Resources Agency, State of California, Sacramento, Technical Information Record.</w:t>
      </w:r>
    </w:p>
    <w:p w14:paraId="6E79081E" w14:textId="7BE72880"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Elliott, J., </w:t>
      </w:r>
      <w:proofErr w:type="spellStart"/>
      <w:r w:rsidRPr="000E1408">
        <w:rPr>
          <w:rFonts w:ascii="Times New Roman" w:hAnsi="Times New Roman"/>
          <w:b w:val="0"/>
          <w:sz w:val="24"/>
          <w:szCs w:val="24"/>
        </w:rPr>
        <w:t>Deryng</w:t>
      </w:r>
      <w:proofErr w:type="spellEnd"/>
      <w:r w:rsidRPr="000E1408">
        <w:rPr>
          <w:rFonts w:ascii="Times New Roman" w:hAnsi="Times New Roman"/>
          <w:b w:val="0"/>
          <w:sz w:val="24"/>
          <w:szCs w:val="24"/>
        </w:rPr>
        <w:t xml:space="preserve">, D., Müller, C., </w:t>
      </w:r>
      <w:proofErr w:type="spellStart"/>
      <w:r w:rsidRPr="000E1408">
        <w:rPr>
          <w:rFonts w:ascii="Times New Roman" w:hAnsi="Times New Roman"/>
          <w:b w:val="0"/>
          <w:sz w:val="24"/>
          <w:szCs w:val="24"/>
        </w:rPr>
        <w:t>Frieler</w:t>
      </w:r>
      <w:proofErr w:type="spellEnd"/>
      <w:r w:rsidRPr="000E1408">
        <w:rPr>
          <w:rFonts w:ascii="Times New Roman" w:hAnsi="Times New Roman"/>
          <w:b w:val="0"/>
          <w:sz w:val="24"/>
          <w:szCs w:val="24"/>
        </w:rPr>
        <w:t xml:space="preserve">, K., </w:t>
      </w:r>
      <w:proofErr w:type="spellStart"/>
      <w:r w:rsidRPr="000E1408">
        <w:rPr>
          <w:rFonts w:ascii="Times New Roman" w:hAnsi="Times New Roman"/>
          <w:b w:val="0"/>
          <w:sz w:val="24"/>
          <w:szCs w:val="24"/>
        </w:rPr>
        <w:t>Konzmann</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Gerten</w:t>
      </w:r>
      <w:proofErr w:type="spellEnd"/>
      <w:r w:rsidRPr="000E1408">
        <w:rPr>
          <w:rFonts w:ascii="Times New Roman" w:hAnsi="Times New Roman"/>
          <w:b w:val="0"/>
          <w:sz w:val="24"/>
          <w:szCs w:val="24"/>
        </w:rPr>
        <w:t xml:space="preserve">, D., M. </w:t>
      </w:r>
      <w:proofErr w:type="spellStart"/>
      <w:r w:rsidRPr="000E1408">
        <w:rPr>
          <w:rFonts w:ascii="Times New Roman" w:hAnsi="Times New Roman"/>
          <w:b w:val="0"/>
          <w:sz w:val="24"/>
          <w:szCs w:val="24"/>
        </w:rPr>
        <w:t>Glotter</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Flörke</w:t>
      </w:r>
      <w:proofErr w:type="spellEnd"/>
      <w:r w:rsidRPr="000E1408">
        <w:rPr>
          <w:rFonts w:ascii="Times New Roman" w:hAnsi="Times New Roman"/>
          <w:b w:val="0"/>
          <w:sz w:val="24"/>
          <w:szCs w:val="24"/>
        </w:rPr>
        <w:t xml:space="preserve">, Y. Wada, N. Best, S. Eisner, B. M. Fekete, C. </w:t>
      </w:r>
      <w:proofErr w:type="spellStart"/>
      <w:r w:rsidRPr="000E1408">
        <w:rPr>
          <w:rFonts w:ascii="Times New Roman" w:hAnsi="Times New Roman"/>
          <w:b w:val="0"/>
          <w:sz w:val="24"/>
          <w:szCs w:val="24"/>
        </w:rPr>
        <w:t>Folberth</w:t>
      </w:r>
      <w:proofErr w:type="spellEnd"/>
      <w:r w:rsidRPr="000E1408">
        <w:rPr>
          <w:rFonts w:ascii="Times New Roman" w:hAnsi="Times New Roman"/>
          <w:b w:val="0"/>
          <w:sz w:val="24"/>
          <w:szCs w:val="24"/>
        </w:rPr>
        <w:t xml:space="preserve">, I. Foster, S. N. Gosling, I. </w:t>
      </w:r>
      <w:proofErr w:type="spellStart"/>
      <w:r w:rsidRPr="000E1408">
        <w:rPr>
          <w:rFonts w:ascii="Times New Roman" w:hAnsi="Times New Roman"/>
          <w:b w:val="0"/>
          <w:sz w:val="24"/>
          <w:szCs w:val="24"/>
        </w:rPr>
        <w:lastRenderedPageBreak/>
        <w:t>Haddeland</w:t>
      </w:r>
      <w:proofErr w:type="spellEnd"/>
      <w:r w:rsidRPr="000E1408">
        <w:rPr>
          <w:rFonts w:ascii="Times New Roman" w:hAnsi="Times New Roman"/>
          <w:b w:val="0"/>
          <w:sz w:val="24"/>
          <w:szCs w:val="24"/>
        </w:rPr>
        <w:t xml:space="preserve">, N. </w:t>
      </w:r>
      <w:proofErr w:type="spellStart"/>
      <w:r w:rsidRPr="000E1408">
        <w:rPr>
          <w:rFonts w:ascii="Times New Roman" w:hAnsi="Times New Roman"/>
          <w:b w:val="0"/>
          <w:sz w:val="24"/>
          <w:szCs w:val="24"/>
        </w:rPr>
        <w:t>Khabarov</w:t>
      </w:r>
      <w:proofErr w:type="spellEnd"/>
      <w:r w:rsidRPr="000E1408">
        <w:rPr>
          <w:rFonts w:ascii="Times New Roman" w:hAnsi="Times New Roman"/>
          <w:b w:val="0"/>
          <w:sz w:val="24"/>
          <w:szCs w:val="24"/>
        </w:rPr>
        <w:t xml:space="preserve">, F. Ludwig, Y. Masaki, S. Olin, C. Rosenzweig, A. C. Ruane, Y. Satoh, E. Schmid, T. </w:t>
      </w:r>
      <w:proofErr w:type="spellStart"/>
      <w:r w:rsidRPr="000E1408">
        <w:rPr>
          <w:rFonts w:ascii="Times New Roman" w:hAnsi="Times New Roman"/>
          <w:b w:val="0"/>
          <w:sz w:val="24"/>
          <w:szCs w:val="24"/>
        </w:rPr>
        <w:t>Stacke</w:t>
      </w:r>
      <w:proofErr w:type="spellEnd"/>
      <w:r w:rsidRPr="000E1408">
        <w:rPr>
          <w:rFonts w:ascii="Times New Roman" w:hAnsi="Times New Roman"/>
          <w:b w:val="0"/>
          <w:sz w:val="24"/>
          <w:szCs w:val="24"/>
        </w:rPr>
        <w:t xml:space="preserve">, Q. Tang, and D. </w:t>
      </w:r>
      <w:proofErr w:type="spellStart"/>
      <w:r w:rsidRPr="000E1408">
        <w:rPr>
          <w:rFonts w:ascii="Times New Roman" w:hAnsi="Times New Roman"/>
          <w:b w:val="0"/>
          <w:sz w:val="24"/>
          <w:szCs w:val="24"/>
        </w:rPr>
        <w:t>Wisser</w:t>
      </w:r>
      <w:proofErr w:type="spellEnd"/>
      <w:r w:rsidRPr="000E1408">
        <w:rPr>
          <w:rFonts w:ascii="Times New Roman" w:hAnsi="Times New Roman"/>
          <w:b w:val="0"/>
          <w:sz w:val="24"/>
          <w:szCs w:val="24"/>
        </w:rPr>
        <w:t xml:space="preserve"> (2014). Constraints and potentials of future irrigation water availability on agricultural production under climate change. Proceedings of the National Academy of Sciences, 111(9), 3239-3244.</w:t>
      </w:r>
    </w:p>
    <w:p w14:paraId="6E09BA5F" w14:textId="49BF47E0" w:rsidR="00E64F5E" w:rsidRPr="000E1408" w:rsidRDefault="00E64F5E" w:rsidP="000E1408">
      <w:pPr>
        <w:pStyle w:val="SectionHeading"/>
        <w:spacing w:line="240" w:lineRule="auto"/>
        <w:ind w:left="720" w:hanging="720"/>
        <w:rPr>
          <w:rFonts w:ascii="Times New Roman" w:hAnsi="Times New Roman"/>
          <w:b w:val="0"/>
          <w:sz w:val="24"/>
          <w:szCs w:val="24"/>
        </w:rPr>
      </w:pPr>
      <w:r w:rsidRPr="00E64F5E">
        <w:rPr>
          <w:rFonts w:ascii="Times New Roman" w:hAnsi="Times New Roman"/>
          <w:b w:val="0"/>
          <w:sz w:val="24"/>
          <w:szCs w:val="24"/>
        </w:rPr>
        <w:t>Essaid, H. I., &amp; Caldwell, R. R. (2017). Evaluating the impact of irrigation on surface water–groundwater interaction and stream temperature in an agricultural watershed. Science of the Total Environment, 599, 581-596.</w:t>
      </w:r>
    </w:p>
    <w:p w14:paraId="3439559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C.C., ed., 2009, Groundwater Availability of the Central Valley Aquifer, California: U.S. Geological Survey Professional Paper 1766, 225 p.</w:t>
      </w:r>
    </w:p>
    <w:p w14:paraId="16948075" w14:textId="75DE91D5"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Fischer, G., </w:t>
      </w:r>
      <w:proofErr w:type="spellStart"/>
      <w:r w:rsidRPr="000E1408">
        <w:rPr>
          <w:rFonts w:ascii="Times New Roman" w:hAnsi="Times New Roman"/>
          <w:b w:val="0"/>
          <w:sz w:val="24"/>
          <w:szCs w:val="24"/>
        </w:rPr>
        <w:t>Tubiello</w:t>
      </w:r>
      <w:proofErr w:type="spellEnd"/>
      <w:r w:rsidRPr="000E1408">
        <w:rPr>
          <w:rFonts w:ascii="Times New Roman" w:hAnsi="Times New Roman"/>
          <w:b w:val="0"/>
          <w:sz w:val="24"/>
          <w:szCs w:val="24"/>
        </w:rPr>
        <w:t xml:space="preserve">, F. N., Van </w:t>
      </w:r>
      <w:proofErr w:type="spellStart"/>
      <w:r w:rsidRPr="000E1408">
        <w:rPr>
          <w:rFonts w:ascii="Times New Roman" w:hAnsi="Times New Roman"/>
          <w:b w:val="0"/>
          <w:sz w:val="24"/>
          <w:szCs w:val="24"/>
        </w:rPr>
        <w:t>Velthuizen</w:t>
      </w:r>
      <w:proofErr w:type="spellEnd"/>
      <w:r w:rsidRPr="000E1408">
        <w:rPr>
          <w:rFonts w:ascii="Times New Roman" w:hAnsi="Times New Roman"/>
          <w:b w:val="0"/>
          <w:sz w:val="24"/>
          <w:szCs w:val="24"/>
        </w:rPr>
        <w:t xml:space="preserve">, H., &amp; </w:t>
      </w:r>
      <w:proofErr w:type="spellStart"/>
      <w:r w:rsidRPr="000E1408">
        <w:rPr>
          <w:rFonts w:ascii="Times New Roman" w:hAnsi="Times New Roman"/>
          <w:b w:val="0"/>
          <w:sz w:val="24"/>
          <w:szCs w:val="24"/>
        </w:rPr>
        <w:t>Wiberg</w:t>
      </w:r>
      <w:proofErr w:type="spellEnd"/>
      <w:r w:rsidRPr="000E1408">
        <w:rPr>
          <w:rFonts w:ascii="Times New Roman" w:hAnsi="Times New Roman"/>
          <w:b w:val="0"/>
          <w:sz w:val="24"/>
          <w:szCs w:val="24"/>
        </w:rPr>
        <w:t>, D. A. (2007). Climate change impacts on irrigation water requirements: effects of mitigation, 1990–2080. Technological Forecasting and Social Change, 74(7), 1083-1107.</w:t>
      </w:r>
    </w:p>
    <w:p w14:paraId="768D8459" w14:textId="2418D200" w:rsidR="00923D4A" w:rsidRPr="000E1408" w:rsidRDefault="00923D4A" w:rsidP="000E1408">
      <w:pPr>
        <w:pStyle w:val="SectionHeading"/>
        <w:spacing w:line="240" w:lineRule="auto"/>
        <w:ind w:left="720" w:hanging="720"/>
        <w:rPr>
          <w:rFonts w:ascii="Times New Roman" w:hAnsi="Times New Roman"/>
          <w:b w:val="0"/>
          <w:sz w:val="24"/>
          <w:szCs w:val="24"/>
        </w:rPr>
      </w:pPr>
      <w:r w:rsidRPr="00923D4A">
        <w:rPr>
          <w:rFonts w:ascii="Times New Roman" w:hAnsi="Times New Roman"/>
          <w:b w:val="0"/>
          <w:sz w:val="24"/>
          <w:szCs w:val="24"/>
        </w:rPr>
        <w:t>Gorelick, S. M., &amp; Zheng, C. (2015). Global change and the groundwater management challenge. Water Resources Research, 51(5), 3031-3051.</w:t>
      </w:r>
    </w:p>
    <w:p w14:paraId="028A919C" w14:textId="1C22BE31" w:rsidR="003C4239" w:rsidRPr="000E1408" w:rsidRDefault="000E1408" w:rsidP="00E64F5E">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Guzman, J. A., </w:t>
      </w:r>
      <w:proofErr w:type="spellStart"/>
      <w:r w:rsidRPr="000E1408">
        <w:rPr>
          <w:rFonts w:ascii="Times New Roman" w:hAnsi="Times New Roman"/>
          <w:b w:val="0"/>
          <w:sz w:val="24"/>
          <w:szCs w:val="24"/>
        </w:rPr>
        <w:t>Moriasi</w:t>
      </w:r>
      <w:proofErr w:type="spellEnd"/>
      <w:r w:rsidRPr="000E1408">
        <w:rPr>
          <w:rFonts w:ascii="Times New Roman" w:hAnsi="Times New Roman"/>
          <w:b w:val="0"/>
          <w:sz w:val="24"/>
          <w:szCs w:val="24"/>
        </w:rPr>
        <w:t>, D. N., Gowda, P. H., Steiner, J. L., Starks, P. J., Arnold, J. G., &amp; Srinivasan, R. (2015). A model integration framework for linking SWAT and MODFLOW. Environmental Modelling &amp; Software, 73, 103-116.</w:t>
      </w:r>
    </w:p>
    <w:p w14:paraId="50CBA98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 T., Schmid, W., </w:t>
      </w: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 C., &amp; Lockwood, B. (2010). Simulation and analysis of conjunctive use with MODFLOW's farm process. Groundwater, 48(5), 674-689.</w:t>
      </w:r>
    </w:p>
    <w:p w14:paraId="303464C9"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Randall T., Scott E. Boyce, Wolfgang Schmid, Joseph D. Hughes, Steffen W. </w:t>
      </w:r>
      <w:proofErr w:type="spellStart"/>
      <w:r w:rsidRPr="000E1408">
        <w:rPr>
          <w:rFonts w:ascii="Times New Roman" w:hAnsi="Times New Roman"/>
          <w:b w:val="0"/>
          <w:sz w:val="24"/>
          <w:szCs w:val="24"/>
        </w:rPr>
        <w:t>Mehl</w:t>
      </w:r>
      <w:proofErr w:type="spellEnd"/>
      <w:r w:rsidRPr="000E1408">
        <w:rPr>
          <w:rFonts w:ascii="Times New Roman" w:hAnsi="Times New Roman"/>
          <w:b w:val="0"/>
          <w:sz w:val="24"/>
          <w:szCs w:val="24"/>
        </w:rPr>
        <w:t xml:space="preserve">, Stanley A.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Thomas Maddock III, and Richard G. Niswonger. One-water hydrologic flow model (MODFLOW-OWHM). No. 6-A51. US Geological Survey, 2014.</w:t>
      </w:r>
    </w:p>
    <w:p w14:paraId="650B2F5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Harbaugh, A.W., 2005, MODFLOW-2005, the U.S. Geological Survey modular ground-water model -- the Ground-Water Flow Process: U.S. Geological Survey Techniques and Methods 6-A16.</w:t>
      </w:r>
    </w:p>
    <w:p w14:paraId="7923D88C" w14:textId="3CA2A69A"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Hu, Y., </w:t>
      </w:r>
      <w:proofErr w:type="spellStart"/>
      <w:r w:rsidRPr="000E1408">
        <w:rPr>
          <w:rFonts w:ascii="Times New Roman" w:hAnsi="Times New Roman"/>
          <w:b w:val="0"/>
          <w:sz w:val="24"/>
          <w:szCs w:val="24"/>
        </w:rPr>
        <w:t>Moiwo</w:t>
      </w:r>
      <w:proofErr w:type="spellEnd"/>
      <w:r w:rsidRPr="000E1408">
        <w:rPr>
          <w:rFonts w:ascii="Times New Roman" w:hAnsi="Times New Roman"/>
          <w:b w:val="0"/>
          <w:sz w:val="24"/>
          <w:szCs w:val="24"/>
        </w:rPr>
        <w:t>, J. P., Yang, Y., Han, S., &amp; Yang, Y. (2010). Agricultural water-saving and sustainable groundwater management in Shijiazhuang Irrigation District, North China Plain. Journal of Hydrology, 393(3-4), 219-232.</w:t>
      </w:r>
    </w:p>
    <w:p w14:paraId="46DE4081" w14:textId="5A959563" w:rsidR="00A146B1" w:rsidRPr="000E1408" w:rsidRDefault="00A146B1" w:rsidP="000E1408">
      <w:pPr>
        <w:pStyle w:val="SectionHeading"/>
        <w:spacing w:line="240" w:lineRule="auto"/>
        <w:ind w:left="720" w:hanging="720"/>
        <w:rPr>
          <w:rFonts w:ascii="Times New Roman" w:hAnsi="Times New Roman"/>
          <w:b w:val="0"/>
          <w:sz w:val="24"/>
          <w:szCs w:val="24"/>
        </w:rPr>
      </w:pPr>
      <w:r w:rsidRPr="00A146B1">
        <w:rPr>
          <w:rFonts w:ascii="Times New Roman" w:hAnsi="Times New Roman"/>
          <w:b w:val="0"/>
          <w:sz w:val="24"/>
          <w:szCs w:val="24"/>
        </w:rPr>
        <w:lastRenderedPageBreak/>
        <w:t xml:space="preserve">Huntington, J. L., Hegewisch, K. C., </w:t>
      </w:r>
      <w:proofErr w:type="spellStart"/>
      <w:r w:rsidRPr="00A146B1">
        <w:rPr>
          <w:rFonts w:ascii="Times New Roman" w:hAnsi="Times New Roman"/>
          <w:b w:val="0"/>
          <w:sz w:val="24"/>
          <w:szCs w:val="24"/>
        </w:rPr>
        <w:t>Daudert</w:t>
      </w:r>
      <w:proofErr w:type="spellEnd"/>
      <w:r w:rsidRPr="00A146B1">
        <w:rPr>
          <w:rFonts w:ascii="Times New Roman" w:hAnsi="Times New Roman"/>
          <w:b w:val="0"/>
          <w:sz w:val="24"/>
          <w:szCs w:val="24"/>
        </w:rPr>
        <w:t xml:space="preserve">, B., Morton, C. G., </w:t>
      </w:r>
      <w:proofErr w:type="spellStart"/>
      <w:r w:rsidRPr="00A146B1">
        <w:rPr>
          <w:rFonts w:ascii="Times New Roman" w:hAnsi="Times New Roman"/>
          <w:b w:val="0"/>
          <w:sz w:val="24"/>
          <w:szCs w:val="24"/>
        </w:rPr>
        <w:t>Abatzoglou</w:t>
      </w:r>
      <w:proofErr w:type="spellEnd"/>
      <w:r w:rsidRPr="00A146B1">
        <w:rPr>
          <w:rFonts w:ascii="Times New Roman" w:hAnsi="Times New Roman"/>
          <w:b w:val="0"/>
          <w:sz w:val="24"/>
          <w:szCs w:val="24"/>
        </w:rPr>
        <w:t>, J. T., McEvoy, D. J., &amp; Erickson, T. (2017). Climate Engine: cloud computing and visualization of climate and remote sensing data for advanced natural resource monitoring and process understanding. Bulletin of the American Meteorological Society, 98(11), 2397-2410.</w:t>
      </w:r>
    </w:p>
    <w:p w14:paraId="6F3758A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Jones, J.W., </w:t>
      </w:r>
      <w:proofErr w:type="spellStart"/>
      <w:r w:rsidRPr="000E1408">
        <w:rPr>
          <w:rFonts w:ascii="Times New Roman" w:hAnsi="Times New Roman"/>
          <w:b w:val="0"/>
          <w:sz w:val="24"/>
          <w:szCs w:val="24"/>
        </w:rPr>
        <w:t>Antle</w:t>
      </w:r>
      <w:proofErr w:type="spellEnd"/>
      <w:r w:rsidRPr="000E1408">
        <w:rPr>
          <w:rFonts w:ascii="Times New Roman" w:hAnsi="Times New Roman"/>
          <w:b w:val="0"/>
          <w:sz w:val="24"/>
          <w:szCs w:val="24"/>
        </w:rPr>
        <w:t xml:space="preserve">, J.M., Basso, B., </w:t>
      </w:r>
      <w:proofErr w:type="spellStart"/>
      <w:r w:rsidRPr="000E1408">
        <w:rPr>
          <w:rFonts w:ascii="Times New Roman" w:hAnsi="Times New Roman"/>
          <w:b w:val="0"/>
          <w:sz w:val="24"/>
          <w:szCs w:val="24"/>
        </w:rPr>
        <w:t>Boote</w:t>
      </w:r>
      <w:proofErr w:type="spellEnd"/>
      <w:r w:rsidRPr="000E1408">
        <w:rPr>
          <w:rFonts w:ascii="Times New Roman" w:hAnsi="Times New Roman"/>
          <w:b w:val="0"/>
          <w:sz w:val="24"/>
          <w:szCs w:val="24"/>
        </w:rPr>
        <w:t xml:space="preserve">, K.J., Conant, R.T., Foster, I., </w:t>
      </w:r>
      <w:proofErr w:type="spellStart"/>
      <w:r w:rsidRPr="000E1408">
        <w:rPr>
          <w:rFonts w:ascii="Times New Roman" w:hAnsi="Times New Roman"/>
          <w:b w:val="0"/>
          <w:sz w:val="24"/>
          <w:szCs w:val="24"/>
        </w:rPr>
        <w:t>Godfray</w:t>
      </w:r>
      <w:proofErr w:type="spellEnd"/>
      <w:r w:rsidRPr="000E1408">
        <w:rPr>
          <w:rFonts w:ascii="Times New Roman" w:hAnsi="Times New Roman"/>
          <w:b w:val="0"/>
          <w:sz w:val="24"/>
          <w:szCs w:val="24"/>
        </w:rPr>
        <w:t>, H.C.J., Herrero, M., Howitt, R.E., Janssen, S. and Keating, B.A. (2017). Toward a new generation of agricultural system data, models, and knowledge products: State of agricultural systems science. Agricultural systems, 155, pp.269-288.</w:t>
      </w:r>
    </w:p>
    <w:p w14:paraId="39522C15"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Labadie, J. W. (2010), MODSIM 8.1: River basin management decision support system; User manual and documentation.</w:t>
      </w:r>
    </w:p>
    <w:p w14:paraId="2071FAD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Langevin, C. D., Hughes, J. D., Banta, E. R., Niswonger, R. G., Panday, S., &amp; Provost, A. M. (2017). Documentation for the MODFLOW 6 Groundwater Flow Model (No. 6-A55). US Geological Survey.</w:t>
      </w:r>
    </w:p>
    <w:p w14:paraId="4FB1FD4D" w14:textId="40509A9D"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Lappala</w:t>
      </w:r>
      <w:proofErr w:type="spellEnd"/>
      <w:r w:rsidRPr="000E1408">
        <w:rPr>
          <w:rFonts w:ascii="Times New Roman" w:hAnsi="Times New Roman"/>
          <w:b w:val="0"/>
          <w:sz w:val="24"/>
          <w:szCs w:val="24"/>
        </w:rPr>
        <w:t xml:space="preserve">, E.G., Healy, R.W., Weeks, E.P., </w:t>
      </w:r>
      <w:r w:rsidR="009F0064">
        <w:rPr>
          <w:rFonts w:ascii="Times New Roman" w:hAnsi="Times New Roman"/>
          <w:b w:val="0"/>
          <w:sz w:val="24"/>
          <w:szCs w:val="24"/>
        </w:rPr>
        <w:t>et al.,</w:t>
      </w:r>
      <w:r w:rsidRPr="000E1408">
        <w:rPr>
          <w:rFonts w:ascii="Times New Roman" w:hAnsi="Times New Roman"/>
          <w:b w:val="0"/>
          <w:sz w:val="24"/>
          <w:szCs w:val="24"/>
        </w:rPr>
        <w:t xml:space="preserve"> 1987, Documentation of computer program VS2D to solve the equations of fluid flow in variably saturated porous media: U.S. Geological Survey </w:t>
      </w:r>
      <w:proofErr w:type="spellStart"/>
      <w:r w:rsidRPr="000E1408">
        <w:rPr>
          <w:rFonts w:ascii="Times New Roman" w:hAnsi="Times New Roman"/>
          <w:b w:val="0"/>
          <w:sz w:val="24"/>
          <w:szCs w:val="24"/>
        </w:rPr>
        <w:t>WaterResources</w:t>
      </w:r>
      <w:proofErr w:type="spellEnd"/>
      <w:r w:rsidRPr="000E1408">
        <w:rPr>
          <w:rFonts w:ascii="Times New Roman" w:hAnsi="Times New Roman"/>
          <w:b w:val="0"/>
          <w:sz w:val="24"/>
          <w:szCs w:val="24"/>
        </w:rPr>
        <w:t xml:space="preserve"> Investigations Report 83–4099, 184 p., accessed June 27, 2017, at https://pubs.er.usgs.gov/publication/wri834099.</w:t>
      </w:r>
    </w:p>
    <w:p w14:paraId="7A4F46F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Regan, R.S., Hay, L.E., </w:t>
      </w:r>
      <w:proofErr w:type="spellStart"/>
      <w:r w:rsidRPr="000E1408">
        <w:rPr>
          <w:rFonts w:ascii="Times New Roman" w:hAnsi="Times New Roman"/>
          <w:b w:val="0"/>
          <w:sz w:val="24"/>
          <w:szCs w:val="24"/>
        </w:rPr>
        <w:t>Viger</w:t>
      </w:r>
      <w:proofErr w:type="spellEnd"/>
      <w:r w:rsidRPr="000E1408">
        <w:rPr>
          <w:rFonts w:ascii="Times New Roman" w:hAnsi="Times New Roman"/>
          <w:b w:val="0"/>
          <w:sz w:val="24"/>
          <w:szCs w:val="24"/>
        </w:rPr>
        <w:t xml:space="preserve">, R.J., Webb, R.M.T., </w:t>
      </w:r>
      <w:proofErr w:type="spellStart"/>
      <w:r w:rsidRPr="000E1408">
        <w:rPr>
          <w:rFonts w:ascii="Times New Roman" w:hAnsi="Times New Roman"/>
          <w:b w:val="0"/>
          <w:sz w:val="24"/>
          <w:szCs w:val="24"/>
        </w:rPr>
        <w:t>Payn</w:t>
      </w:r>
      <w:proofErr w:type="spellEnd"/>
      <w:r w:rsidRPr="000E1408">
        <w:rPr>
          <w:rFonts w:ascii="Times New Roman" w:hAnsi="Times New Roman"/>
          <w:b w:val="0"/>
          <w:sz w:val="24"/>
          <w:szCs w:val="24"/>
        </w:rPr>
        <w:t>, R.A., and LaFontaine, J.H., 2015, PRMS-IV, the precipitation-runoff modeling system, version 4: U.S. Geological Survey Techniques and Methods, book 6, chap. B7, 158 p., http://dx.doi.org/10.3133/tm6B7.</w:t>
      </w:r>
    </w:p>
    <w:p w14:paraId="4E62635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Niswonger, R.G., Regan, R.S.,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Barlow, P.M., 2008, GSFLOW-Coupled Ground-water and Surface-water FLOW model based on the integration of the Precipitation-Runoff Modeling System (PRMS) and the Modular Ground-Water Flow Model (MODFLOW-2005): U.S. Geological Survey Techniques and Methods 6-D1, 240 p.</w:t>
      </w:r>
    </w:p>
    <w:p w14:paraId="2F8928B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Niswonger, R. G., &amp;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(2016). Toward improved simulation of river operations through integration with a hydrologic model. Environmental Modelling &amp; Software, 82, 255-274.</w:t>
      </w:r>
    </w:p>
    <w:p w14:paraId="3BEBCBD9" w14:textId="37371593"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Regan, R.S., 2006, Documentation of the Unsaturated-Zone Flow (</w:t>
      </w:r>
      <w:r w:rsidR="00EE49BD">
        <w:rPr>
          <w:rFonts w:ascii="Times New Roman" w:hAnsi="Times New Roman"/>
          <w:b w:val="0"/>
          <w:sz w:val="24"/>
          <w:szCs w:val="24"/>
        </w:rPr>
        <w:t>UZF</w:t>
      </w:r>
      <w:r w:rsidRPr="000E1408">
        <w:rPr>
          <w:rFonts w:ascii="Times New Roman" w:hAnsi="Times New Roman"/>
          <w:b w:val="0"/>
          <w:sz w:val="24"/>
          <w:szCs w:val="24"/>
        </w:rPr>
        <w:t xml:space="preserve">) Package for modeling unsaturated flow between the land surface and the water table with MODFLOW-2005: U.S. Geological Survey Techniques and Methods 6-A19, 62 p. </w:t>
      </w:r>
    </w:p>
    <w:p w14:paraId="5FF815B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lastRenderedPageBreak/>
        <w:t xml:space="preserve">Niswonger, R.G., Panday, </w:t>
      </w:r>
      <w:proofErr w:type="spellStart"/>
      <w:r w:rsidRPr="000E1408">
        <w:rPr>
          <w:rFonts w:ascii="Times New Roman" w:hAnsi="Times New Roman"/>
          <w:b w:val="0"/>
          <w:sz w:val="24"/>
          <w:szCs w:val="24"/>
        </w:rPr>
        <w:t>Sorab</w:t>
      </w:r>
      <w:proofErr w:type="spellEnd"/>
      <w:r w:rsidRPr="000E1408">
        <w:rPr>
          <w:rFonts w:ascii="Times New Roman" w:hAnsi="Times New Roman"/>
          <w:b w:val="0"/>
          <w:sz w:val="24"/>
          <w:szCs w:val="24"/>
        </w:rPr>
        <w:t xml:space="preserve">, and Ibaraki, </w:t>
      </w:r>
      <w:proofErr w:type="spellStart"/>
      <w:r w:rsidRPr="000E1408">
        <w:rPr>
          <w:rFonts w:ascii="Times New Roman" w:hAnsi="Times New Roman"/>
          <w:b w:val="0"/>
          <w:sz w:val="24"/>
          <w:szCs w:val="24"/>
        </w:rPr>
        <w:t>Motomu</w:t>
      </w:r>
      <w:proofErr w:type="spellEnd"/>
      <w:r w:rsidRPr="000E1408">
        <w:rPr>
          <w:rFonts w:ascii="Times New Roman" w:hAnsi="Times New Roman"/>
          <w:b w:val="0"/>
          <w:sz w:val="24"/>
          <w:szCs w:val="24"/>
        </w:rPr>
        <w:t>, 2011, MODFLOW-NWT, A Newton formulation for MODFLOW-2005: U.S. Geological Survey Techniques and Methods 6–A37, 44 p</w:t>
      </w:r>
    </w:p>
    <w:p w14:paraId="4B666ED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 G., </w:t>
      </w: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&amp; Huntington, J. L. (2017). Managed aquifer recharge through off‐season irrigation in agricultural regions. Water Resources Research, 53(8), 6970-6992.</w:t>
      </w:r>
    </w:p>
    <w:p w14:paraId="33B7FC8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and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2005, Documentation of the Streamflow-Routing (SFR2) Package to include unsaturated flow beneath streams—A modification to SFR1: U.S. Geological Survey Techniques and Methods 6-A13, 50 p.</w:t>
      </w:r>
    </w:p>
    <w:p w14:paraId="345EFA7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xml:space="preserve">, D.E., </w:t>
      </w:r>
      <w:proofErr w:type="spellStart"/>
      <w:r w:rsidRPr="000E1408">
        <w:rPr>
          <w:rFonts w:ascii="Times New Roman" w:hAnsi="Times New Roman"/>
          <w:b w:val="0"/>
          <w:sz w:val="24"/>
          <w:szCs w:val="24"/>
        </w:rPr>
        <w:t>Konikow</w:t>
      </w:r>
      <w:proofErr w:type="spellEnd"/>
      <w:r w:rsidRPr="000E1408">
        <w:rPr>
          <w:rFonts w:ascii="Times New Roman" w:hAnsi="Times New Roman"/>
          <w:b w:val="0"/>
          <w:sz w:val="24"/>
          <w:szCs w:val="24"/>
        </w:rPr>
        <w:t xml:space="preserve">, L.F., and Banta, E.A., 2004, A new streamflow-routing (SFR1) package to simulate </w:t>
      </w:r>
      <w:proofErr w:type="spellStart"/>
      <w:r w:rsidRPr="000E1408">
        <w:rPr>
          <w:rFonts w:ascii="Times New Roman" w:hAnsi="Times New Roman"/>
          <w:b w:val="0"/>
          <w:sz w:val="24"/>
          <w:szCs w:val="24"/>
        </w:rPr>
        <w:t>streamaquifer</w:t>
      </w:r>
      <w:proofErr w:type="spellEnd"/>
      <w:r w:rsidRPr="000E1408">
        <w:rPr>
          <w:rFonts w:ascii="Times New Roman" w:hAnsi="Times New Roman"/>
          <w:b w:val="0"/>
          <w:sz w:val="24"/>
          <w:szCs w:val="24"/>
        </w:rPr>
        <w:t xml:space="preserve"> interaction with MODFLOW-2000: U.S. Geological Survey Open-File Report 04–1042, 95 p.</w:t>
      </w:r>
    </w:p>
    <w:p w14:paraId="3ABB8F0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Schmid, W., Hanson, R. T., Maddock III, T., &amp;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S. A. (2006). User guide for the farm process (FMP1) for the US Geological Survey’s modular three-dimensional finite-difference ground-water flow model, MODFLOW-2000. US Geological Survey Techniques and Methods, 6-A17.</w:t>
      </w:r>
    </w:p>
    <w:p w14:paraId="486A092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Tian, Y., Zheng, Y., Wu, B., Wu, X., Liu, J., &amp; Zheng, C. (2015). Modeling surface water-groundwater interaction in arid and semi-arid regions with intensive agriculture. Environmental Modelling &amp; Software, 63, 170-184.</w:t>
      </w:r>
    </w:p>
    <w:p w14:paraId="26EE1DAC"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Wang, Z. M., </w:t>
      </w:r>
      <w:proofErr w:type="spellStart"/>
      <w:r w:rsidRPr="000E1408">
        <w:rPr>
          <w:rFonts w:ascii="Times New Roman" w:hAnsi="Times New Roman"/>
          <w:b w:val="0"/>
          <w:sz w:val="24"/>
          <w:szCs w:val="24"/>
        </w:rPr>
        <w:t>Batelaan</w:t>
      </w:r>
      <w:proofErr w:type="spellEnd"/>
      <w:r w:rsidRPr="000E1408">
        <w:rPr>
          <w:rFonts w:ascii="Times New Roman" w:hAnsi="Times New Roman"/>
          <w:b w:val="0"/>
          <w:sz w:val="24"/>
          <w:szCs w:val="24"/>
        </w:rPr>
        <w:t xml:space="preserve">, O., &amp; De </w:t>
      </w:r>
      <w:proofErr w:type="spellStart"/>
      <w:r w:rsidRPr="000E1408">
        <w:rPr>
          <w:rFonts w:ascii="Times New Roman" w:hAnsi="Times New Roman"/>
          <w:b w:val="0"/>
          <w:sz w:val="24"/>
          <w:szCs w:val="24"/>
        </w:rPr>
        <w:t>Smedt</w:t>
      </w:r>
      <w:proofErr w:type="spellEnd"/>
      <w:r w:rsidRPr="000E1408">
        <w:rPr>
          <w:rFonts w:ascii="Times New Roman" w:hAnsi="Times New Roman"/>
          <w:b w:val="0"/>
          <w:sz w:val="24"/>
          <w:szCs w:val="24"/>
        </w:rPr>
        <w:t>, F. (1996). A distributed model for water and energy transfer between soil, plants and atmosphere (</w:t>
      </w:r>
      <w:proofErr w:type="spellStart"/>
      <w:r w:rsidRPr="000E1408">
        <w:rPr>
          <w:rFonts w:ascii="Times New Roman" w:hAnsi="Times New Roman"/>
          <w:b w:val="0"/>
          <w:sz w:val="24"/>
          <w:szCs w:val="24"/>
        </w:rPr>
        <w:t>WetSpa</w:t>
      </w:r>
      <w:proofErr w:type="spellEnd"/>
      <w:r w:rsidRPr="000E1408">
        <w:rPr>
          <w:rFonts w:ascii="Times New Roman" w:hAnsi="Times New Roman"/>
          <w:b w:val="0"/>
          <w:sz w:val="24"/>
          <w:szCs w:val="24"/>
        </w:rPr>
        <w:t>). Physics and Chemistry of the Earth, 21(3), 189-193.</w:t>
      </w:r>
    </w:p>
    <w:p w14:paraId="17F516AB"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Woolfenden</w:t>
      </w:r>
      <w:proofErr w:type="spellEnd"/>
      <w:r w:rsidRPr="000E1408">
        <w:rPr>
          <w:rFonts w:ascii="Times New Roman" w:hAnsi="Times New Roman"/>
          <w:b w:val="0"/>
          <w:sz w:val="24"/>
          <w:szCs w:val="24"/>
        </w:rPr>
        <w:t>, L.R., and Nishikawa, Tracy, eds., 2014. Simulation of groundwater and surface-water resources of the Santa Rosa Plain watershed, Sonoma County, California: U.S. Geological Survey Scientific Investigations Report 2014–5052, 258 p., http://dx.doi.org/10.3133/sir20145052</w:t>
      </w:r>
    </w:p>
    <w:p w14:paraId="491922ED" w14:textId="08A10F3A" w:rsidR="009812D3" w:rsidRDefault="000E1408" w:rsidP="000E1408">
      <w:pPr>
        <w:pStyle w:val="SectionHeading"/>
        <w:spacing w:line="240" w:lineRule="auto"/>
        <w:ind w:left="720" w:hanging="720"/>
        <w:sectPr w:rsidR="009812D3" w:rsidSect="00040549">
          <w:footerReference w:type="default" r:id="rId24"/>
          <w:footerReference w:type="first" r:id="rId25"/>
          <w:type w:val="oddPage"/>
          <w:pgSz w:w="12240" w:h="15840"/>
          <w:pgMar w:top="1440" w:right="1440" w:bottom="1440" w:left="1440" w:header="720" w:footer="720" w:gutter="0"/>
          <w:pgNumType w:start="1"/>
          <w:cols w:space="720"/>
          <w:titlePg/>
          <w:docGrid w:linePitch="360"/>
        </w:sectPr>
      </w:pPr>
      <w:r w:rsidRPr="000E1408">
        <w:rPr>
          <w:rFonts w:ascii="Times New Roman" w:hAnsi="Times New Roman"/>
          <w:b w:val="0"/>
          <w:sz w:val="24"/>
          <w:szCs w:val="24"/>
        </w:rPr>
        <w:t>Wu, X., Zheng, Y., Wu, B., Tian, Y., Han, F., &amp; Zheng, C. (2016). Optimizing conjunctive use of surface water and groundwater for irrigation to address human-nature water conflicts: A surrogate modeling approach. Agricultural Water Management, 163, 380-39</w:t>
      </w:r>
    </w:p>
    <w:bookmarkEnd w:id="340"/>
    <w:p w14:paraId="645DB6F6" w14:textId="1EB288C1" w:rsidR="008F614A" w:rsidRDefault="008F614A" w:rsidP="00652A2F">
      <w:pPr>
        <w:pStyle w:val="ISSNISBNDOIBackCover"/>
        <w:ind w:left="0"/>
      </w:pPr>
    </w:p>
    <w:sectPr w:rsidR="008F614A" w:rsidSect="0029519C">
      <w:footerReference w:type="default" r:id="rId26"/>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Essaid, Hedeff I." w:date="2019-04-16T09:18:00Z" w:initials="EHI">
    <w:p w14:paraId="7B41A0E0" w14:textId="30DF4320" w:rsidR="00BC311A" w:rsidRDefault="00BC311A">
      <w:pPr>
        <w:pStyle w:val="CommentText"/>
      </w:pPr>
      <w:r>
        <w:rPr>
          <w:rStyle w:val="CommentReference"/>
        </w:rPr>
        <w:annotationRef/>
      </w:r>
      <w:r>
        <w:t>I suggest using AGWU or AGWUP as your abbreviation for the package making the acronym more descriptive, e.g. SFR (not SF) and UZF (not UZ).</w:t>
      </w:r>
    </w:p>
  </w:comment>
  <w:comment w:id="5" w:author="Niswonger, Richard" w:date="2019-06-17T10:40:00Z" w:initials="NR">
    <w:p w14:paraId="75E07C56" w14:textId="462E52C6" w:rsidR="00BC311A" w:rsidRDefault="00BC311A">
      <w:pPr>
        <w:pStyle w:val="CommentText"/>
      </w:pPr>
      <w:r>
        <w:rPr>
          <w:rStyle w:val="CommentReference"/>
        </w:rPr>
        <w:annotationRef/>
      </w:r>
      <w:r>
        <w:t>Thanks for the suggestion. I tried several abbreviations. AG is easy to remember and easy to say. There is no rule requiring 3 letters. Keeping abbreviation as AG.</w:t>
      </w:r>
    </w:p>
  </w:comment>
  <w:comment w:id="7" w:author="Essaid, Hedeff I." w:date="2019-04-16T10:03:00Z" w:initials="EHI">
    <w:p w14:paraId="431080BE" w14:textId="6C85A37D" w:rsidR="00BC311A" w:rsidRDefault="00BC311A">
      <w:pPr>
        <w:pStyle w:val="CommentText"/>
      </w:pPr>
      <w:r>
        <w:rPr>
          <w:rStyle w:val="CommentReference"/>
        </w:rPr>
        <w:annotationRef/>
      </w:r>
      <w:r>
        <w:t>I think you need to structure this part of the abstract to explain and reflect the different options for representing ag water use: first start with the simple specified cases and then work up to the more complex cases. You need to define the concept of NIWR if you are going to use it in the abstract discussion.</w:t>
      </w:r>
    </w:p>
  </w:comment>
  <w:comment w:id="8" w:author="Niswonger, Richard" w:date="2019-06-17T10:42:00Z" w:initials="NR">
    <w:p w14:paraId="7A2A60D9" w14:textId="18FFC105" w:rsidR="00BC311A" w:rsidRDefault="00BC311A">
      <w:pPr>
        <w:pStyle w:val="CommentText"/>
      </w:pPr>
      <w:r>
        <w:rPr>
          <w:rStyle w:val="CommentReference"/>
        </w:rPr>
        <w:annotationRef/>
      </w:r>
      <w:r>
        <w:t>Good suggestion, I agree. Abstract was rewritten following this suggestion.</w:t>
      </w:r>
    </w:p>
  </w:comment>
  <w:comment w:id="9" w:author="Essaid, Hedeff I." w:date="2019-04-16T10:06:00Z" w:initials="EHI">
    <w:p w14:paraId="5584F418" w14:textId="5671FF76" w:rsidR="00BC311A" w:rsidRDefault="00BC311A">
      <w:pPr>
        <w:pStyle w:val="CommentText"/>
      </w:pPr>
      <w:r>
        <w:rPr>
          <w:rStyle w:val="CommentReference"/>
        </w:rPr>
        <w:annotationRef/>
      </w:r>
      <w:r>
        <w:t>I assume this information will be filled in</w:t>
      </w:r>
    </w:p>
  </w:comment>
  <w:comment w:id="10" w:author="Niswonger, Richard" w:date="2019-06-17T10:43:00Z" w:initials="NR">
    <w:p w14:paraId="269CA3A0" w14:textId="378E8A4C" w:rsidR="00BC311A" w:rsidRDefault="00BC311A">
      <w:pPr>
        <w:pStyle w:val="CommentText"/>
      </w:pPr>
      <w:r>
        <w:rPr>
          <w:rStyle w:val="CommentReference"/>
        </w:rPr>
        <w:annotationRef/>
      </w:r>
      <w:r>
        <w:t>Yes, after model archive is finalized</w:t>
      </w:r>
    </w:p>
  </w:comment>
  <w:comment w:id="15" w:author="Essaid, Hedeff I." w:date="2019-04-16T10:07:00Z" w:initials="EHI">
    <w:p w14:paraId="56665D5D" w14:textId="21A2D938" w:rsidR="00BC311A" w:rsidRDefault="00BC311A">
      <w:pPr>
        <w:pStyle w:val="CommentText"/>
      </w:pPr>
      <w:r>
        <w:rPr>
          <w:rStyle w:val="CommentReference"/>
        </w:rPr>
        <w:annotationRef/>
      </w:r>
      <w:r>
        <w:t>Need PRMS reference here</w:t>
      </w:r>
    </w:p>
  </w:comment>
  <w:comment w:id="16" w:author="Niswonger, Richard" w:date="2019-06-17T10:44:00Z" w:initials="NR">
    <w:p w14:paraId="725C5568" w14:textId="7B3254FB" w:rsidR="00BC311A" w:rsidRDefault="00BC311A">
      <w:pPr>
        <w:pStyle w:val="CommentText"/>
      </w:pPr>
      <w:r>
        <w:rPr>
          <w:rStyle w:val="CommentReference"/>
        </w:rPr>
        <w:annotationRef/>
      </w:r>
      <w:r>
        <w:t>Added ref</w:t>
      </w:r>
    </w:p>
  </w:comment>
  <w:comment w:id="17" w:author="Essaid, Hedeff I." w:date="2019-04-16T10:09:00Z" w:initials="EHI">
    <w:p w14:paraId="7692D737" w14:textId="62CC3F73" w:rsidR="00BC311A" w:rsidRDefault="00BC311A">
      <w:pPr>
        <w:pStyle w:val="CommentText"/>
      </w:pPr>
      <w:r>
        <w:rPr>
          <w:rStyle w:val="CommentReference"/>
        </w:rPr>
        <w:annotationRef/>
      </w:r>
      <w:r>
        <w:t>Is this what the Farm process does?</w:t>
      </w:r>
    </w:p>
  </w:comment>
  <w:comment w:id="18" w:author="Niswonger, Richard" w:date="2019-06-17T10:44:00Z" w:initials="NR">
    <w:p w14:paraId="54F32D73" w14:textId="1E48D7EF" w:rsidR="00BC311A" w:rsidRDefault="00BC311A">
      <w:pPr>
        <w:pStyle w:val="CommentText"/>
      </w:pPr>
      <w:r>
        <w:rPr>
          <w:rStyle w:val="CommentReference"/>
        </w:rPr>
        <w:annotationRef/>
      </w:r>
      <w:r>
        <w:t>Yes</w:t>
      </w:r>
    </w:p>
  </w:comment>
  <w:comment w:id="19" w:author="Essaid, Hedeff I." w:date="2019-04-16T10:09:00Z" w:initials="EHI">
    <w:p w14:paraId="5FD49127" w14:textId="500B45EA" w:rsidR="00BC311A" w:rsidRDefault="00BC311A">
      <w:pPr>
        <w:pStyle w:val="CommentText"/>
      </w:pPr>
      <w:r>
        <w:rPr>
          <w:rStyle w:val="CommentReference"/>
        </w:rPr>
        <w:annotationRef/>
      </w:r>
      <w:r>
        <w:t>Not yet defined</w:t>
      </w:r>
    </w:p>
  </w:comment>
  <w:comment w:id="20" w:author="Niswonger, Richard" w:date="2019-06-17T10:44:00Z" w:initials="NR">
    <w:p w14:paraId="72F1D656" w14:textId="5A3F26E7" w:rsidR="00BC311A" w:rsidRDefault="00BC311A">
      <w:pPr>
        <w:pStyle w:val="CommentText"/>
      </w:pPr>
      <w:r>
        <w:rPr>
          <w:rStyle w:val="CommentReference"/>
        </w:rPr>
        <w:annotationRef/>
      </w:r>
      <w:r>
        <w:t>Added definition of NIWR and GIWR to manuscript</w:t>
      </w:r>
    </w:p>
  </w:comment>
  <w:comment w:id="21" w:author="Essaid, Hedeff I." w:date="2019-04-16T10:10:00Z" w:initials="EHI">
    <w:p w14:paraId="486712A6" w14:textId="107FAA24" w:rsidR="00BC311A" w:rsidRDefault="00BC311A">
      <w:pPr>
        <w:pStyle w:val="CommentText"/>
      </w:pPr>
      <w:r>
        <w:rPr>
          <w:rStyle w:val="CommentReference"/>
        </w:rPr>
        <w:annotationRef/>
      </w:r>
      <w:r>
        <w:t>This capability is not explained anywhere. Can Ag areas be updated for each stress period? How are changes in irrigation technology represented? Are there different representations for flood irrigation versus drip irrigation?</w:t>
      </w:r>
    </w:p>
  </w:comment>
  <w:comment w:id="22" w:author="Niswonger, Richard" w:date="2019-06-17T10:45:00Z" w:initials="NR">
    <w:p w14:paraId="0CAED28B" w14:textId="606F40D1" w:rsidR="00BC311A" w:rsidRDefault="00BC311A">
      <w:pPr>
        <w:pStyle w:val="CommentText"/>
      </w:pPr>
      <w:r>
        <w:rPr>
          <w:rStyle w:val="CommentReference"/>
        </w:rPr>
        <w:annotationRef/>
      </w:r>
      <w:r>
        <w:t>More description was added explaining how this capability is represented in model, including a reference to the PRMS dynamic parameters documentation.</w:t>
      </w:r>
    </w:p>
  </w:comment>
  <w:comment w:id="26" w:author="Essaid, Hedeff I." w:date="2019-04-16T10:14:00Z" w:initials="EHI">
    <w:p w14:paraId="353E76BA" w14:textId="4DBAB626" w:rsidR="00BC311A" w:rsidRDefault="00BC311A">
      <w:pPr>
        <w:pStyle w:val="CommentText"/>
      </w:pPr>
      <w:r>
        <w:rPr>
          <w:rStyle w:val="CommentReference"/>
        </w:rPr>
        <w:annotationRef/>
      </w:r>
      <w:r>
        <w:t xml:space="preserve">I suggest adding a section to the methods section with more background and explanation of the interfacing of irrigation with MODFLOW and PRMS. A figure/diagram illustrating the application of irrigation water in a MODFLOW model and a PRMS model would be helpful. For the MODFLOW option can one use the </w:t>
      </w:r>
      <w:proofErr w:type="spellStart"/>
      <w:r>
        <w:t>ET+Recharge</w:t>
      </w:r>
      <w:proofErr w:type="spellEnd"/>
      <w:r>
        <w:t xml:space="preserve"> packages or only UZF. </w:t>
      </w:r>
      <w:proofErr w:type="gramStart"/>
      <w:r>
        <w:t>All of</w:t>
      </w:r>
      <w:proofErr w:type="gramEnd"/>
      <w:r>
        <w:t xml:space="preserve"> these options should be clearly outlined to support the later discussion of the different cases.</w:t>
      </w:r>
    </w:p>
    <w:p w14:paraId="71758C40" w14:textId="257CFED5" w:rsidR="00BC311A" w:rsidRDefault="00BC311A">
      <w:pPr>
        <w:pStyle w:val="CommentText"/>
      </w:pPr>
      <w:r>
        <w:t>Also, clearly identify the potential delivery losses and return flows and how they can be represented (e.g. return flow routing in MODFLOW versus GSFLOW; simulating canals versus using an efficiency factor, etc.) so that later discussions are clearer.</w:t>
      </w:r>
    </w:p>
  </w:comment>
  <w:comment w:id="27" w:author="Niswonger, Richard" w:date="2019-06-17T10:51:00Z" w:initials="NR">
    <w:p w14:paraId="27167B80" w14:textId="0079556E" w:rsidR="00BC311A" w:rsidRDefault="00BC311A">
      <w:pPr>
        <w:pStyle w:val="CommentText"/>
      </w:pPr>
      <w:r>
        <w:rPr>
          <w:rStyle w:val="CommentReference"/>
        </w:rPr>
        <w:annotationRef/>
      </w:r>
      <w:r>
        <w:t xml:space="preserve">The </w:t>
      </w:r>
      <w:proofErr w:type="spellStart"/>
      <w:r>
        <w:t>ms</w:t>
      </w:r>
      <w:proofErr w:type="spellEnd"/>
      <w:r>
        <w:t xml:space="preserve"> was re-organized to explain the irrigation process and how it is represented in the AG Package, including different options for specifying/calculating demand. Flow charts were modified to more clearly illustrate options and how it is implemented in different packages. </w:t>
      </w:r>
    </w:p>
  </w:comment>
  <w:comment w:id="28" w:author="Essaid, Hedeff I." w:date="2019-04-16T10:19:00Z" w:initials="EHI">
    <w:p w14:paraId="31180F65" w14:textId="0915A4F1" w:rsidR="00BC311A" w:rsidRDefault="00BC311A">
      <w:pPr>
        <w:pStyle w:val="CommentText"/>
      </w:pPr>
      <w:r>
        <w:rPr>
          <w:rStyle w:val="CommentReference"/>
        </w:rPr>
        <w:annotationRef/>
      </w:r>
      <w:r>
        <w:t xml:space="preserve">I think this should be changed to MODFLOW cells/PRMS HRUs. </w:t>
      </w:r>
    </w:p>
  </w:comment>
  <w:comment w:id="29" w:author="Niswonger, Richard" w:date="2019-06-17T11:16:00Z" w:initials="NR">
    <w:p w14:paraId="575B786D" w14:textId="54819452" w:rsidR="00BC311A" w:rsidRDefault="00BC311A">
      <w:pPr>
        <w:pStyle w:val="CommentText"/>
      </w:pPr>
      <w:r>
        <w:rPr>
          <w:rStyle w:val="CommentReference"/>
        </w:rPr>
        <w:annotationRef/>
      </w:r>
      <w:r>
        <w:t>Agreed. Change was made</w:t>
      </w:r>
    </w:p>
  </w:comment>
  <w:comment w:id="30" w:author="Essaid, Hedeff I." w:date="2019-04-16T10:20:00Z" w:initials="EHI">
    <w:p w14:paraId="66F0CA52" w14:textId="6BF4D838" w:rsidR="00BC311A" w:rsidRDefault="00BC311A">
      <w:pPr>
        <w:pStyle w:val="CommentText"/>
      </w:pPr>
      <w:r>
        <w:rPr>
          <w:rStyle w:val="CommentReference"/>
        </w:rPr>
        <w:annotationRef/>
      </w:r>
      <w:r>
        <w:t>Why italics? Still not defined.</w:t>
      </w:r>
    </w:p>
  </w:comment>
  <w:comment w:id="31" w:author="Niswonger, Richard" w:date="2019-06-17T11:16:00Z" w:initials="NR">
    <w:p w14:paraId="0A23FDBC" w14:textId="7EE6D4C1" w:rsidR="00BC311A" w:rsidRDefault="00BC311A">
      <w:pPr>
        <w:pStyle w:val="CommentText"/>
      </w:pPr>
      <w:r>
        <w:rPr>
          <w:rStyle w:val="CommentReference"/>
        </w:rPr>
        <w:annotationRef/>
      </w:r>
      <w:r>
        <w:t>Removed italics and added definition</w:t>
      </w:r>
    </w:p>
  </w:comment>
  <w:comment w:id="32" w:author="Essaid, Hedeff I." w:date="2019-04-16T10:29:00Z" w:initials="EHI">
    <w:p w14:paraId="542BE129" w14:textId="4E97D548" w:rsidR="00BC311A" w:rsidRDefault="00BC311A">
      <w:pPr>
        <w:pStyle w:val="CommentText"/>
      </w:pPr>
      <w:r>
        <w:rPr>
          <w:rStyle w:val="CommentReference"/>
        </w:rPr>
        <w:annotationRef/>
      </w:r>
      <w:r>
        <w:t>This sentence is combining two very different topics. I think you need to include an explanation of the direct ET from GW case in your MODFLOW/GSFLOW background section.</w:t>
      </w:r>
    </w:p>
  </w:comment>
  <w:comment w:id="33" w:author="Niswonger, Richard" w:date="2019-06-17T11:18:00Z" w:initials="NR">
    <w:p w14:paraId="787CDAA9" w14:textId="09E884F9" w:rsidR="00BC311A" w:rsidRDefault="00BC311A">
      <w:pPr>
        <w:pStyle w:val="CommentText"/>
      </w:pPr>
      <w:r>
        <w:rPr>
          <w:rStyle w:val="CommentReference"/>
        </w:rPr>
        <w:annotationRef/>
      </w:r>
      <w:r>
        <w:t>Agreed. This section was rewritten.</w:t>
      </w:r>
    </w:p>
  </w:comment>
  <w:comment w:id="34" w:author="Essaid, Hedeff I." w:date="2019-04-16T10:31:00Z" w:initials="EHI">
    <w:p w14:paraId="6AF3F033" w14:textId="62A09BFA" w:rsidR="00BC311A" w:rsidRDefault="00BC311A">
      <w:pPr>
        <w:pStyle w:val="CommentText"/>
      </w:pPr>
      <w:r>
        <w:rPr>
          <w:rStyle w:val="CommentReference"/>
        </w:rPr>
        <w:annotationRef/>
      </w:r>
      <w:r>
        <w:t xml:space="preserve">This is the case for GSFLOW but is it the case for MODFLOW? Explain when UZF ET and the ET package should be used. You don’t need to repeat all of the MODFLOW/GSFLOW </w:t>
      </w:r>
      <w:proofErr w:type="gramStart"/>
      <w:r>
        <w:t>background</w:t>
      </w:r>
      <w:proofErr w:type="gramEnd"/>
      <w:r>
        <w:t xml:space="preserve"> but you need to make it clear how to set them up properly to represent the processes needed for the different cases.</w:t>
      </w:r>
    </w:p>
  </w:comment>
  <w:comment w:id="35" w:author="Niswonger, Richard" w:date="2019-06-17T13:46:00Z" w:initials="NR">
    <w:p w14:paraId="6801E6FC" w14:textId="77777777" w:rsidR="00BC311A" w:rsidRDefault="00BC311A">
      <w:pPr>
        <w:pStyle w:val="CommentText"/>
      </w:pPr>
      <w:r>
        <w:rPr>
          <w:rStyle w:val="CommentReference"/>
        </w:rPr>
        <w:annotationRef/>
      </w:r>
      <w:r>
        <w:t xml:space="preserve">ET Package is not used for either case. UZF ET option or PRMS ET module are the options. This description was added to the section called </w:t>
      </w:r>
    </w:p>
    <w:p w14:paraId="2CD5A715" w14:textId="77777777" w:rsidR="00BC311A" w:rsidRDefault="00BC311A">
      <w:pPr>
        <w:pStyle w:val="CommentText"/>
      </w:pPr>
    </w:p>
    <w:p w14:paraId="61E33776" w14:textId="048489BE" w:rsidR="00BC311A" w:rsidRDefault="00BC311A">
      <w:pPr>
        <w:pStyle w:val="CommentText"/>
      </w:pPr>
      <w:r w:rsidRPr="009B2258">
        <w:t>4.1.2</w:t>
      </w:r>
      <w:r w:rsidRPr="009B2258">
        <w:tab/>
        <w:t>Simulating crop consumption</w:t>
      </w:r>
    </w:p>
  </w:comment>
  <w:comment w:id="36" w:author="Essaid, Hedeff I." w:date="2019-04-16T10:27:00Z" w:initials="EHI">
    <w:p w14:paraId="77DEA93D" w14:textId="149F4497" w:rsidR="00BC311A" w:rsidRDefault="00BC311A">
      <w:pPr>
        <w:pStyle w:val="CommentText"/>
      </w:pPr>
      <w:r>
        <w:rPr>
          <w:rStyle w:val="CommentReference"/>
        </w:rPr>
        <w:annotationRef/>
      </w:r>
      <w:r>
        <w:t xml:space="preserve">This paragraph and the previous paragraph seem like they should be part of the Methods Section. Maybe add the MODFLOW/GSFLOW background information (see comment above) to the </w:t>
      </w:r>
      <w:proofErr w:type="spellStart"/>
      <w:r>
        <w:t>the</w:t>
      </w:r>
      <w:proofErr w:type="spellEnd"/>
      <w:r>
        <w:t xml:space="preserve"> methods.</w:t>
      </w:r>
    </w:p>
  </w:comment>
  <w:comment w:id="37" w:author="Niswonger, Richard" w:date="2019-06-17T13:49:00Z" w:initials="NR">
    <w:p w14:paraId="6BA503B4" w14:textId="59112FAF" w:rsidR="00BC311A" w:rsidRDefault="00BC311A">
      <w:pPr>
        <w:pStyle w:val="CommentText"/>
      </w:pPr>
      <w:r>
        <w:rPr>
          <w:rStyle w:val="CommentReference"/>
        </w:rPr>
        <w:annotationRef/>
      </w:r>
      <w:r>
        <w:t>Agreed. Implementation of the AG Package into MODFLOW and GSFLOW is now described in a separate section called Irrigation water delivery. AN introduction to these packages and modules is provided and details for representing different irrigation practices is include</w:t>
      </w:r>
    </w:p>
  </w:comment>
  <w:comment w:id="44" w:author="Essaid, Hedeff I." w:date="2019-04-16T10:44:00Z" w:initials="EHI">
    <w:p w14:paraId="211EB454" w14:textId="10341EE8" w:rsidR="00BC311A" w:rsidRDefault="00BC311A">
      <w:pPr>
        <w:pStyle w:val="CommentText"/>
      </w:pPr>
      <w:r>
        <w:rPr>
          <w:rStyle w:val="CommentReference"/>
        </w:rPr>
        <w:annotationRef/>
      </w:r>
      <w:r>
        <w:t>I think you need an introductory section here that sets up the basic concepts of irrigation water delivery, application and return flows and their implementation in MODFLOW and GSFLOW. This information will set the background for the discussions below of the different configurations for representing irrigated systems. Is irrigation evenly divided between cells that connect to an irrigation diversion channel? Can water pumped in one cell be applied as irrigation in other cells?</w:t>
      </w:r>
    </w:p>
  </w:comment>
  <w:comment w:id="45" w:author="Niswonger, Richard" w:date="2019-06-17T14:06:00Z" w:initials="NR">
    <w:p w14:paraId="0E931AD0" w14:textId="5DC09F32" w:rsidR="00BC311A" w:rsidRDefault="00BC311A">
      <w:pPr>
        <w:pStyle w:val="CommentText"/>
      </w:pPr>
      <w:r>
        <w:rPr>
          <w:rStyle w:val="CommentReference"/>
        </w:rPr>
        <w:annotationRef/>
      </w:r>
      <w:r>
        <w:t>Agreed. I added several sections under the main methods section that first describe the irrigation processes being simulated and then explains the theory and implementation of the method.</w:t>
      </w:r>
    </w:p>
  </w:comment>
  <w:comment w:id="46" w:author="Essaid, Hedeff I." w:date="2019-04-16T10:45:00Z" w:initials="EHI">
    <w:p w14:paraId="48F3FA45" w14:textId="6BAC2C6F" w:rsidR="00BC311A" w:rsidRDefault="00BC311A">
      <w:pPr>
        <w:pStyle w:val="CommentText"/>
      </w:pPr>
      <w:r>
        <w:rPr>
          <w:rStyle w:val="CommentReference"/>
        </w:rPr>
        <w:annotationRef/>
      </w:r>
      <w:r>
        <w:t>There is a lot of overlap between this section and the following section describing the irrigation systems. The same four configuration/ model scenarios are described under both sections.</w:t>
      </w:r>
    </w:p>
  </w:comment>
  <w:comment w:id="47" w:author="Essaid, Hedeff I." w:date="2019-04-16T11:38:00Z" w:initials="EHI">
    <w:p w14:paraId="3DE50F85" w14:textId="6CB88D97" w:rsidR="00BC311A" w:rsidRDefault="00BC311A">
      <w:pPr>
        <w:pStyle w:val="CommentText"/>
      </w:pPr>
      <w:r>
        <w:rPr>
          <w:rStyle w:val="CommentReference"/>
        </w:rPr>
        <w:annotationRef/>
      </w:r>
      <w:r>
        <w:t>These descriptions are not tied to Figure 1. The descriptions in the following section are also not well tied to figure 1.</w:t>
      </w:r>
    </w:p>
  </w:comment>
  <w:comment w:id="48" w:author="Niswonger, Richard" w:date="2019-06-17T16:41:00Z" w:initials="NR">
    <w:p w14:paraId="41A8189B" w14:textId="10B1899E" w:rsidR="00BC311A" w:rsidRDefault="00BC311A">
      <w:pPr>
        <w:pStyle w:val="CommentText"/>
      </w:pPr>
      <w:r>
        <w:rPr>
          <w:rStyle w:val="CommentReference"/>
        </w:rPr>
        <w:annotationRef/>
      </w:r>
      <w:r>
        <w:t xml:space="preserve">Figure 1 is now figure 2. New figure 1 was added and conceptual and illustrates the processes simulated and the options for representing these processes. Figure 2 has been updated to more clearly follow the text and the associated subject headings. </w:t>
      </w:r>
    </w:p>
  </w:comment>
  <w:comment w:id="52" w:author="Essaid, Hedeff I." w:date="2019-04-16T10:54:00Z" w:initials="EHI">
    <w:p w14:paraId="2515576D" w14:textId="76A6E3E7" w:rsidR="00BC311A" w:rsidRDefault="00BC311A">
      <w:pPr>
        <w:pStyle w:val="CommentText"/>
      </w:pPr>
      <w:r>
        <w:rPr>
          <w:rStyle w:val="CommentReference"/>
        </w:rPr>
        <w:annotationRef/>
      </w:r>
      <w:r>
        <w:t xml:space="preserve">It seems to me that the net irrigation water applied is what is specified here – the net irrigation water requirement for ideal growth could be different. </w:t>
      </w:r>
    </w:p>
  </w:comment>
  <w:comment w:id="53" w:author="Niswonger, Richard" w:date="2019-06-17T16:46:00Z" w:initials="NR">
    <w:p w14:paraId="05F91A30" w14:textId="65A4071E" w:rsidR="00BC311A" w:rsidRDefault="00BC311A">
      <w:pPr>
        <w:pStyle w:val="CommentText"/>
      </w:pPr>
      <w:r>
        <w:rPr>
          <w:rStyle w:val="CommentReference"/>
        </w:rPr>
        <w:annotationRef/>
      </w:r>
      <w:r>
        <w:t>You are correct generally. NIWR is no longer used in this context.</w:t>
      </w:r>
    </w:p>
  </w:comment>
  <w:comment w:id="56" w:author="Essaid, Hedeff I." w:date="2019-04-16T10:52:00Z" w:initials="EHI">
    <w:p w14:paraId="2873EC39" w14:textId="3E05A234" w:rsidR="00BC311A" w:rsidRDefault="00BC311A">
      <w:pPr>
        <w:pStyle w:val="CommentText"/>
      </w:pPr>
      <w:r>
        <w:rPr>
          <w:rStyle w:val="CommentReference"/>
        </w:rPr>
        <w:annotationRef/>
      </w:r>
      <w:r>
        <w:t>Is this correct? Can both be specified simultaneously? Do these specified rates determine the amount of irrigation water applied? Is there some other calculation of a specified NIWR that comes into play?</w:t>
      </w:r>
    </w:p>
  </w:comment>
  <w:comment w:id="57" w:author="Niswonger, Richard" w:date="2019-06-17T16:47:00Z" w:initials="NR">
    <w:p w14:paraId="6CA0EBE4" w14:textId="21CA1BA2" w:rsidR="00BC311A" w:rsidRDefault="00BC311A">
      <w:pPr>
        <w:pStyle w:val="CommentText"/>
      </w:pPr>
      <w:r>
        <w:rPr>
          <w:rStyle w:val="CommentReference"/>
        </w:rPr>
        <w:annotationRef/>
      </w:r>
      <w:r>
        <w:t>Details more clearly explaining these options were added. These options are now organized by section headings.</w:t>
      </w:r>
    </w:p>
  </w:comment>
  <w:comment w:id="61" w:author="Essaid, Hedeff I." w:date="2019-04-16T10:48:00Z" w:initials="EHI">
    <w:p w14:paraId="6E04EB7B" w14:textId="408B0C5B" w:rsidR="00BC311A" w:rsidRDefault="00BC311A">
      <w:pPr>
        <w:pStyle w:val="CommentText"/>
      </w:pPr>
      <w:r>
        <w:rPr>
          <w:rStyle w:val="CommentReference"/>
        </w:rPr>
        <w:annotationRef/>
      </w:r>
      <w:r>
        <w:t xml:space="preserve">Still not defined/explained. </w:t>
      </w:r>
    </w:p>
  </w:comment>
  <w:comment w:id="62" w:author="Niswonger, Richard" w:date="2019-06-17T16:48:00Z" w:initials="NR">
    <w:p w14:paraId="09565BDD" w14:textId="77777777" w:rsidR="00BC311A" w:rsidRDefault="00BC311A">
      <w:pPr>
        <w:pStyle w:val="CommentText"/>
      </w:pPr>
      <w:r>
        <w:rPr>
          <w:rStyle w:val="CommentReference"/>
        </w:rPr>
        <w:annotationRef/>
      </w:r>
      <w:r>
        <w:t>Definition added:</w:t>
      </w:r>
    </w:p>
    <w:p w14:paraId="4394E1B8" w14:textId="77777777" w:rsidR="00BC311A" w:rsidRDefault="00BC311A">
      <w:pPr>
        <w:pStyle w:val="CommentText"/>
      </w:pPr>
    </w:p>
    <w:p w14:paraId="6192E44D" w14:textId="41A41D8B" w:rsidR="00BC311A" w:rsidRDefault="00BC311A">
      <w:pPr>
        <w:pStyle w:val="CommentText"/>
      </w:pPr>
      <w:r>
        <w:t>Net irrigation water requirement (NIWR; L) is the total annual quantity of water required for plant growth divided by the irrigated area (Allen et al., 1998)</w:t>
      </w:r>
    </w:p>
  </w:comment>
  <w:comment w:id="63" w:author="Essaid, Hedeff I." w:date="2019-04-16T10:56:00Z" w:initials="EHI">
    <w:p w14:paraId="2555E14B" w14:textId="698E8706" w:rsidR="00BC311A" w:rsidRDefault="00BC311A">
      <w:pPr>
        <w:pStyle w:val="CommentText"/>
      </w:pPr>
      <w:r>
        <w:rPr>
          <w:rStyle w:val="CommentReference"/>
        </w:rPr>
        <w:annotationRef/>
      </w:r>
      <w:r>
        <w:t>This explanation should be in the new methods section explaining implementation in MODFLOW and GSFLOW simulations. Is irrigation water applied as soon as the diversion/pumping occurs?</w:t>
      </w:r>
    </w:p>
  </w:comment>
  <w:comment w:id="64" w:author="Niswonger, Richard" w:date="2019-06-17T16:49:00Z" w:initials="NR">
    <w:p w14:paraId="500E4532" w14:textId="27B648B5" w:rsidR="00BC311A" w:rsidRDefault="00BC311A">
      <w:pPr>
        <w:pStyle w:val="CommentText"/>
      </w:pPr>
      <w:r>
        <w:rPr>
          <w:rStyle w:val="CommentReference"/>
        </w:rPr>
        <w:annotationRef/>
      </w:r>
      <w:r>
        <w:t>This explanation was added to new methods section. Yes, diverted water is routed down segments and applied as irrigation during the same time step.</w:t>
      </w:r>
    </w:p>
  </w:comment>
  <w:comment w:id="65" w:author="Essaid, Hedeff I." w:date="2019-04-16T10:58:00Z" w:initials="EHI">
    <w:p w14:paraId="2EE974F9" w14:textId="3420BBB8" w:rsidR="00BC311A" w:rsidRDefault="00BC311A">
      <w:pPr>
        <w:pStyle w:val="CommentText"/>
      </w:pPr>
      <w:r>
        <w:rPr>
          <w:rStyle w:val="CommentReference"/>
        </w:rPr>
        <w:annotationRef/>
      </w:r>
      <w:r>
        <w:t xml:space="preserve">I am confused by this sentence. Is this the alternative to using UZF and having ET be calculated? I think this is something that needs to be clarified in the new methods section above. Lay out </w:t>
      </w:r>
      <w:proofErr w:type="gramStart"/>
      <w:r>
        <w:t>all of</w:t>
      </w:r>
      <w:proofErr w:type="gramEnd"/>
      <w:r>
        <w:t xml:space="preserve"> the options and the appropriate packages for representing ET/crop use when applying MODFLOW versus GSFLOW.</w:t>
      </w:r>
    </w:p>
  </w:comment>
  <w:comment w:id="66" w:author="Niswonger, Richard" w:date="2019-06-17T16:51:00Z" w:initials="NR">
    <w:p w14:paraId="1D1F0356" w14:textId="77777777" w:rsidR="00BC311A" w:rsidRDefault="00BC311A">
      <w:pPr>
        <w:pStyle w:val="CommentText"/>
      </w:pPr>
      <w:r>
        <w:rPr>
          <w:rStyle w:val="CommentReference"/>
        </w:rPr>
        <w:annotationRef/>
      </w:r>
      <w:r>
        <w:t>This was re-written:</w:t>
      </w:r>
    </w:p>
    <w:p w14:paraId="426D194E" w14:textId="77777777" w:rsidR="00BC311A" w:rsidRDefault="00BC311A">
      <w:pPr>
        <w:pStyle w:val="CommentText"/>
      </w:pPr>
    </w:p>
    <w:p w14:paraId="6E709BBA" w14:textId="77777777" w:rsidR="00BC311A" w:rsidRDefault="00BC311A" w:rsidP="00D94B5F">
      <w:pPr>
        <w:pStyle w:val="BodyText"/>
      </w:pPr>
      <w:r>
        <w:t>Irrigation water is</w:t>
      </w:r>
      <w:r w:rsidRPr="00CF6B50">
        <w:t xml:space="preserve"> </w:t>
      </w:r>
      <w:r>
        <w:t>applied to MODFLOW cells or PRMS HRUs; ET and groundwater and surface water return flow is simulated using explicit representation of irrigation delivery infrastructure. Or, infrastructure can be represented implicitly using efficiency factors, and the difference between irrigation water delivery and crop consumption is applied as groundwater return flow, and surface water return flow is assumed to be zero.</w:t>
      </w:r>
    </w:p>
    <w:p w14:paraId="17101190" w14:textId="49CFC2B3" w:rsidR="00BC311A" w:rsidRDefault="00BC311A">
      <w:pPr>
        <w:pStyle w:val="CommentText"/>
      </w:pPr>
    </w:p>
  </w:comment>
  <w:comment w:id="67" w:author="Essaid, Hedeff I." w:date="2019-04-16T11:13:00Z" w:initials="EHI">
    <w:p w14:paraId="15EB5736" w14:textId="1974CCD0" w:rsidR="00BC311A" w:rsidRDefault="00BC311A">
      <w:pPr>
        <w:pStyle w:val="CommentText"/>
      </w:pPr>
      <w:r>
        <w:rPr>
          <w:rStyle w:val="CommentReference"/>
        </w:rPr>
        <w:annotationRef/>
      </w:r>
      <w:r>
        <w:t xml:space="preserve"> I think that the net irrigation water applied is determined by the specified NIWR, SW diversion and supplemental GW pumping. The specified NIWR may not be sustained.</w:t>
      </w:r>
    </w:p>
  </w:comment>
  <w:comment w:id="68" w:author="Niswonger, Richard" w:date="2019-06-17T16:52:00Z" w:initials="NR">
    <w:p w14:paraId="45D92EA4" w14:textId="77777777" w:rsidR="00BC311A" w:rsidRDefault="00BC311A">
      <w:pPr>
        <w:pStyle w:val="CommentText"/>
      </w:pPr>
      <w:r>
        <w:rPr>
          <w:rStyle w:val="CommentReference"/>
        </w:rPr>
        <w:annotationRef/>
      </w:r>
      <w:r>
        <w:t>This option really is part of the first option. Thus, they were consolidated. Also, a new section as added called:</w:t>
      </w:r>
    </w:p>
    <w:p w14:paraId="07898419" w14:textId="77777777" w:rsidR="00BC311A" w:rsidRDefault="00BC311A">
      <w:pPr>
        <w:pStyle w:val="CommentText"/>
      </w:pPr>
    </w:p>
    <w:p w14:paraId="419D5F84" w14:textId="77777777" w:rsidR="00BC311A" w:rsidRDefault="00BC311A" w:rsidP="00D94B5F">
      <w:pPr>
        <w:pStyle w:val="Heading4"/>
      </w:pPr>
      <w:r>
        <w:t>Constraining surface water diversions and groundwater pumping rates</w:t>
      </w:r>
    </w:p>
    <w:p w14:paraId="711318F7" w14:textId="37DF2B36" w:rsidR="00BC311A" w:rsidRDefault="00BC311A">
      <w:pPr>
        <w:pStyle w:val="CommentText"/>
      </w:pPr>
      <w:r>
        <w:t xml:space="preserve"> </w:t>
      </w:r>
    </w:p>
  </w:comment>
  <w:comment w:id="71" w:author="Essaid, Hedeff I." w:date="2019-04-16T11:08:00Z" w:initials="EHI">
    <w:p w14:paraId="23F1753B" w14:textId="318F956A" w:rsidR="00BC311A" w:rsidRDefault="00BC311A">
      <w:pPr>
        <w:pStyle w:val="CommentText"/>
      </w:pPr>
      <w:r>
        <w:rPr>
          <w:rStyle w:val="CommentReference"/>
        </w:rPr>
        <w:annotationRef/>
      </w:r>
      <w:r>
        <w:t>Still not defined. How is this requirement calculated for this scenario? Once again, it seems that the actual irrigation applied could be less than NIWR if there are not sufficient SW and GW supplies.</w:t>
      </w:r>
    </w:p>
  </w:comment>
  <w:comment w:id="72" w:author="Niswonger, Richard" w:date="2019-06-17T16:54:00Z" w:initials="NR">
    <w:p w14:paraId="05FCFF65" w14:textId="07E2B849" w:rsidR="00BC311A" w:rsidRDefault="00BC311A">
      <w:pPr>
        <w:pStyle w:val="CommentText"/>
      </w:pPr>
      <w:r>
        <w:rPr>
          <w:rStyle w:val="CommentReference"/>
        </w:rPr>
        <w:annotationRef/>
      </w:r>
      <w:r>
        <w:t>Added definition. Yes, the total NIWR may not be delivered. These descriptions were elaborated. However, we need equations to set the demand and delivery under well water conditions followed by constraints by water supply</w:t>
      </w:r>
    </w:p>
  </w:comment>
  <w:comment w:id="73" w:author="Niswonger, Richard" w:date="2019-06-17T16:56:00Z" w:initials="NR">
    <w:p w14:paraId="1FC46AFD" w14:textId="6DD674F6" w:rsidR="00BC311A" w:rsidRDefault="00BC311A">
      <w:pPr>
        <w:pStyle w:val="CommentText"/>
      </w:pPr>
      <w:r>
        <w:rPr>
          <w:rStyle w:val="CommentReference"/>
        </w:rPr>
        <w:annotationRef/>
      </w:r>
      <w:r>
        <w:t xml:space="preserve">It is positive. </w:t>
      </w:r>
      <w:proofErr w:type="spellStart"/>
      <w:r>
        <w:t>Qdiversion</w:t>
      </w:r>
      <w:proofErr w:type="spellEnd"/>
      <w:r>
        <w:t xml:space="preserve"> is less than or equal to FAC*NIWR</w:t>
      </w:r>
    </w:p>
  </w:comment>
  <w:comment w:id="75" w:author="Essaid, Hedeff I." w:date="2019-04-16T11:18:00Z" w:initials="EHI">
    <w:p w14:paraId="5DB37F94" w14:textId="58ADA4DC" w:rsidR="00BC311A" w:rsidRDefault="00BC311A">
      <w:pPr>
        <w:pStyle w:val="CommentText"/>
      </w:pPr>
      <w:r>
        <w:rPr>
          <w:rStyle w:val="CommentReference"/>
        </w:rPr>
        <w:annotationRef/>
      </w:r>
      <w:r>
        <w:t>Is a threshold streamflow rate specified by the user or is it limited when streamflow goes to zero?</w:t>
      </w:r>
    </w:p>
  </w:comment>
  <w:comment w:id="76" w:author="Niswonger, Richard" w:date="2019-06-17T16:58:00Z" w:initials="NR">
    <w:p w14:paraId="2CBCD68C" w14:textId="4CC83739" w:rsidR="00BC311A" w:rsidRDefault="00BC311A">
      <w:pPr>
        <w:pStyle w:val="CommentText"/>
      </w:pPr>
      <w:r>
        <w:rPr>
          <w:rStyle w:val="CommentReference"/>
        </w:rPr>
        <w:annotationRef/>
      </w:r>
      <w:r>
        <w:t>Both the specified diversion rate and actual amount of flow (supply) limit the diversion rate</w:t>
      </w:r>
    </w:p>
  </w:comment>
  <w:comment w:id="79" w:author="Essaid, Hedeff I." w:date="2019-04-16T11:11:00Z" w:initials="EHI">
    <w:p w14:paraId="26228CEE" w14:textId="16A7D1A5" w:rsidR="00BC311A" w:rsidRDefault="00BC311A">
      <w:pPr>
        <w:pStyle w:val="CommentText"/>
      </w:pPr>
      <w:r>
        <w:rPr>
          <w:rStyle w:val="CommentReference"/>
        </w:rPr>
        <w:annotationRef/>
      </w:r>
      <w:r>
        <w:t>Is this fraction specified by the user? Are there any limits on GW pumping if water levels drop too much (e.g. below the well screen)?</w:t>
      </w:r>
    </w:p>
  </w:comment>
  <w:comment w:id="80" w:author="Niswonger, Richard" w:date="2019-06-17T16:59:00Z" w:initials="NR">
    <w:p w14:paraId="6056A1EB" w14:textId="77777777" w:rsidR="00BC311A" w:rsidRDefault="00BC311A">
      <w:pPr>
        <w:pStyle w:val="CommentText"/>
      </w:pPr>
      <w:r>
        <w:rPr>
          <w:rStyle w:val="CommentReference"/>
        </w:rPr>
        <w:annotationRef/>
      </w:r>
      <w:r>
        <w:t xml:space="preserve">The fraction is specified by the user and GW head both constrain the amount of pumping. Additional explanation was added to </w:t>
      </w:r>
      <w:proofErr w:type="spellStart"/>
      <w:r>
        <w:t>ew</w:t>
      </w:r>
      <w:proofErr w:type="spellEnd"/>
      <w:r>
        <w:t xml:space="preserve"> section titled</w:t>
      </w:r>
    </w:p>
    <w:p w14:paraId="768EA223" w14:textId="77777777" w:rsidR="00BC311A" w:rsidRDefault="00BC311A" w:rsidP="00565E42">
      <w:pPr>
        <w:pStyle w:val="Heading4"/>
      </w:pPr>
      <w:r>
        <w:t>Constraining surface water diversions and groundwater pumping rates</w:t>
      </w:r>
    </w:p>
    <w:p w14:paraId="37FB611F" w14:textId="5959AD35" w:rsidR="00BC311A" w:rsidRDefault="00BC311A">
      <w:pPr>
        <w:pStyle w:val="CommentText"/>
      </w:pPr>
    </w:p>
  </w:comment>
  <w:comment w:id="83" w:author="Essaid, Hedeff I." w:date="2019-04-16T11:28:00Z" w:initials="EHI">
    <w:p w14:paraId="07E58C9A" w14:textId="67657B34" w:rsidR="00BC311A" w:rsidRDefault="00BC311A">
      <w:pPr>
        <w:pStyle w:val="CommentText"/>
      </w:pPr>
      <w:r>
        <w:rPr>
          <w:rStyle w:val="CommentReference"/>
        </w:rPr>
        <w:annotationRef/>
      </w:r>
      <w:r>
        <w:t>Not defined</w:t>
      </w:r>
    </w:p>
  </w:comment>
  <w:comment w:id="84" w:author="Niswonger, Richard" w:date="2019-06-17T17:02:00Z" w:initials="NR">
    <w:p w14:paraId="39C2E6ED" w14:textId="4B44903A" w:rsidR="00BC311A" w:rsidRDefault="00BC311A">
      <w:pPr>
        <w:pStyle w:val="CommentText"/>
      </w:pPr>
      <w:r>
        <w:rPr>
          <w:rStyle w:val="CommentReference"/>
        </w:rPr>
        <w:annotationRef/>
      </w:r>
      <w:r>
        <w:t>Definition added</w:t>
      </w:r>
    </w:p>
  </w:comment>
  <w:comment w:id="81" w:author="Essaid, Hedeff I." w:date="2019-04-16T11:20:00Z" w:initials="EHI">
    <w:p w14:paraId="6F95FE04" w14:textId="1C6D179D" w:rsidR="00BC311A" w:rsidRDefault="00BC311A">
      <w:pPr>
        <w:pStyle w:val="CommentText"/>
      </w:pPr>
      <w:r>
        <w:rPr>
          <w:rStyle w:val="CommentReference"/>
        </w:rPr>
        <w:annotationRef/>
      </w:r>
      <w:r>
        <w:t>I think I am having difficulties with terminologies. First, I am a little thrown off by the net versus gross irrigation water requirement (maybe because it is tax season). I think a gross amount is generally greater than a net amount, but equation 3 is the opposite. Second, in my mind the NIWR would be the requirement for optimal growth, e.g. the well-watered case. This requirement is then constrained by water availability yielding a model calculated irrigation water delivery/application. This delivery/application rate is determined differently in each of the irrigation scenarios.</w:t>
      </w:r>
    </w:p>
  </w:comment>
  <w:comment w:id="82" w:author="Niswonger, Richard" w:date="2019-06-17T17:01:00Z" w:initials="NR">
    <w:p w14:paraId="58EF1CE3" w14:textId="5609AD84" w:rsidR="00BC311A" w:rsidRDefault="00BC311A">
      <w:pPr>
        <w:pStyle w:val="CommentText"/>
      </w:pPr>
      <w:r>
        <w:rPr>
          <w:rStyle w:val="CommentReference"/>
        </w:rPr>
        <w:annotationRef/>
      </w:r>
      <w:r>
        <w:t>Yes, this was not very clear. I added definitions to NIWR and GIWR and provided additional detail.</w:t>
      </w:r>
    </w:p>
  </w:comment>
  <w:comment w:id="85" w:author="Essaid, Hedeff I." w:date="2019-04-16T11:55:00Z" w:initials="EHI">
    <w:p w14:paraId="2F59A552" w14:textId="4832E6B2" w:rsidR="00BC311A" w:rsidRDefault="00BC311A">
      <w:pPr>
        <w:pStyle w:val="CommentText"/>
      </w:pPr>
      <w:r>
        <w:rPr>
          <w:rStyle w:val="CommentReference"/>
        </w:rPr>
        <w:annotationRef/>
      </w:r>
      <w:r>
        <w:t>Report units of these variables (and any others in the manuscript that do not have units)</w:t>
      </w:r>
    </w:p>
  </w:comment>
  <w:comment w:id="86" w:author="Niswonger, Richard" w:date="2019-06-17T17:03:00Z" w:initials="NR">
    <w:p w14:paraId="205DCC00" w14:textId="6CE2B854" w:rsidR="00BC311A" w:rsidRDefault="00BC311A">
      <w:pPr>
        <w:pStyle w:val="CommentText"/>
      </w:pPr>
      <w:r>
        <w:rPr>
          <w:rStyle w:val="CommentReference"/>
        </w:rPr>
        <w:annotationRef/>
      </w:r>
      <w:r>
        <w:t>Done</w:t>
      </w:r>
    </w:p>
  </w:comment>
  <w:comment w:id="88" w:author="Essaid, Hedeff I." w:date="2019-04-16T11:39:00Z" w:initials="EHI">
    <w:p w14:paraId="699DAC08" w14:textId="24C217A6" w:rsidR="00BC311A" w:rsidRDefault="00BC311A">
      <w:pPr>
        <w:pStyle w:val="CommentText"/>
      </w:pPr>
      <w:r>
        <w:rPr>
          <w:rStyle w:val="CommentReference"/>
        </w:rPr>
        <w:annotationRef/>
      </w:r>
      <w:r>
        <w:t>How is this determined?</w:t>
      </w:r>
    </w:p>
  </w:comment>
  <w:comment w:id="89" w:author="Niswonger, Richard" w:date="2019-06-17T17:03:00Z" w:initials="NR">
    <w:p w14:paraId="38CB22A4" w14:textId="3D47C93E" w:rsidR="00BC311A" w:rsidRDefault="00BC311A">
      <w:pPr>
        <w:pStyle w:val="CommentText"/>
      </w:pPr>
      <w:r>
        <w:rPr>
          <w:rStyle w:val="CommentReference"/>
        </w:rPr>
        <w:annotationRef/>
      </w:r>
      <w:r>
        <w:t>This section was rewritten. It is determined in different ways depending on the option. Greater explanation was added.</w:t>
      </w:r>
    </w:p>
  </w:comment>
  <w:comment w:id="93" w:author="Essaid, Hedeff I." w:date="2019-04-16T11:44:00Z" w:initials="EHI">
    <w:p w14:paraId="5F9F5361" w14:textId="1CBD0096" w:rsidR="00BC311A" w:rsidRDefault="00BC311A">
      <w:pPr>
        <w:pStyle w:val="CommentText"/>
      </w:pPr>
      <w:r>
        <w:rPr>
          <w:rStyle w:val="CommentReference"/>
        </w:rPr>
        <w:annotationRef/>
      </w:r>
      <w:r>
        <w:t>I think that the description above of the 4 configurations should be incorporated into section 4.2. The discussions that follow should come before the details for the configurations. This can be preceded by a little more info about the interfacing with MODFLOW versus GSFLOW.</w:t>
      </w:r>
    </w:p>
  </w:comment>
  <w:comment w:id="94" w:author="Niswonger, Richard" w:date="2019-06-17T17:04:00Z" w:initials="NR">
    <w:p w14:paraId="06002B2A" w14:textId="3B8CF93D" w:rsidR="00BC311A" w:rsidRDefault="00BC311A">
      <w:pPr>
        <w:pStyle w:val="CommentText"/>
      </w:pPr>
      <w:r>
        <w:rPr>
          <w:rStyle w:val="CommentReference"/>
        </w:rPr>
        <w:annotationRef/>
      </w:r>
      <w:r>
        <w:t xml:space="preserve">The new methods section was reorganized, and the 4 configurations were </w:t>
      </w:r>
      <w:proofErr w:type="gramStart"/>
      <w:r>
        <w:t>consolidate</w:t>
      </w:r>
      <w:proofErr w:type="gramEnd"/>
      <w:r>
        <w:t xml:space="preserve"> into 3. First these configurations are described conceptually and then in terms of theoretical representation.</w:t>
      </w:r>
    </w:p>
  </w:comment>
  <w:comment w:id="97" w:author="Essaid, Hedeff I." w:date="2019-04-16T11:48:00Z" w:initials="EHI">
    <w:p w14:paraId="519F9BAE" w14:textId="3493D4FC" w:rsidR="00BC311A" w:rsidRDefault="00BC311A">
      <w:pPr>
        <w:pStyle w:val="CommentText"/>
      </w:pPr>
      <w:r>
        <w:rPr>
          <w:rStyle w:val="CommentReference"/>
        </w:rPr>
        <w:annotationRef/>
      </w:r>
      <w:r>
        <w:t>Explain how the limiting conditions are specified</w:t>
      </w:r>
    </w:p>
  </w:comment>
  <w:comment w:id="98" w:author="Niswonger, Richard" w:date="2019-06-17T17:06:00Z" w:initials="NR">
    <w:p w14:paraId="5687692D" w14:textId="77777777" w:rsidR="00BC311A" w:rsidRDefault="00BC311A">
      <w:pPr>
        <w:pStyle w:val="CommentText"/>
      </w:pPr>
      <w:r>
        <w:rPr>
          <w:rStyle w:val="CommentReference"/>
        </w:rPr>
        <w:annotationRef/>
      </w:r>
      <w:r>
        <w:t>See new section titled</w:t>
      </w:r>
    </w:p>
    <w:p w14:paraId="23DAC1D6" w14:textId="77777777" w:rsidR="00BC311A" w:rsidRDefault="00BC311A" w:rsidP="008C1E95">
      <w:pPr>
        <w:pStyle w:val="Heading4"/>
      </w:pPr>
      <w:r>
        <w:t>Constraining surface water diversions and groundwater pumping rates</w:t>
      </w:r>
    </w:p>
    <w:p w14:paraId="6051F1A7" w14:textId="13A25AF0" w:rsidR="00BC311A" w:rsidRDefault="00BC311A">
      <w:pPr>
        <w:pStyle w:val="CommentText"/>
      </w:pPr>
    </w:p>
  </w:comment>
  <w:comment w:id="99" w:author="Essaid, Hedeff I." w:date="2019-04-16T11:42:00Z" w:initials="EHI">
    <w:p w14:paraId="461D2CC8" w14:textId="77777777" w:rsidR="00BC311A" w:rsidRDefault="00BC311A">
      <w:pPr>
        <w:pStyle w:val="CommentText"/>
      </w:pPr>
      <w:r>
        <w:rPr>
          <w:rStyle w:val="CommentReference"/>
        </w:rPr>
        <w:annotationRef/>
      </w:r>
      <w:r>
        <w:t>Do you mean surface return flow?</w:t>
      </w:r>
    </w:p>
    <w:p w14:paraId="70CDFD9F" w14:textId="1A1C9D75" w:rsidR="00BC311A" w:rsidRDefault="00BC311A">
      <w:pPr>
        <w:pStyle w:val="CommentText"/>
      </w:pPr>
    </w:p>
  </w:comment>
  <w:comment w:id="100" w:author="Niswonger, Richard" w:date="2019-06-17T17:15:00Z" w:initials="NR">
    <w:p w14:paraId="378457C2" w14:textId="56D1613A" w:rsidR="00BC311A" w:rsidRDefault="00BC311A">
      <w:pPr>
        <w:pStyle w:val="CommentText"/>
      </w:pPr>
      <w:r>
        <w:rPr>
          <w:rStyle w:val="CommentReference"/>
        </w:rPr>
        <w:annotationRef/>
      </w:r>
      <w:r>
        <w:t>This was rewritten but yes, this was referring to SW return flow.</w:t>
      </w:r>
    </w:p>
  </w:comment>
  <w:comment w:id="102" w:author="Essaid, Hedeff I." w:date="2019-04-16T12:28:00Z" w:initials="EHI">
    <w:p w14:paraId="0663EA19" w14:textId="717A16A9" w:rsidR="00BC311A" w:rsidRDefault="00BC311A">
      <w:pPr>
        <w:pStyle w:val="CommentText"/>
      </w:pPr>
      <w:r>
        <w:rPr>
          <w:rStyle w:val="CommentReference"/>
        </w:rPr>
        <w:annotationRef/>
      </w:r>
      <w:r>
        <w:t xml:space="preserve">Equation 9 defines </w:t>
      </w:r>
      <w:proofErr w:type="spellStart"/>
      <w:r>
        <w:t>ETww</w:t>
      </w:r>
      <w:proofErr w:type="spellEnd"/>
      <w:r>
        <w:t xml:space="preserve"> as Kc*PET</w:t>
      </w:r>
    </w:p>
  </w:comment>
  <w:comment w:id="103" w:author="Niswonger, Richard" w:date="2019-06-17T17:15:00Z" w:initials="NR">
    <w:p w14:paraId="398BD21A" w14:textId="2E96CA29" w:rsidR="00BC311A" w:rsidRDefault="00BC311A">
      <w:pPr>
        <w:pStyle w:val="CommentText"/>
      </w:pPr>
      <w:r>
        <w:rPr>
          <w:rStyle w:val="CommentReference"/>
        </w:rPr>
        <w:annotationRef/>
      </w:r>
      <w:r>
        <w:t>This was fixed</w:t>
      </w:r>
    </w:p>
  </w:comment>
  <w:comment w:id="105" w:author="Essaid, Hedeff I." w:date="2019-04-16T11:49:00Z" w:initials="EHI">
    <w:p w14:paraId="3DEA4017" w14:textId="47A19398" w:rsidR="00BC311A" w:rsidRDefault="00BC311A">
      <w:pPr>
        <w:pStyle w:val="CommentText"/>
      </w:pPr>
      <w:r>
        <w:rPr>
          <w:rStyle w:val="CommentReference"/>
        </w:rPr>
        <w:annotationRef/>
      </w:r>
      <w:r>
        <w:t>User specified?</w:t>
      </w:r>
    </w:p>
  </w:comment>
  <w:comment w:id="106" w:author="Niswonger, Richard" w:date="2019-06-17T17:15:00Z" w:initials="NR">
    <w:p w14:paraId="69D63FEA" w14:textId="68284B05" w:rsidR="00BC311A" w:rsidRDefault="00BC311A">
      <w:pPr>
        <w:pStyle w:val="CommentText"/>
      </w:pPr>
      <w:r>
        <w:rPr>
          <w:rStyle w:val="CommentReference"/>
        </w:rPr>
        <w:annotationRef/>
      </w:r>
      <w:r>
        <w:t xml:space="preserve">Indirectly. Details were </w:t>
      </w:r>
      <w:proofErr w:type="gramStart"/>
      <w:r>
        <w:t>provide</w:t>
      </w:r>
      <w:proofErr w:type="gramEnd"/>
      <w:r>
        <w:t xml:space="preserve"> in new methods section</w:t>
      </w:r>
    </w:p>
  </w:comment>
  <w:comment w:id="109" w:author="Essaid, Hedeff I." w:date="2019-04-16T11:51:00Z" w:initials="EHI">
    <w:p w14:paraId="7D99717A" w14:textId="27CC4178" w:rsidR="00BC311A" w:rsidRDefault="00BC311A">
      <w:pPr>
        <w:pStyle w:val="CommentText"/>
      </w:pPr>
      <w:r>
        <w:rPr>
          <w:rStyle w:val="CommentReference"/>
        </w:rPr>
        <w:annotationRef/>
      </w:r>
      <w:r>
        <w:t>Add reference</w:t>
      </w:r>
    </w:p>
  </w:comment>
  <w:comment w:id="110" w:author="Niswonger, Richard" w:date="2019-06-17T17:16:00Z" w:initials="NR">
    <w:p w14:paraId="6CD2E338" w14:textId="2FBF7C97" w:rsidR="00BC311A" w:rsidRDefault="00BC311A">
      <w:pPr>
        <w:pStyle w:val="CommentText"/>
      </w:pPr>
      <w:r>
        <w:rPr>
          <w:rStyle w:val="CommentReference"/>
        </w:rPr>
        <w:annotationRef/>
      </w:r>
      <w:r>
        <w:t>done</w:t>
      </w:r>
    </w:p>
  </w:comment>
  <w:comment w:id="116" w:author="Essaid, Hedeff I." w:date="2019-04-16T11:53:00Z" w:initials="EHI">
    <w:p w14:paraId="2B950BA5" w14:textId="76C1566A" w:rsidR="00BC311A" w:rsidRDefault="00BC311A">
      <w:pPr>
        <w:pStyle w:val="CommentText"/>
      </w:pPr>
      <w:r>
        <w:rPr>
          <w:rStyle w:val="CommentReference"/>
        </w:rPr>
        <w:annotationRef/>
      </w:r>
      <w:r>
        <w:t xml:space="preserve">This is a little confusing given that the previous paragraph said that </w:t>
      </w:r>
      <w:proofErr w:type="spellStart"/>
      <w:r>
        <w:t>ETa</w:t>
      </w:r>
      <w:proofErr w:type="spellEnd"/>
      <w:r>
        <w:t xml:space="preserve"> was calculated using the PRMS </w:t>
      </w:r>
      <w:proofErr w:type="spellStart"/>
      <w:r>
        <w:t>soilzone</w:t>
      </w:r>
      <w:proofErr w:type="spellEnd"/>
      <w:r>
        <w:t xml:space="preserve"> module.</w:t>
      </w:r>
    </w:p>
  </w:comment>
  <w:comment w:id="117" w:author="Niswonger, Richard" w:date="2019-06-17T17:16:00Z" w:initials="NR">
    <w:p w14:paraId="0E5B2A00" w14:textId="77777777" w:rsidR="00BC311A" w:rsidRDefault="00BC311A">
      <w:pPr>
        <w:pStyle w:val="CommentText"/>
      </w:pPr>
      <w:r>
        <w:rPr>
          <w:rStyle w:val="CommentReference"/>
        </w:rPr>
        <w:annotationRef/>
      </w:r>
      <w:r>
        <w:t xml:space="preserve">Clarified in new text and moved to section called </w:t>
      </w:r>
    </w:p>
    <w:p w14:paraId="395D2C95" w14:textId="77777777" w:rsidR="00BC311A" w:rsidRDefault="00BC311A">
      <w:pPr>
        <w:pStyle w:val="CommentText"/>
      </w:pPr>
    </w:p>
    <w:p w14:paraId="46841A88" w14:textId="77777777" w:rsidR="00BC311A" w:rsidRDefault="00BC311A" w:rsidP="00841F42">
      <w:pPr>
        <w:pStyle w:val="Heading3"/>
      </w:pPr>
      <w:r>
        <w:t>Simulating crop consumption</w:t>
      </w:r>
    </w:p>
    <w:p w14:paraId="601B6DBE" w14:textId="5A66EB49" w:rsidR="00BC311A" w:rsidRDefault="00BC311A">
      <w:pPr>
        <w:pStyle w:val="CommentText"/>
      </w:pPr>
    </w:p>
  </w:comment>
  <w:comment w:id="120" w:author="Essaid, Hedeff I." w:date="2019-04-16T11:56:00Z" w:initials="EHI">
    <w:p w14:paraId="5ABB1834" w14:textId="7A6C9F53" w:rsidR="00BC311A" w:rsidRDefault="00BC311A">
      <w:pPr>
        <w:pStyle w:val="CommentText"/>
      </w:pPr>
      <w:r>
        <w:rPr>
          <w:rStyle w:val="CommentReference"/>
        </w:rPr>
        <w:annotationRef/>
      </w:r>
      <w:r>
        <w:t xml:space="preserve">I don’t understand the units here – it seems that </w:t>
      </w:r>
      <w:proofErr w:type="spellStart"/>
      <w:r>
        <w:t>ETa</w:t>
      </w:r>
      <w:proofErr w:type="spellEnd"/>
      <w:r>
        <w:t xml:space="preserve"> has units of L</w:t>
      </w:r>
      <w:r w:rsidRPr="00F96B84">
        <w:rPr>
          <w:vertAlign w:val="superscript"/>
        </w:rPr>
        <w:t>2</w:t>
      </w:r>
      <w:r>
        <w:t>T</w:t>
      </w:r>
      <w:r w:rsidRPr="00F96B84">
        <w:rPr>
          <w:vertAlign w:val="superscript"/>
        </w:rPr>
        <w:t>-1</w:t>
      </w:r>
      <w:r>
        <w:t>.</w:t>
      </w:r>
    </w:p>
  </w:comment>
  <w:comment w:id="121" w:author="Niswonger, Richard" w:date="2019-06-17T17:17:00Z" w:initials="NR">
    <w:p w14:paraId="54FABB68" w14:textId="496FB050" w:rsidR="00BC311A" w:rsidRDefault="00BC311A">
      <w:pPr>
        <w:pStyle w:val="CommentText"/>
      </w:pPr>
      <w:r>
        <w:rPr>
          <w:rStyle w:val="CommentReference"/>
        </w:rPr>
        <w:annotationRef/>
      </w:r>
      <w:r>
        <w:t xml:space="preserve">Yes, a variable called the root density function was accidentally left out. This was </w:t>
      </w:r>
      <w:proofErr w:type="gramStart"/>
      <w:r>
        <w:t>fixed</w:t>
      </w:r>
      <w:proofErr w:type="gramEnd"/>
      <w:r>
        <w:t xml:space="preserve"> and units are L/T</w:t>
      </w:r>
    </w:p>
  </w:comment>
  <w:comment w:id="123" w:author="Essaid, Hedeff I." w:date="2019-04-16T12:00:00Z" w:initials="EHI">
    <w:p w14:paraId="7B080EB0" w14:textId="6F1973D3" w:rsidR="00BC311A" w:rsidRDefault="00BC311A">
      <w:pPr>
        <w:pStyle w:val="CommentText"/>
      </w:pPr>
      <w:r>
        <w:rPr>
          <w:rStyle w:val="CommentReference"/>
        </w:rPr>
        <w:annotationRef/>
      </w:r>
      <w:r>
        <w:t>In equation 1 it looked like NIWR had units of L3/T but here it looks like L/T. Units need to be clarified.</w:t>
      </w:r>
    </w:p>
  </w:comment>
  <w:comment w:id="124" w:author="Niswonger, Richard" w:date="2019-06-17T17:19:00Z" w:initials="NR">
    <w:p w14:paraId="0715BB03" w14:textId="40A79670" w:rsidR="00BC311A" w:rsidRDefault="00BC311A">
      <w:pPr>
        <w:pStyle w:val="CommentText"/>
      </w:pPr>
      <w:r>
        <w:rPr>
          <w:rStyle w:val="CommentReference"/>
        </w:rPr>
        <w:annotationRef/>
      </w:r>
      <w:r>
        <w:t>NIWR has units of L/T for just L during a year. This was fixed in the previous location</w:t>
      </w:r>
    </w:p>
  </w:comment>
  <w:comment w:id="125" w:author="Essaid, Hedeff I." w:date="2019-04-16T12:05:00Z" w:initials="EHI">
    <w:p w14:paraId="694C5365" w14:textId="4F5ACA46" w:rsidR="00BC311A" w:rsidRDefault="00BC311A">
      <w:pPr>
        <w:pStyle w:val="CommentText"/>
      </w:pPr>
      <w:r>
        <w:rPr>
          <w:rStyle w:val="CommentReference"/>
        </w:rPr>
        <w:annotationRef/>
      </w:r>
      <w:proofErr w:type="gramStart"/>
      <w:r>
        <w:t>Is</w:t>
      </w:r>
      <w:proofErr w:type="gramEnd"/>
      <w:r>
        <w:t xml:space="preserve"> this how different types of irrigation techniques are represented (e.g. flood versus drip)?</w:t>
      </w:r>
    </w:p>
  </w:comment>
  <w:comment w:id="126" w:author="Niswonger, Richard" w:date="2019-06-17T17:19:00Z" w:initials="NR">
    <w:p w14:paraId="0C7B074B" w14:textId="77777777" w:rsidR="00BC311A" w:rsidRDefault="00BC311A">
      <w:pPr>
        <w:pStyle w:val="CommentText"/>
      </w:pPr>
      <w:r>
        <w:rPr>
          <w:rStyle w:val="CommentReference"/>
        </w:rPr>
        <w:annotationRef/>
      </w:r>
      <w:r>
        <w:t xml:space="preserve">This can be if not explicitly representing infrastructure. Otherwise the model simulates return flows through canal seepage, deep percolation and runoff. This is described in a section titled </w:t>
      </w:r>
    </w:p>
    <w:p w14:paraId="5B636CB0" w14:textId="77777777" w:rsidR="00BC311A" w:rsidRDefault="00BC311A">
      <w:pPr>
        <w:pStyle w:val="CommentText"/>
      </w:pPr>
    </w:p>
    <w:p w14:paraId="104D76FB" w14:textId="77777777" w:rsidR="00BC311A" w:rsidRDefault="00BC311A" w:rsidP="0065164F">
      <w:pPr>
        <w:pStyle w:val="Heading3"/>
      </w:pPr>
      <w:r>
        <w:t>Simulating irrigation return flows</w:t>
      </w:r>
    </w:p>
    <w:p w14:paraId="78432B2A" w14:textId="66D3835D" w:rsidR="00BC311A" w:rsidRDefault="00BC311A">
      <w:pPr>
        <w:pStyle w:val="CommentText"/>
      </w:pPr>
    </w:p>
  </w:comment>
  <w:comment w:id="127" w:author="Essaid, Hedeff I." w:date="2019-04-16T12:08:00Z" w:initials="EHI">
    <w:p w14:paraId="157A3844" w14:textId="0006426D" w:rsidR="00BC311A" w:rsidRDefault="00BC311A">
      <w:pPr>
        <w:pStyle w:val="CommentText"/>
      </w:pPr>
      <w:r>
        <w:rPr>
          <w:rStyle w:val="CommentReference"/>
        </w:rPr>
        <w:annotationRef/>
      </w:r>
      <w:r>
        <w:t xml:space="preserve">I am still confused by terminology. I understand that GIWR is the amount of water that must be applied to the field to meet optimal well-watered ET. I understand from equation 3 that NIWR adds the conveyance losses to GIWR. I do not understand what </w:t>
      </w:r>
      <w:proofErr w:type="spellStart"/>
      <w:r>
        <w:t>Qdemand</w:t>
      </w:r>
      <w:proofErr w:type="spellEnd"/>
      <w:r>
        <w:t xml:space="preserve"> is – is it the amount of water available/supplied for irrigation? I think that </w:t>
      </w:r>
      <w:proofErr w:type="gramStart"/>
      <w:r>
        <w:t>all of</w:t>
      </w:r>
      <w:proofErr w:type="gramEnd"/>
      <w:r>
        <w:t xml:space="preserve"> your general concepts/variables should be explained and defined before discussing the individual configurations. You can also explain how they are represented in MODFLOW and GSFLOW so that you don’t have to repeat the information in the explanation of each configuration.</w:t>
      </w:r>
    </w:p>
  </w:comment>
  <w:comment w:id="128" w:author="Niswonger, Richard" w:date="2019-06-17T17:22:00Z" w:initials="NR">
    <w:p w14:paraId="06DA22E6" w14:textId="6BB54A25" w:rsidR="00BC311A" w:rsidRDefault="00BC311A">
      <w:pPr>
        <w:pStyle w:val="CommentText"/>
      </w:pPr>
      <w:r>
        <w:rPr>
          <w:rStyle w:val="CommentReference"/>
        </w:rPr>
        <w:annotationRef/>
      </w:r>
      <w:proofErr w:type="spellStart"/>
      <w:r>
        <w:t>Qdemand</w:t>
      </w:r>
      <w:proofErr w:type="spellEnd"/>
      <w:r>
        <w:t xml:space="preserve"> is the volumetric flow rate and NIWR and GIWR are the depth of water per unit area for a year. Additional detail was provided to clear this up.</w:t>
      </w:r>
    </w:p>
  </w:comment>
  <w:comment w:id="129" w:author="Essaid, Hedeff I." w:date="2019-04-16T12:21:00Z" w:initials="EHI">
    <w:p w14:paraId="416C3626" w14:textId="0032775C" w:rsidR="00BC311A" w:rsidRDefault="00BC311A">
      <w:pPr>
        <w:pStyle w:val="CommentText"/>
      </w:pPr>
      <w:r>
        <w:rPr>
          <w:rStyle w:val="CommentReference"/>
        </w:rPr>
        <w:annotationRef/>
      </w:r>
      <w:r>
        <w:t>But GIWR may not be met by supply.</w:t>
      </w:r>
    </w:p>
  </w:comment>
  <w:comment w:id="130" w:author="Niswonger, Richard" w:date="2019-06-18T15:34:00Z" w:initials="NR">
    <w:p w14:paraId="5F0101F3" w14:textId="2A0007AA" w:rsidR="00BC311A" w:rsidRDefault="00BC311A">
      <w:pPr>
        <w:pStyle w:val="CommentText"/>
      </w:pPr>
      <w:r>
        <w:rPr>
          <w:rStyle w:val="CommentReference"/>
        </w:rPr>
        <w:annotationRef/>
      </w:r>
      <w:r>
        <w:t>This section was rew</w:t>
      </w:r>
      <w:r w:rsidR="009E0447">
        <w:t>r</w:t>
      </w:r>
      <w:r>
        <w:t>itten</w:t>
      </w:r>
      <w:r w:rsidR="009E0447">
        <w:t xml:space="preserve"> such that irrigation water is referenced as the diversion amount rather than GIWR to indicate there may be a difference during supply limited </w:t>
      </w:r>
      <w:proofErr w:type="spellStart"/>
      <w:r w:rsidR="009E0447">
        <w:t>condidtions</w:t>
      </w:r>
      <w:proofErr w:type="spellEnd"/>
    </w:p>
  </w:comment>
  <w:comment w:id="131" w:author="Essaid, Hedeff I." w:date="2019-04-16T12:20:00Z" w:initials="EHI">
    <w:p w14:paraId="6F49FCC6" w14:textId="4DB1E059" w:rsidR="00BC311A" w:rsidRDefault="00BC311A">
      <w:pPr>
        <w:pStyle w:val="CommentText"/>
      </w:pPr>
      <w:r>
        <w:rPr>
          <w:rStyle w:val="CommentReference"/>
        </w:rPr>
        <w:annotationRef/>
      </w:r>
      <w:r>
        <w:t>There is no index in equation 8</w:t>
      </w:r>
    </w:p>
  </w:comment>
  <w:comment w:id="132" w:author="Niswonger, Richard" w:date="2019-06-24T12:22:00Z" w:initials="NR">
    <w:p w14:paraId="5D92E7C8" w14:textId="6A98AF31" w:rsidR="009E0447" w:rsidRDefault="009E0447">
      <w:pPr>
        <w:pStyle w:val="CommentText"/>
      </w:pPr>
      <w:r>
        <w:rPr>
          <w:rStyle w:val="CommentReference"/>
        </w:rPr>
        <w:annotationRef/>
      </w:r>
      <w:r>
        <w:t>This was fixed.</w:t>
      </w:r>
    </w:p>
  </w:comment>
  <w:comment w:id="137" w:author="Essaid, Hedeff I." w:date="2019-04-16T12:26:00Z" w:initials="EHI">
    <w:p w14:paraId="6E567B7E" w14:textId="2B16F3CC" w:rsidR="00BC311A" w:rsidRDefault="00BC311A">
      <w:pPr>
        <w:pStyle w:val="CommentText"/>
      </w:pPr>
      <w:r>
        <w:rPr>
          <w:rStyle w:val="CommentReference"/>
        </w:rPr>
        <w:annotationRef/>
      </w:r>
      <w:r>
        <w:t>Explicitly describe each configuration in this section and relate the description of the method to the flow charts in figure 1.</w:t>
      </w:r>
    </w:p>
  </w:comment>
  <w:comment w:id="138" w:author="Niswonger, Richard" w:date="2019-06-24T12:22:00Z" w:initials="NR">
    <w:p w14:paraId="7E85D306" w14:textId="063206C3" w:rsidR="009E0447" w:rsidRDefault="009E0447">
      <w:pPr>
        <w:pStyle w:val="CommentText"/>
      </w:pPr>
      <w:r>
        <w:rPr>
          <w:rStyle w:val="CommentReference"/>
        </w:rPr>
        <w:annotationRef/>
      </w:r>
      <w:r>
        <w:t>This was done but creating a new section for each configuration. Flow charts were recreated to clarify details for each configuration</w:t>
      </w:r>
    </w:p>
  </w:comment>
  <w:comment w:id="140" w:author="Essaid, Hedeff I." w:date="2019-04-16T12:31:00Z" w:initials="EHI">
    <w:p w14:paraId="3DBD2226" w14:textId="77777777" w:rsidR="00BC311A" w:rsidRDefault="00BC311A">
      <w:pPr>
        <w:pStyle w:val="CommentText"/>
      </w:pPr>
      <w:r>
        <w:rPr>
          <w:rStyle w:val="CommentReference"/>
        </w:rPr>
        <w:annotationRef/>
      </w:r>
      <w:r>
        <w:t>Can there be mixed crop types in a single HRU/cell? Can an HRU/cell be only partially under irrigation?</w:t>
      </w:r>
    </w:p>
    <w:p w14:paraId="1FB02B8E" w14:textId="77777777" w:rsidR="00BC311A" w:rsidRDefault="00BC311A">
      <w:pPr>
        <w:pStyle w:val="CommentText"/>
      </w:pPr>
    </w:p>
    <w:p w14:paraId="67270BD5" w14:textId="0E2F841D" w:rsidR="00BC311A" w:rsidRDefault="00BC311A">
      <w:pPr>
        <w:pStyle w:val="CommentText"/>
      </w:pPr>
      <w:r>
        <w:t>I suggest consistently describing the MODFLOW case and then the GSFLOW case throughout the manuscript (or vice versa, just be consistent one way or the other).</w:t>
      </w:r>
    </w:p>
  </w:comment>
  <w:comment w:id="141" w:author="Niswonger, Richard" w:date="2019-06-24T12:27:00Z" w:initials="NR">
    <w:p w14:paraId="795CCEE1" w14:textId="1571C005" w:rsidR="009E0447" w:rsidRDefault="009E0447">
      <w:pPr>
        <w:pStyle w:val="CommentText"/>
      </w:pPr>
      <w:r>
        <w:rPr>
          <w:rStyle w:val="CommentReference"/>
        </w:rPr>
        <w:annotationRef/>
      </w:r>
      <w:r>
        <w:t>Agreed. I made all equations general such that they are the same for either MODFLOW or GSFLOW.</w:t>
      </w:r>
    </w:p>
  </w:comment>
  <w:comment w:id="142" w:author="Essaid, Hedeff I." w:date="2019-04-16T12:35:00Z" w:initials="EHI">
    <w:p w14:paraId="07882639" w14:textId="30CC58D5" w:rsidR="00BC311A" w:rsidRDefault="00BC311A">
      <w:pPr>
        <w:pStyle w:val="CommentText"/>
      </w:pPr>
      <w:r>
        <w:rPr>
          <w:rStyle w:val="CommentReference"/>
        </w:rPr>
        <w:annotationRef/>
      </w:r>
      <w:r>
        <w:t>I didn’t quite understand this. Is this for all configurations?</w:t>
      </w:r>
    </w:p>
  </w:comment>
  <w:comment w:id="143" w:author="Niswonger, Richard" w:date="2019-06-24T12:28:00Z" w:initials="NR">
    <w:p w14:paraId="47E029C7" w14:textId="22535EF4" w:rsidR="009E0447" w:rsidRDefault="009E0447">
      <w:pPr>
        <w:pStyle w:val="CommentText"/>
      </w:pPr>
      <w:r>
        <w:rPr>
          <w:rStyle w:val="CommentReference"/>
        </w:rPr>
        <w:annotationRef/>
      </w:r>
      <w:r>
        <w:t xml:space="preserve">A </w:t>
      </w:r>
      <w:proofErr w:type="gramStart"/>
      <w:r>
        <w:t>new sections</w:t>
      </w:r>
      <w:proofErr w:type="gramEnd"/>
      <w:r>
        <w:t xml:space="preserve"> titled “Constraining surface water diversions and groundwater pumping rates” that provides a detailed explanation of how irrigation can be constrained and how it varies for each configuration</w:t>
      </w:r>
    </w:p>
  </w:comment>
  <w:comment w:id="154" w:author="Essaid, Hedeff I." w:date="2019-04-16T12:39:00Z" w:initials="EHI">
    <w:p w14:paraId="1A2FD44E" w14:textId="7B479AF7" w:rsidR="00BC311A" w:rsidRDefault="00BC311A">
      <w:pPr>
        <w:pStyle w:val="CommentText"/>
      </w:pPr>
      <w:r>
        <w:rPr>
          <w:rStyle w:val="CommentReference"/>
        </w:rPr>
        <w:annotationRef/>
      </w:r>
      <w:r>
        <w:t xml:space="preserve">I don’t think an iteration counter can be nonlinear. Equation 14 is nonlinear if </w:t>
      </w:r>
      <w:proofErr w:type="spellStart"/>
      <w:r>
        <w:t>dET</w:t>
      </w:r>
      <w:proofErr w:type="spellEnd"/>
      <w:r>
        <w:t>/</w:t>
      </w:r>
      <w:proofErr w:type="spellStart"/>
      <w:r>
        <w:t>dNIWR</w:t>
      </w:r>
      <w:proofErr w:type="spellEnd"/>
      <w:r>
        <w:t xml:space="preserve"> is not linear.</w:t>
      </w:r>
    </w:p>
  </w:comment>
  <w:comment w:id="155" w:author="Niswonger, Richard" w:date="2019-06-24T12:29:00Z" w:initials="NR">
    <w:p w14:paraId="736E81A5" w14:textId="615C07EF" w:rsidR="009E0447" w:rsidRDefault="009E0447">
      <w:pPr>
        <w:pStyle w:val="CommentText"/>
      </w:pPr>
      <w:r>
        <w:rPr>
          <w:rStyle w:val="CommentReference"/>
        </w:rPr>
        <w:annotationRef/>
      </w:r>
      <w:r>
        <w:t>“I” reference the nonlinear iteration counter. This was clarified on page 17 of the new draft MS</w:t>
      </w:r>
    </w:p>
  </w:comment>
  <w:comment w:id="156" w:author="Essaid, Hedeff I." w:date="2019-04-16T12:45:00Z" w:initials="EHI">
    <w:p w14:paraId="4383B574" w14:textId="129F14C6" w:rsidR="00BC311A" w:rsidRDefault="00BC311A">
      <w:pPr>
        <w:pStyle w:val="CommentText"/>
      </w:pPr>
      <w:r>
        <w:rPr>
          <w:rStyle w:val="CommentReference"/>
        </w:rPr>
        <w:annotationRef/>
      </w:r>
      <w:r>
        <w:t>Explain. Is this to obtain optimal NIWR for configuration 3?</w:t>
      </w:r>
    </w:p>
  </w:comment>
  <w:comment w:id="157" w:author="Niswonger, Richard" w:date="2019-06-24T12:30:00Z" w:initials="NR">
    <w:p w14:paraId="22A939B6" w14:textId="55DAA350" w:rsidR="009E0447" w:rsidRDefault="009E0447">
      <w:pPr>
        <w:pStyle w:val="CommentText"/>
      </w:pPr>
      <w:r>
        <w:rPr>
          <w:rStyle w:val="CommentReference"/>
        </w:rPr>
        <w:annotationRef/>
      </w:r>
      <w:r>
        <w:t xml:space="preserve">Yes, equations used for each configuration </w:t>
      </w:r>
      <w:r w:rsidR="00B779B6">
        <w:t>are not defined under a subheading for each configuration</w:t>
      </w:r>
    </w:p>
  </w:comment>
  <w:comment w:id="158" w:author="Essaid, Hedeff I." w:date="2019-04-16T12:43:00Z" w:initials="EHI">
    <w:p w14:paraId="0C12DF94" w14:textId="4CC6A39D" w:rsidR="00BC311A" w:rsidRDefault="00BC311A">
      <w:pPr>
        <w:pStyle w:val="CommentText"/>
      </w:pPr>
      <w:r>
        <w:rPr>
          <w:rStyle w:val="CommentReference"/>
        </w:rPr>
        <w:annotationRef/>
      </w:r>
      <w:r>
        <w:t xml:space="preserve">If </w:t>
      </w:r>
      <w:proofErr w:type="spellStart"/>
      <w:r>
        <w:t>ETww</w:t>
      </w:r>
      <w:proofErr w:type="spellEnd"/>
      <w:r>
        <w:t xml:space="preserve"> is very different than </w:t>
      </w:r>
      <w:proofErr w:type="spellStart"/>
      <w:proofErr w:type="gramStart"/>
      <w:r>
        <w:t>ETa,I</w:t>
      </w:r>
      <w:proofErr w:type="spellEnd"/>
      <w:proofErr w:type="gramEnd"/>
      <w:r>
        <w:t xml:space="preserve">, and </w:t>
      </w:r>
      <w:proofErr w:type="spellStart"/>
      <w:r>
        <w:t>dET</w:t>
      </w:r>
      <w:proofErr w:type="spellEnd"/>
      <w:r>
        <w:t>/</w:t>
      </w:r>
      <w:proofErr w:type="spellStart"/>
      <w:r>
        <w:t>dNIWR</w:t>
      </w:r>
      <w:proofErr w:type="spellEnd"/>
      <w:r>
        <w:t xml:space="preserve"> is nonlinear, then using </w:t>
      </w:r>
      <w:proofErr w:type="spellStart"/>
      <w:r>
        <w:t>dETa,i</w:t>
      </w:r>
      <w:proofErr w:type="spellEnd"/>
      <w:r>
        <w:t>/</w:t>
      </w:r>
      <w:proofErr w:type="spellStart"/>
      <w:r>
        <w:t>dNIWRi</w:t>
      </w:r>
      <w:proofErr w:type="spellEnd"/>
      <w:r>
        <w:t xml:space="preserve"> may not be the appropriate place to evaluate the derivative.</w:t>
      </w:r>
    </w:p>
  </w:comment>
  <w:comment w:id="159" w:author="Niswonger, Richard" w:date="2019-06-24T12:31:00Z" w:initials="NR">
    <w:p w14:paraId="3FB80C2E" w14:textId="7CA797E3" w:rsidR="00B779B6" w:rsidRDefault="00B779B6">
      <w:pPr>
        <w:pStyle w:val="CommentText"/>
      </w:pPr>
      <w:r>
        <w:rPr>
          <w:rStyle w:val="CommentReference"/>
        </w:rPr>
        <w:annotationRef/>
      </w:r>
      <w:r>
        <w:t xml:space="preserve">The derivative </w:t>
      </w:r>
      <w:proofErr w:type="gramStart"/>
      <w:r>
        <w:t>has to</w:t>
      </w:r>
      <w:proofErr w:type="gramEnd"/>
      <w:r>
        <w:t xml:space="preserve"> be approximated using the </w:t>
      </w:r>
      <w:proofErr w:type="spellStart"/>
      <w:r>
        <w:t>dET</w:t>
      </w:r>
      <w:proofErr w:type="spellEnd"/>
      <w:r>
        <w:t>/</w:t>
      </w:r>
      <w:proofErr w:type="spellStart"/>
      <w:r>
        <w:t>dQirr</w:t>
      </w:r>
      <w:proofErr w:type="spellEnd"/>
      <w:r>
        <w:t xml:space="preserve"> calculated for the current conditions because there is no analytical derivative and it is too costly to make additional estimates of </w:t>
      </w:r>
      <w:proofErr w:type="spellStart"/>
      <w:r>
        <w:t>dET</w:t>
      </w:r>
      <w:proofErr w:type="spellEnd"/>
      <w:r>
        <w:t>/</w:t>
      </w:r>
      <w:proofErr w:type="spellStart"/>
      <w:r>
        <w:t>dQ</w:t>
      </w:r>
      <w:proofErr w:type="spellEnd"/>
      <w:r>
        <w:t>. This is consistent with the calculations of derivatives in other parts of MODFLOW/GSFLOW</w:t>
      </w:r>
    </w:p>
  </w:comment>
  <w:comment w:id="160" w:author="Essaid, Hedeff I." w:date="2019-04-16T12:48:00Z" w:initials="EHI">
    <w:p w14:paraId="27AB416E" w14:textId="1963C0E8" w:rsidR="00BC311A" w:rsidRDefault="00BC311A">
      <w:pPr>
        <w:pStyle w:val="CommentText"/>
      </w:pPr>
      <w:r>
        <w:rPr>
          <w:rStyle w:val="CommentReference"/>
        </w:rPr>
        <w:annotationRef/>
      </w:r>
      <w:r>
        <w:t>What if this amount can’t be supplied by available SW or GW?</w:t>
      </w:r>
    </w:p>
  </w:comment>
  <w:comment w:id="161" w:author="Niswonger, Richard" w:date="2019-06-24T12:34:00Z" w:initials="NR">
    <w:p w14:paraId="4C109C9E" w14:textId="30593207" w:rsidR="00B779B6" w:rsidRDefault="00B779B6">
      <w:pPr>
        <w:pStyle w:val="CommentText"/>
      </w:pPr>
      <w:r>
        <w:rPr>
          <w:rStyle w:val="CommentReference"/>
        </w:rPr>
        <w:annotationRef/>
      </w:r>
      <w:r>
        <w:t>This equation was rewritten to clarify that the delivery is calculated using the actual amount of irrigation delivery and not necessarily the full demand.</w:t>
      </w:r>
    </w:p>
  </w:comment>
  <w:comment w:id="166" w:author="Essaid, Hedeff I." w:date="2019-04-16T12:49:00Z" w:initials="EHI">
    <w:p w14:paraId="250E1D04" w14:textId="2074FC51" w:rsidR="00BC311A" w:rsidRDefault="00BC311A">
      <w:pPr>
        <w:pStyle w:val="CommentText"/>
      </w:pPr>
      <w:r>
        <w:rPr>
          <w:rStyle w:val="CommentReference"/>
        </w:rPr>
        <w:annotationRef/>
      </w:r>
      <w:r>
        <w:t>Explain that conditions are again evaluated at the end of the period (this was mentioned later in the example case)</w:t>
      </w:r>
    </w:p>
  </w:comment>
  <w:comment w:id="167" w:author="Niswonger, Richard" w:date="2019-06-24T13:19:00Z" w:initials="NR">
    <w:p w14:paraId="5876B349" w14:textId="2DC7406A" w:rsidR="00C40780" w:rsidRDefault="00C40780">
      <w:pPr>
        <w:pStyle w:val="CommentText"/>
      </w:pPr>
      <w:r>
        <w:rPr>
          <w:rStyle w:val="CommentReference"/>
        </w:rPr>
        <w:annotationRef/>
      </w:r>
      <w:r w:rsidR="00FC39EF">
        <w:t>done</w:t>
      </w:r>
    </w:p>
  </w:comment>
  <w:comment w:id="169" w:author="Essaid, Hedeff I." w:date="2019-04-16T12:51:00Z" w:initials="EHI">
    <w:p w14:paraId="5F1B0F5A" w14:textId="61F90F2F" w:rsidR="00BC311A" w:rsidRDefault="00BC311A">
      <w:pPr>
        <w:pStyle w:val="CommentText"/>
      </w:pPr>
      <w:r>
        <w:rPr>
          <w:rStyle w:val="CommentReference"/>
        </w:rPr>
        <w:annotationRef/>
      </w:r>
      <w:r>
        <w:t>I think that it might make sense to make Trigger the third configuration described and the ETDEMAND case the fourth configuration. That way there is a systematic increase in complexity from one configuration to another.</w:t>
      </w:r>
    </w:p>
  </w:comment>
  <w:comment w:id="170" w:author="Niswonger, Richard" w:date="2019-06-24T13:20:00Z" w:initials="NR">
    <w:p w14:paraId="4FFEE75E" w14:textId="1D198DD0" w:rsidR="00FC39EF" w:rsidRDefault="00FC39EF">
      <w:pPr>
        <w:pStyle w:val="CommentText"/>
      </w:pPr>
      <w:r>
        <w:rPr>
          <w:rStyle w:val="CommentReference"/>
        </w:rPr>
        <w:annotationRef/>
      </w:r>
      <w:r>
        <w:t>Done</w:t>
      </w:r>
    </w:p>
  </w:comment>
  <w:comment w:id="209" w:author="Essaid, Hedeff I." w:date="2019-04-16T13:21:00Z" w:initials="EHI">
    <w:p w14:paraId="5C1B80DA" w14:textId="53598C4F" w:rsidR="00BC311A" w:rsidRDefault="00BC311A">
      <w:pPr>
        <w:pStyle w:val="CommentText"/>
      </w:pPr>
      <w:r>
        <w:rPr>
          <w:rStyle w:val="CommentReference"/>
        </w:rPr>
        <w:annotationRef/>
      </w:r>
      <w:r>
        <w:t>Make designations of these configurations consistent throughout the manuscript</w:t>
      </w:r>
    </w:p>
  </w:comment>
  <w:comment w:id="210" w:author="Niswonger, Richard" w:date="2019-06-24T13:20:00Z" w:initials="NR">
    <w:p w14:paraId="66B12442" w14:textId="5CEB9E9D" w:rsidR="00FC39EF" w:rsidRDefault="00FC39EF">
      <w:pPr>
        <w:pStyle w:val="CommentText"/>
      </w:pPr>
      <w:r>
        <w:rPr>
          <w:rStyle w:val="CommentReference"/>
        </w:rPr>
        <w:annotationRef/>
      </w:r>
      <w:r>
        <w:t>Done</w:t>
      </w:r>
    </w:p>
  </w:comment>
  <w:comment w:id="211" w:author="Essaid, Hedeff I." w:date="2019-04-16T13:36:00Z" w:initials="EHI">
    <w:p w14:paraId="13C2BCAA" w14:textId="280637DF" w:rsidR="00BC311A" w:rsidRDefault="00BC311A">
      <w:pPr>
        <w:pStyle w:val="CommentText"/>
      </w:pPr>
      <w:r>
        <w:rPr>
          <w:rStyle w:val="CommentReference"/>
        </w:rPr>
        <w:annotationRef/>
      </w:r>
      <w:r>
        <w:t>Previous references to MODFLOW did not specify NWT</w:t>
      </w:r>
    </w:p>
  </w:comment>
  <w:comment w:id="212" w:author="Niswonger, Richard" w:date="2019-06-24T13:21:00Z" w:initials="NR">
    <w:p w14:paraId="5630D722" w14:textId="165BF924" w:rsidR="00FC39EF" w:rsidRDefault="00FC39EF">
      <w:pPr>
        <w:pStyle w:val="CommentText"/>
      </w:pPr>
      <w:r>
        <w:rPr>
          <w:rStyle w:val="CommentReference"/>
        </w:rPr>
        <w:annotationRef/>
      </w:r>
      <w:r>
        <w:t>Removed reference to NWT</w:t>
      </w:r>
    </w:p>
  </w:comment>
  <w:comment w:id="213" w:author="Essaid, Hedeff I." w:date="2019-04-16T13:36:00Z" w:initials="EHI">
    <w:p w14:paraId="65D201BC" w14:textId="0B31CA5E" w:rsidR="00BC311A" w:rsidRDefault="00BC311A">
      <w:pPr>
        <w:pStyle w:val="CommentText"/>
      </w:pPr>
      <w:r>
        <w:rPr>
          <w:rStyle w:val="CommentReference"/>
        </w:rPr>
        <w:annotationRef/>
      </w:r>
      <w:r>
        <w:t xml:space="preserve">Add </w:t>
      </w:r>
      <w:proofErr w:type="spellStart"/>
      <w:r>
        <w:t>Markstrom</w:t>
      </w:r>
      <w:proofErr w:type="spellEnd"/>
      <w:r>
        <w:t xml:space="preserve"> reference</w:t>
      </w:r>
    </w:p>
  </w:comment>
  <w:comment w:id="214" w:author="Niswonger, Richard" w:date="2019-06-24T13:50:00Z" w:initials="NR">
    <w:p w14:paraId="6D71CA02" w14:textId="266F65E1" w:rsidR="00F459F6" w:rsidRDefault="00F459F6">
      <w:pPr>
        <w:pStyle w:val="CommentText"/>
      </w:pPr>
      <w:r>
        <w:rPr>
          <w:rStyle w:val="CommentReference"/>
        </w:rPr>
        <w:annotationRef/>
      </w:r>
      <w:r>
        <w:t>done</w:t>
      </w:r>
    </w:p>
  </w:comment>
  <w:comment w:id="215" w:author="Essaid, Hedeff I." w:date="2019-04-16T13:30:00Z" w:initials="EHI">
    <w:p w14:paraId="17B21C32" w14:textId="7928ED2F" w:rsidR="00BC311A" w:rsidRDefault="00BC311A">
      <w:pPr>
        <w:pStyle w:val="CommentText"/>
      </w:pPr>
      <w:r>
        <w:rPr>
          <w:rStyle w:val="CommentReference"/>
        </w:rPr>
        <w:annotationRef/>
      </w:r>
      <w:r>
        <w:t xml:space="preserve">Give some description of the case in the title, </w:t>
      </w:r>
      <w:proofErr w:type="gramStart"/>
      <w:r>
        <w:t>e.g..</w:t>
      </w:r>
      <w:proofErr w:type="gramEnd"/>
      <w:r>
        <w:t xml:space="preserve"> what configuration is represented, e.g. MODFLOW application</w:t>
      </w:r>
    </w:p>
  </w:comment>
  <w:comment w:id="216" w:author="Niswonger, Richard" w:date="2019-06-24T13:50:00Z" w:initials="NR">
    <w:p w14:paraId="1AA43E02" w14:textId="02BD74CE" w:rsidR="00F459F6" w:rsidRDefault="00F459F6">
      <w:pPr>
        <w:pStyle w:val="CommentText"/>
      </w:pPr>
      <w:r>
        <w:rPr>
          <w:rStyle w:val="CommentReference"/>
        </w:rPr>
        <w:annotationRef/>
      </w:r>
      <w:r w:rsidR="00BA0CB4">
        <w:t>Done, added heading titles with configuration description</w:t>
      </w:r>
    </w:p>
  </w:comment>
  <w:comment w:id="231" w:author="Essaid, Hedeff I." w:date="2019-04-16T13:41:00Z" w:initials="EHI">
    <w:p w14:paraId="0F8B72C0" w14:textId="2ED6C7DD" w:rsidR="00BC311A" w:rsidRDefault="00BC311A">
      <w:pPr>
        <w:pStyle w:val="CommentText"/>
      </w:pPr>
      <w:r>
        <w:rPr>
          <w:rStyle w:val="CommentReference"/>
        </w:rPr>
        <w:annotationRef/>
      </w:r>
      <w:r>
        <w:t>Move to beginning of the section</w:t>
      </w:r>
    </w:p>
  </w:comment>
  <w:comment w:id="232" w:author="Niswonger, Richard" w:date="2019-06-24T13:51:00Z" w:initials="NR">
    <w:p w14:paraId="3936C24D" w14:textId="71B37C58" w:rsidR="00BA0CB4" w:rsidRDefault="00BA0CB4">
      <w:pPr>
        <w:pStyle w:val="CommentText"/>
      </w:pPr>
      <w:r>
        <w:rPr>
          <w:rStyle w:val="CommentReference"/>
        </w:rPr>
        <w:annotationRef/>
      </w:r>
      <w:r>
        <w:t>Done</w:t>
      </w:r>
    </w:p>
  </w:comment>
  <w:comment w:id="233" w:author="Essaid, Hedeff I." w:date="2019-04-16T13:44:00Z" w:initials="EHI">
    <w:p w14:paraId="51D70F9C" w14:textId="0D1AF331" w:rsidR="00BC311A" w:rsidRDefault="00BC311A">
      <w:pPr>
        <w:pStyle w:val="CommentText"/>
      </w:pPr>
      <w:r>
        <w:rPr>
          <w:rStyle w:val="CommentReference"/>
        </w:rPr>
        <w:annotationRef/>
      </w:r>
      <w:r>
        <w:t>How were these determined – what information was used?</w:t>
      </w:r>
    </w:p>
  </w:comment>
  <w:comment w:id="234" w:author="Niswonger, Richard" w:date="2019-06-24T13:51:00Z" w:initials="NR">
    <w:p w14:paraId="0DB6350E" w14:textId="0283DBFE" w:rsidR="00BA0CB4" w:rsidRDefault="00BA0CB4">
      <w:pPr>
        <w:pStyle w:val="CommentText"/>
      </w:pPr>
      <w:r>
        <w:rPr>
          <w:rStyle w:val="CommentReference"/>
        </w:rPr>
        <w:annotationRef/>
      </w:r>
      <w:r>
        <w:t>Added reference to ET estimate (</w:t>
      </w:r>
      <w:proofErr w:type="spellStart"/>
      <w:r>
        <w:t>Prudic</w:t>
      </w:r>
      <w:proofErr w:type="spellEnd"/>
      <w:r>
        <w:t>)</w:t>
      </w:r>
    </w:p>
  </w:comment>
  <w:comment w:id="235" w:author="Essaid, Hedeff I." w:date="2019-04-16T13:43:00Z" w:initials="EHI">
    <w:p w14:paraId="4EFDBC34" w14:textId="038A58A3" w:rsidR="00BC311A" w:rsidRDefault="00BC311A">
      <w:pPr>
        <w:pStyle w:val="CommentText"/>
      </w:pPr>
      <w:r>
        <w:rPr>
          <w:rStyle w:val="CommentReference"/>
        </w:rPr>
        <w:annotationRef/>
      </w:r>
      <w:r>
        <w:t>What does this mean? What values were changed? It would be hard to compare the input here with previous input to figure this out.</w:t>
      </w:r>
    </w:p>
  </w:comment>
  <w:comment w:id="236" w:author="Niswonger, Richard" w:date="2019-06-24T13:52:00Z" w:initials="NR">
    <w:p w14:paraId="179B5CB8" w14:textId="55476251" w:rsidR="00BA0CB4" w:rsidRDefault="00BA0CB4">
      <w:pPr>
        <w:pStyle w:val="CommentText"/>
      </w:pPr>
      <w:r>
        <w:rPr>
          <w:rStyle w:val="CommentReference"/>
        </w:rPr>
        <w:annotationRef/>
      </w:r>
      <w:r>
        <w:t>Test was removed and replaced with more complete description</w:t>
      </w:r>
    </w:p>
  </w:comment>
  <w:comment w:id="237" w:author="Essaid, Hedeff I." w:date="2019-04-16T13:45:00Z" w:initials="EHI">
    <w:p w14:paraId="7FA05E78" w14:textId="1B5C0C52" w:rsidR="00BC311A" w:rsidRDefault="00BC311A">
      <w:pPr>
        <w:pStyle w:val="CommentText"/>
      </w:pPr>
      <w:r>
        <w:rPr>
          <w:rStyle w:val="CommentReference"/>
        </w:rPr>
        <w:annotationRef/>
      </w:r>
      <w:r>
        <w:t>Move this to an earlier point in describing the example problem</w:t>
      </w:r>
    </w:p>
  </w:comment>
  <w:comment w:id="238" w:author="Niswonger, Richard" w:date="2019-06-24T13:52:00Z" w:initials="NR">
    <w:p w14:paraId="2E939086" w14:textId="2D554B6D" w:rsidR="00BA0CB4" w:rsidRDefault="00BA0CB4">
      <w:pPr>
        <w:pStyle w:val="CommentText"/>
      </w:pPr>
      <w:r>
        <w:rPr>
          <w:rStyle w:val="CommentReference"/>
        </w:rPr>
        <w:annotationRef/>
      </w:r>
      <w:r>
        <w:t>Done</w:t>
      </w:r>
    </w:p>
  </w:comment>
  <w:comment w:id="239" w:author="Essaid, Hedeff I." w:date="2019-04-16T13:46:00Z" w:initials="EHI">
    <w:p w14:paraId="4A9941DA" w14:textId="1EF1FD3C" w:rsidR="00BC311A" w:rsidRDefault="00BC311A">
      <w:pPr>
        <w:pStyle w:val="CommentText"/>
      </w:pPr>
      <w:r>
        <w:rPr>
          <w:rStyle w:val="CommentReference"/>
        </w:rPr>
        <w:annotationRef/>
      </w:r>
      <w:r>
        <w:t>Give each example a short title that describes it, e.g. MODFLOW-ETDEMAND configuration-SW with supplemental GW</w:t>
      </w:r>
    </w:p>
  </w:comment>
  <w:comment w:id="240" w:author="Niswonger, Richard" w:date="2019-06-24T13:53:00Z" w:initials="NR">
    <w:p w14:paraId="3C3B4E11" w14:textId="190A8B1D" w:rsidR="00BA0CB4" w:rsidRDefault="00BA0CB4">
      <w:pPr>
        <w:pStyle w:val="CommentText"/>
      </w:pPr>
      <w:r>
        <w:rPr>
          <w:rStyle w:val="CommentReference"/>
        </w:rPr>
        <w:annotationRef/>
      </w:r>
      <w:r>
        <w:t>Done</w:t>
      </w:r>
    </w:p>
  </w:comment>
  <w:comment w:id="242" w:author="Essaid, Hedeff I." w:date="2019-04-16T13:47:00Z" w:initials="EHI">
    <w:p w14:paraId="13EDD214" w14:textId="7614F27D" w:rsidR="00BC311A" w:rsidRDefault="00BC311A">
      <w:pPr>
        <w:pStyle w:val="CommentText"/>
      </w:pPr>
      <w:r>
        <w:rPr>
          <w:rStyle w:val="CommentReference"/>
        </w:rPr>
        <w:annotationRef/>
      </w:r>
      <w:r>
        <w:t>redundant</w:t>
      </w:r>
    </w:p>
  </w:comment>
  <w:comment w:id="243" w:author="Niswonger, Richard" w:date="2019-06-24T13:53:00Z" w:initials="NR">
    <w:p w14:paraId="44878E75" w14:textId="300758E9" w:rsidR="00BA0CB4" w:rsidRDefault="00BA0CB4">
      <w:pPr>
        <w:pStyle w:val="CommentText"/>
      </w:pPr>
      <w:r>
        <w:rPr>
          <w:rStyle w:val="CommentReference"/>
        </w:rPr>
        <w:annotationRef/>
      </w:r>
      <w:r>
        <w:t>Deleted</w:t>
      </w:r>
    </w:p>
  </w:comment>
  <w:comment w:id="244" w:author="Essaid, Hedeff I." w:date="2019-04-16T13:47:00Z" w:initials="EHI">
    <w:p w14:paraId="7C4ADA3A" w14:textId="20DACD16" w:rsidR="00BC311A" w:rsidRDefault="00BC311A">
      <w:pPr>
        <w:pStyle w:val="CommentText"/>
      </w:pPr>
      <w:r>
        <w:rPr>
          <w:rStyle w:val="CommentReference"/>
        </w:rPr>
        <w:annotationRef/>
      </w:r>
      <w:r>
        <w:t>what is the control on irrigation periods in 1a?</w:t>
      </w:r>
    </w:p>
  </w:comment>
  <w:comment w:id="245" w:author="Niswonger, Richard" w:date="2019-06-24T13:53:00Z" w:initials="NR">
    <w:p w14:paraId="24EAC03B" w14:textId="7C4AC6F3" w:rsidR="00BA0CB4" w:rsidRDefault="00BA0CB4">
      <w:pPr>
        <w:pStyle w:val="CommentText"/>
      </w:pPr>
      <w:r>
        <w:rPr>
          <w:rStyle w:val="CommentReference"/>
        </w:rPr>
        <w:annotationRef/>
      </w:r>
      <w:r>
        <w:t>The time series inflow and diversion rates. These were described with added text.</w:t>
      </w:r>
    </w:p>
  </w:comment>
  <w:comment w:id="246" w:author="Essaid, Hedeff I." w:date="2019-04-16T13:48:00Z" w:initials="EHI">
    <w:p w14:paraId="41729A21" w14:textId="524E821F" w:rsidR="00BC311A" w:rsidRDefault="00BC311A">
      <w:pPr>
        <w:pStyle w:val="CommentText"/>
      </w:pPr>
      <w:r>
        <w:rPr>
          <w:rStyle w:val="CommentReference"/>
        </w:rPr>
        <w:annotationRef/>
      </w:r>
      <w:r>
        <w:t>Add descriptive title, e.g. GSFLOW application</w:t>
      </w:r>
    </w:p>
  </w:comment>
  <w:comment w:id="247" w:author="Niswonger, Richard" w:date="2019-06-24T13:54:00Z" w:initials="NR">
    <w:p w14:paraId="5BBF51A9" w14:textId="74BB6A63" w:rsidR="00BA0CB4" w:rsidRDefault="00BA0CB4">
      <w:pPr>
        <w:pStyle w:val="CommentText"/>
      </w:pPr>
      <w:r>
        <w:rPr>
          <w:rStyle w:val="CommentReference"/>
        </w:rPr>
        <w:annotationRef/>
      </w:r>
      <w:r>
        <w:t>Done</w:t>
      </w:r>
    </w:p>
  </w:comment>
  <w:comment w:id="255" w:author="Essaid, Hedeff I." w:date="2019-04-16T13:57:00Z" w:initials="EHI">
    <w:p w14:paraId="1A28CECB" w14:textId="43E44863" w:rsidR="00BC311A" w:rsidRDefault="00BC311A">
      <w:pPr>
        <w:pStyle w:val="CommentText"/>
      </w:pPr>
      <w:r>
        <w:rPr>
          <w:rStyle w:val="CommentReference"/>
        </w:rPr>
        <w:annotationRef/>
      </w:r>
      <w:r>
        <w:t>Add descriptive short names. Was irrigation supplied by SW and/or supplemental GW?</w:t>
      </w:r>
    </w:p>
  </w:comment>
  <w:comment w:id="256" w:author="Niswonger, Richard" w:date="2019-06-24T13:54:00Z" w:initials="NR">
    <w:p w14:paraId="54ED4E47" w14:textId="38A499D2" w:rsidR="00BA0CB4" w:rsidRDefault="00BA0CB4">
      <w:pPr>
        <w:pStyle w:val="CommentText"/>
      </w:pPr>
      <w:r>
        <w:rPr>
          <w:rStyle w:val="CommentReference"/>
        </w:rPr>
        <w:annotationRef/>
      </w:r>
      <w:r>
        <w:t>Irrigation was supplied by SW and GW. Added statements to make this clear.</w:t>
      </w:r>
    </w:p>
  </w:comment>
  <w:comment w:id="257" w:author="Essaid, Hedeff I." w:date="2019-04-16T14:01:00Z" w:initials="EHI">
    <w:p w14:paraId="1D36266B" w14:textId="5B40A84A" w:rsidR="00BC311A" w:rsidRDefault="00BC311A">
      <w:pPr>
        <w:pStyle w:val="CommentText"/>
      </w:pPr>
      <w:r>
        <w:rPr>
          <w:rStyle w:val="CommentReference"/>
        </w:rPr>
        <w:annotationRef/>
      </w:r>
      <w:r>
        <w:t>Segment numbers not identified in figure 3</w:t>
      </w:r>
    </w:p>
  </w:comment>
  <w:comment w:id="258" w:author="Niswonger, Richard" w:date="2019-06-24T13:54:00Z" w:initials="NR">
    <w:p w14:paraId="1DADD05A" w14:textId="337DC0DB" w:rsidR="00BA0CB4" w:rsidRDefault="00BA0CB4">
      <w:pPr>
        <w:pStyle w:val="CommentText"/>
      </w:pPr>
      <w:r>
        <w:rPr>
          <w:rStyle w:val="CommentReference"/>
        </w:rPr>
        <w:annotationRef/>
      </w:r>
      <w:r>
        <w:t xml:space="preserve">Added segments to map of </w:t>
      </w:r>
      <w:proofErr w:type="spellStart"/>
      <w:r>
        <w:t>Sagehen</w:t>
      </w:r>
      <w:proofErr w:type="spellEnd"/>
      <w:r>
        <w:t xml:space="preserve"> watershed</w:t>
      </w:r>
    </w:p>
  </w:comment>
  <w:comment w:id="259" w:author="Essaid, Hedeff I." w:date="2019-04-16T13:59:00Z" w:initials="EHI">
    <w:p w14:paraId="796331B5" w14:textId="300EFFAF" w:rsidR="00BC311A" w:rsidRDefault="00BC311A">
      <w:pPr>
        <w:pStyle w:val="CommentText"/>
      </w:pPr>
      <w:r>
        <w:rPr>
          <w:rStyle w:val="CommentReference"/>
        </w:rPr>
        <w:annotationRef/>
      </w:r>
      <w:r>
        <w:t>Is this a general comment about AG package capabilities? If so, it is out of place. If it is specific to this example then it needs more explanation.</w:t>
      </w:r>
    </w:p>
  </w:comment>
  <w:comment w:id="260" w:author="Niswonger, Richard" w:date="2019-06-24T13:55:00Z" w:initials="NR">
    <w:p w14:paraId="7A5C4F25" w14:textId="5CA67ACA" w:rsidR="00BA0CB4" w:rsidRDefault="00BA0CB4">
      <w:pPr>
        <w:pStyle w:val="CommentText"/>
      </w:pPr>
      <w:r>
        <w:rPr>
          <w:rStyle w:val="CommentReference"/>
        </w:rPr>
        <w:annotationRef/>
      </w:r>
      <w:r>
        <w:t>This is specific to this problem. Irrigation can be active or inactive</w:t>
      </w:r>
    </w:p>
  </w:comment>
  <w:comment w:id="261" w:author="Essaid, Hedeff I." w:date="2019-04-16T14:00:00Z" w:initials="EHI">
    <w:p w14:paraId="0BC08AC6" w14:textId="03F716AF" w:rsidR="00BC311A" w:rsidRDefault="00BC311A">
      <w:pPr>
        <w:pStyle w:val="CommentText"/>
      </w:pPr>
      <w:r>
        <w:rPr>
          <w:rStyle w:val="CommentReference"/>
        </w:rPr>
        <w:annotationRef/>
      </w:r>
      <w:r>
        <w:t xml:space="preserve">I don’t quite follow this. How are diversions </w:t>
      </w:r>
      <w:proofErr w:type="spellStart"/>
      <w:r>
        <w:t>contrained</w:t>
      </w:r>
      <w:proofErr w:type="spellEnd"/>
      <w:r>
        <w:t>? Is this something other than the specified diversions input for SFR?</w:t>
      </w:r>
    </w:p>
  </w:comment>
  <w:comment w:id="262" w:author="Niswonger, Richard" w:date="2019-06-24T13:55:00Z" w:initials="NR">
    <w:p w14:paraId="79C191E4" w14:textId="03FDAADB" w:rsidR="00BA0CB4" w:rsidRDefault="00BA0CB4">
      <w:pPr>
        <w:pStyle w:val="CommentText"/>
      </w:pPr>
      <w:r>
        <w:rPr>
          <w:rStyle w:val="CommentReference"/>
        </w:rPr>
        <w:annotationRef/>
      </w:r>
      <w:r>
        <w:t>Diversions are constrained by available flow and the diversion amount. A new section was added to describe options for constraining diversions.</w:t>
      </w:r>
    </w:p>
  </w:comment>
  <w:comment w:id="267" w:author="Essaid, Hedeff I." w:date="2019-04-16T14:04:00Z" w:initials="EHI">
    <w:p w14:paraId="47FC7C37" w14:textId="6B3F3C39" w:rsidR="00BC311A" w:rsidRDefault="00BC311A">
      <w:pPr>
        <w:pStyle w:val="CommentText"/>
      </w:pPr>
      <w:r>
        <w:rPr>
          <w:rStyle w:val="CommentReference"/>
        </w:rPr>
        <w:annotationRef/>
      </w:r>
      <w:r>
        <w:t>This needs to be explained. I assume that this is the inflow to the creeks at the model boundary. Is this a sum for inflows to the different creeks?</w:t>
      </w:r>
    </w:p>
  </w:comment>
  <w:comment w:id="268" w:author="Niswonger, Richard" w:date="2019-06-24T13:57:00Z" w:initials="NR">
    <w:p w14:paraId="0FCA8A64" w14:textId="06250EC0" w:rsidR="00543406" w:rsidRDefault="00543406">
      <w:pPr>
        <w:pStyle w:val="CommentText"/>
      </w:pPr>
      <w:r>
        <w:rPr>
          <w:rStyle w:val="CommentReference"/>
        </w:rPr>
        <w:annotationRef/>
      </w:r>
      <w:r w:rsidR="00977943">
        <w:t>Added the following text to better explain this on page 29: “’</w:t>
      </w:r>
      <w:r w:rsidR="00977943" w:rsidRPr="00977943">
        <w:t xml:space="preserve"> </w:t>
      </w:r>
      <w:r w:rsidR="00977943">
        <w:t>Specified surface water inflow enters the model through segment 1 over the northeast corner of the model boundary (Fig. 3).</w:t>
      </w:r>
      <w:r w:rsidR="00977943">
        <w:t>”</w:t>
      </w:r>
    </w:p>
  </w:comment>
  <w:comment w:id="275" w:author="Essaid, Hedeff I." w:date="2019-04-16T14:05:00Z" w:initials="EHI">
    <w:p w14:paraId="09BE458F" w14:textId="5955524C" w:rsidR="00BC311A" w:rsidRDefault="00BC311A">
      <w:pPr>
        <w:pStyle w:val="CommentText"/>
      </w:pPr>
      <w:r>
        <w:rPr>
          <w:rStyle w:val="CommentReference"/>
        </w:rPr>
        <w:annotationRef/>
      </w:r>
      <w:r>
        <w:t>I think this belongs in the methods section describing the justification for the supplemental GW configuration.</w:t>
      </w:r>
    </w:p>
  </w:comment>
  <w:comment w:id="276" w:author="Niswonger, Richard" w:date="2019-06-24T14:12:00Z" w:initials="NR">
    <w:p w14:paraId="061ED055" w14:textId="760FEC87" w:rsidR="001E1C29" w:rsidRDefault="001E1C29">
      <w:pPr>
        <w:pStyle w:val="CommentText"/>
      </w:pPr>
      <w:r>
        <w:rPr>
          <w:rStyle w:val="CommentReference"/>
        </w:rPr>
        <w:annotationRef/>
      </w:r>
      <w:r>
        <w:t>This was moved to the methods section</w:t>
      </w:r>
    </w:p>
  </w:comment>
  <w:comment w:id="277" w:author="Essaid, Hedeff I." w:date="2019-04-16T14:06:00Z" w:initials="EHI">
    <w:p w14:paraId="3298A723" w14:textId="0EDD4D21" w:rsidR="00BC311A" w:rsidRDefault="00BC311A">
      <w:pPr>
        <w:pStyle w:val="CommentText"/>
      </w:pPr>
      <w:r>
        <w:rPr>
          <w:rStyle w:val="CommentReference"/>
        </w:rPr>
        <w:annotationRef/>
      </w:r>
      <w:r>
        <w:t xml:space="preserve">Can minimum </w:t>
      </w:r>
      <w:proofErr w:type="spellStart"/>
      <w:r>
        <w:t>streamflows</w:t>
      </w:r>
      <w:proofErr w:type="spellEnd"/>
      <w:r>
        <w:t xml:space="preserve"> be set? The system I have worked in required maintaining minimum streamflow during the summer and that is what limited stream diversions.</w:t>
      </w:r>
    </w:p>
  </w:comment>
  <w:comment w:id="278" w:author="Niswonger, Richard" w:date="2019-06-24T14:13:00Z" w:initials="NR">
    <w:p w14:paraId="5BF1FE23" w14:textId="018002F7" w:rsidR="001E1C29" w:rsidRDefault="001E1C29">
      <w:pPr>
        <w:pStyle w:val="CommentText"/>
      </w:pPr>
      <w:r>
        <w:rPr>
          <w:rStyle w:val="CommentReference"/>
        </w:rPr>
        <w:annotationRef/>
      </w:r>
      <w:r>
        <w:t xml:space="preserve">Yes, diversions can be set to consider minimum instream flow at the point of diversion. Minimum instream flow requirements at distal locations to the diversion requires MODSIM. </w:t>
      </w:r>
    </w:p>
  </w:comment>
  <w:comment w:id="279" w:author="Essaid, Hedeff I." w:date="2019-04-16T14:07:00Z" w:initials="EHI">
    <w:p w14:paraId="73B525D6" w14:textId="301C134E" w:rsidR="00BC311A" w:rsidRDefault="00BC311A">
      <w:pPr>
        <w:pStyle w:val="CommentText"/>
      </w:pPr>
      <w:r>
        <w:rPr>
          <w:rStyle w:val="CommentReference"/>
        </w:rPr>
        <w:annotationRef/>
      </w:r>
      <w:r>
        <w:t xml:space="preserve">Can streamflow go to zero </w:t>
      </w:r>
      <w:proofErr w:type="gramStart"/>
      <w:r>
        <w:t>as a result of</w:t>
      </w:r>
      <w:proofErr w:type="gramEnd"/>
      <w:r>
        <w:t xml:space="preserve"> diversions? Is that the limiting factor?</w:t>
      </w:r>
    </w:p>
  </w:comment>
  <w:comment w:id="280" w:author="Niswonger, Richard" w:date="2019-06-24T14:14:00Z" w:initials="NR">
    <w:p w14:paraId="26FE5F4D" w14:textId="01BA1502" w:rsidR="001E1C29" w:rsidRDefault="001E1C29">
      <w:pPr>
        <w:pStyle w:val="CommentText"/>
      </w:pPr>
      <w:r>
        <w:rPr>
          <w:rStyle w:val="CommentReference"/>
        </w:rPr>
        <w:annotationRef/>
      </w:r>
      <w:r>
        <w:t>Yes, if the diversion is set to allow all water to be diverted. This is explained in new section on constraining irrigation delivery</w:t>
      </w:r>
    </w:p>
  </w:comment>
  <w:comment w:id="283" w:author="Essaid, Hedeff I." w:date="2019-04-16T14:08:00Z" w:initials="EHI">
    <w:p w14:paraId="6AF71A33" w14:textId="5F657863" w:rsidR="00BC311A" w:rsidRDefault="00BC311A">
      <w:pPr>
        <w:pStyle w:val="CommentText"/>
      </w:pPr>
      <w:r>
        <w:rPr>
          <w:rStyle w:val="CommentReference"/>
        </w:rPr>
        <w:annotationRef/>
      </w:r>
      <w:r>
        <w:t>Include this example in the caption for Table 1.</w:t>
      </w:r>
    </w:p>
  </w:comment>
  <w:comment w:id="284" w:author="Niswonger, Richard" w:date="2019-06-24T14:15:00Z" w:initials="NR">
    <w:p w14:paraId="5AC4B116" w14:textId="7A52F88F" w:rsidR="001E1C29" w:rsidRDefault="001E1C29">
      <w:pPr>
        <w:pStyle w:val="CommentText"/>
      </w:pPr>
      <w:r>
        <w:rPr>
          <w:rStyle w:val="CommentReference"/>
        </w:rPr>
        <w:annotationRef/>
      </w:r>
      <w:r>
        <w:t>Done</w:t>
      </w:r>
    </w:p>
  </w:comment>
  <w:comment w:id="287" w:author="Essaid, Hedeff I." w:date="2019-04-16T14:14:00Z" w:initials="EHI">
    <w:p w14:paraId="449C032C" w14:textId="3B06831B" w:rsidR="00BC311A" w:rsidRDefault="00BC311A">
      <w:pPr>
        <w:pStyle w:val="CommentText"/>
      </w:pPr>
      <w:r>
        <w:rPr>
          <w:rStyle w:val="CommentReference"/>
        </w:rPr>
        <w:annotationRef/>
      </w:r>
      <w:r>
        <w:t>Should be stated earlier</w:t>
      </w:r>
    </w:p>
  </w:comment>
  <w:comment w:id="288" w:author="Niswonger, Richard" w:date="2019-06-24T14:15:00Z" w:initials="NR">
    <w:p w14:paraId="5C166D59" w14:textId="22044915" w:rsidR="001E1C29" w:rsidRDefault="001E1C29">
      <w:pPr>
        <w:pStyle w:val="CommentText"/>
      </w:pPr>
      <w:r>
        <w:rPr>
          <w:rStyle w:val="CommentReference"/>
        </w:rPr>
        <w:annotationRef/>
      </w:r>
      <w:r>
        <w:t>Done</w:t>
      </w:r>
    </w:p>
  </w:comment>
  <w:comment w:id="291" w:author="Essaid, Hedeff I." w:date="2019-04-16T14:15:00Z" w:initials="EHI">
    <w:p w14:paraId="3CD9EE8C" w14:textId="2FEC9D9C" w:rsidR="00BC311A" w:rsidRDefault="00BC311A">
      <w:pPr>
        <w:pStyle w:val="CommentText"/>
      </w:pPr>
      <w:r>
        <w:rPr>
          <w:rStyle w:val="CommentReference"/>
        </w:rPr>
        <w:annotationRef/>
      </w:r>
      <w:r>
        <w:t>What are the blips in the GW pumping? These need to be explained.</w:t>
      </w:r>
    </w:p>
  </w:comment>
  <w:comment w:id="292" w:author="Niswonger, Richard" w:date="2019-06-24T14:15:00Z" w:initials="NR">
    <w:p w14:paraId="19745EEE" w14:textId="740ADDF6" w:rsidR="001E1C29" w:rsidRDefault="001E1C29">
      <w:pPr>
        <w:pStyle w:val="CommentText"/>
      </w:pPr>
      <w:r>
        <w:rPr>
          <w:rStyle w:val="CommentReference"/>
        </w:rPr>
        <w:annotationRef/>
      </w:r>
      <w:r>
        <w:t>Done, these are caused by 1) demands decreasing or increasing suddenly or 2) SW supply decreases suddenly</w:t>
      </w:r>
    </w:p>
  </w:comment>
  <w:comment w:id="293" w:author="Essaid, Hedeff I." w:date="2019-04-16T14:16:00Z" w:initials="EHI">
    <w:p w14:paraId="10F39869" w14:textId="0379677A" w:rsidR="00BC311A" w:rsidRDefault="00BC311A">
      <w:pPr>
        <w:pStyle w:val="CommentText"/>
      </w:pPr>
      <w:r>
        <w:rPr>
          <w:rStyle w:val="CommentReference"/>
        </w:rPr>
        <w:annotationRef/>
      </w:r>
      <w:r>
        <w:t>Descriptive title</w:t>
      </w:r>
    </w:p>
  </w:comment>
  <w:comment w:id="294" w:author="Niswonger, Richard" w:date="2019-06-24T14:18:00Z" w:initials="NR">
    <w:p w14:paraId="17247219" w14:textId="4D3F5E21" w:rsidR="00254158" w:rsidRDefault="00254158">
      <w:pPr>
        <w:pStyle w:val="CommentText"/>
      </w:pPr>
      <w:r>
        <w:rPr>
          <w:rStyle w:val="CommentReference"/>
        </w:rPr>
        <w:annotationRef/>
      </w:r>
      <w:r>
        <w:t>Done</w:t>
      </w:r>
    </w:p>
  </w:comment>
  <w:comment w:id="302" w:author="Essaid, Hedeff I." w:date="2019-04-16T14:17:00Z" w:initials="EHI">
    <w:p w14:paraId="45C656AC" w14:textId="2AA72E3F" w:rsidR="00BC311A" w:rsidRDefault="00BC311A">
      <w:pPr>
        <w:pStyle w:val="CommentText"/>
      </w:pPr>
      <w:r>
        <w:rPr>
          <w:rStyle w:val="CommentReference"/>
        </w:rPr>
        <w:annotationRef/>
      </w:r>
      <w:r>
        <w:t xml:space="preserve">I am not sure that I am understanding this correctly. Is this the saturated hydraulic conductivity or the unsaturated zone K at a particular capillary pressure or moisture </w:t>
      </w:r>
      <w:proofErr w:type="gramStart"/>
      <w:r>
        <w:t>content.</w:t>
      </w:r>
      <w:proofErr w:type="gramEnd"/>
      <w:r>
        <w:t xml:space="preserve"> Why is the K greater for the fine soil if this is saturated K? Or, is it an </w:t>
      </w:r>
      <w:proofErr w:type="spellStart"/>
      <w:r>
        <w:t>unsat</w:t>
      </w:r>
      <w:proofErr w:type="spellEnd"/>
      <w:r>
        <w:t xml:space="preserve"> K and therefore greater because of the moisture content?</w:t>
      </w:r>
    </w:p>
  </w:comment>
  <w:comment w:id="300" w:author="Niswonger, Richard" w:date="2019-06-24T14:18:00Z" w:initials="NR">
    <w:p w14:paraId="130B01CA" w14:textId="4DC57A9A" w:rsidR="00254158" w:rsidRDefault="00254158">
      <w:pPr>
        <w:pStyle w:val="CommentText"/>
      </w:pPr>
      <w:r>
        <w:rPr>
          <w:rStyle w:val="CommentReference"/>
        </w:rPr>
        <w:annotationRef/>
      </w:r>
      <w:r>
        <w:t xml:space="preserve">This was a </w:t>
      </w:r>
      <w:proofErr w:type="gramStart"/>
      <w:r>
        <w:t>typo,</w:t>
      </w:r>
      <w:proofErr w:type="gramEnd"/>
      <w:r>
        <w:t xml:space="preserve"> the K values were </w:t>
      </w:r>
      <w:proofErr w:type="spellStart"/>
      <w:r>
        <w:t>swaped</w:t>
      </w:r>
      <w:proofErr w:type="spellEnd"/>
      <w:r>
        <w:t>.</w:t>
      </w:r>
    </w:p>
  </w:comment>
  <w:comment w:id="308" w:author="Essaid, Hedeff I." w:date="2019-04-16T14:21:00Z" w:initials="EHI">
    <w:p w14:paraId="24F4133E" w14:textId="411F163E" w:rsidR="00BC311A" w:rsidRDefault="00BC311A">
      <w:pPr>
        <w:pStyle w:val="CommentText"/>
      </w:pPr>
      <w:r>
        <w:rPr>
          <w:rStyle w:val="CommentReference"/>
        </w:rPr>
        <w:annotationRef/>
      </w:r>
      <w:r>
        <w:t xml:space="preserve">Is there a reason that you have chosen to show cumulative irrigation and crop use in the figures? </w:t>
      </w:r>
    </w:p>
  </w:comment>
  <w:comment w:id="309" w:author="Niswonger, Richard" w:date="2019-06-24T14:18:00Z" w:initials="NR">
    <w:p w14:paraId="2BFD331F" w14:textId="78946EE5" w:rsidR="00254158" w:rsidRDefault="00254158">
      <w:pPr>
        <w:pStyle w:val="CommentText"/>
      </w:pPr>
      <w:r>
        <w:rPr>
          <w:rStyle w:val="CommentReference"/>
        </w:rPr>
        <w:annotationRef/>
      </w:r>
      <w:r>
        <w:t xml:space="preserve">Cumulative is good because people have an intuitive sense of </w:t>
      </w:r>
      <w:r w:rsidR="008D265E">
        <w:t>annual crop water consumption. However, I added the rates per time step to each plot using a second y axis</w:t>
      </w:r>
    </w:p>
  </w:comment>
  <w:comment w:id="312" w:author="Essaid, Hedeff I." w:date="2019-04-16T14:28:00Z" w:initials="EHI">
    <w:p w14:paraId="31A8E83E" w14:textId="54F55193" w:rsidR="00BC311A" w:rsidRDefault="00BC311A">
      <w:pPr>
        <w:pStyle w:val="CommentText"/>
      </w:pPr>
      <w:r>
        <w:rPr>
          <w:rStyle w:val="CommentReference"/>
        </w:rPr>
        <w:annotationRef/>
      </w:r>
      <w:r>
        <w:t>Back to terminology – comparing labels of the figures with the text it looks like you are equating NIWR and irrigation water delivery.</w:t>
      </w:r>
    </w:p>
  </w:comment>
  <w:comment w:id="313" w:author="Niswonger, Richard" w:date="2019-06-24T14:26:00Z" w:initials="NR">
    <w:p w14:paraId="716F443E" w14:textId="31062F60" w:rsidR="008D265E" w:rsidRDefault="008D265E">
      <w:pPr>
        <w:pStyle w:val="CommentText"/>
      </w:pPr>
      <w:r>
        <w:rPr>
          <w:rStyle w:val="CommentReference"/>
        </w:rPr>
        <w:annotationRef/>
      </w:r>
      <w:r>
        <w:t>I was for the case of supply &gt; demand. But, this is not always the case and so this narrative was changed not to use NIWR.</w:t>
      </w:r>
    </w:p>
  </w:comment>
  <w:comment w:id="314" w:author="Essaid, Hedeff I." w:date="2019-04-16T14:30:00Z" w:initials="EHI">
    <w:p w14:paraId="28830237" w14:textId="653100BD" w:rsidR="00BC311A" w:rsidRDefault="00BC311A">
      <w:pPr>
        <w:pStyle w:val="CommentText"/>
      </w:pPr>
      <w:r>
        <w:rPr>
          <w:rStyle w:val="CommentReference"/>
        </w:rPr>
        <w:annotationRef/>
      </w:r>
      <w:r>
        <w:t>Is this something that should be explained in the Methods section when describing this configuration?</w:t>
      </w:r>
    </w:p>
  </w:comment>
  <w:comment w:id="315" w:author="Niswonger, Richard" w:date="2019-06-24T14:27:00Z" w:initials="NR">
    <w:p w14:paraId="55544094" w14:textId="6202D3B6" w:rsidR="008D265E" w:rsidRDefault="008D265E">
      <w:pPr>
        <w:pStyle w:val="CommentText"/>
      </w:pPr>
      <w:r>
        <w:rPr>
          <w:rStyle w:val="CommentReference"/>
        </w:rPr>
        <w:annotationRef/>
      </w:r>
      <w:r>
        <w:t>Done</w:t>
      </w:r>
    </w:p>
  </w:comment>
  <w:comment w:id="316" w:author="Essaid, Hedeff I." w:date="2019-04-16T14:34:00Z" w:initials="EHI">
    <w:p w14:paraId="11805BB6" w14:textId="45BCC7C9" w:rsidR="00BC311A" w:rsidRDefault="00BC311A">
      <w:pPr>
        <w:pStyle w:val="CommentText"/>
      </w:pPr>
      <w:r>
        <w:rPr>
          <w:rStyle w:val="CommentReference"/>
        </w:rPr>
        <w:annotationRef/>
      </w:r>
      <w:r>
        <w:t>This sentence is not very clear</w:t>
      </w:r>
    </w:p>
  </w:comment>
  <w:comment w:id="317" w:author="Niswonger, Richard" w:date="2019-06-24T14:27:00Z" w:initials="NR">
    <w:p w14:paraId="2180CE4D" w14:textId="24BE3BCC" w:rsidR="008D265E" w:rsidRDefault="008D265E">
      <w:pPr>
        <w:pStyle w:val="CommentText"/>
      </w:pPr>
      <w:r>
        <w:rPr>
          <w:rStyle w:val="CommentReference"/>
        </w:rPr>
        <w:annotationRef/>
      </w:r>
      <w:r>
        <w:t>This sentence was deleted</w:t>
      </w:r>
    </w:p>
  </w:comment>
  <w:comment w:id="326" w:author="Essaid, Hedeff I." w:date="2019-04-16T14:37:00Z" w:initials="EHI">
    <w:p w14:paraId="7E44A957" w14:textId="158E7C85" w:rsidR="00BC311A" w:rsidRDefault="00BC311A">
      <w:pPr>
        <w:pStyle w:val="CommentText"/>
      </w:pPr>
      <w:r>
        <w:rPr>
          <w:rStyle w:val="CommentReference"/>
        </w:rPr>
        <w:annotationRef/>
      </w:r>
      <w:r>
        <w:t>Compared to what?</w:t>
      </w:r>
    </w:p>
  </w:comment>
  <w:comment w:id="327" w:author="Niswonger, Richard" w:date="2019-06-24T14:29:00Z" w:initials="NR">
    <w:p w14:paraId="3108BE7A" w14:textId="3D0BFF91" w:rsidR="008D265E" w:rsidRDefault="008D265E">
      <w:pPr>
        <w:pStyle w:val="CommentText"/>
      </w:pPr>
      <w:r>
        <w:rPr>
          <w:rStyle w:val="CommentReference"/>
        </w:rPr>
        <w:annotationRef/>
      </w:r>
      <w:r>
        <w:t>Compared to the ET demand option. This was clarified.</w:t>
      </w:r>
    </w:p>
  </w:comment>
  <w:comment w:id="334" w:author="Essaid, Hedeff I." w:date="2019-04-16T14:39:00Z" w:initials="EHI">
    <w:p w14:paraId="12D80FC3" w14:textId="163A0223" w:rsidR="00BC311A" w:rsidRDefault="00BC311A">
      <w:pPr>
        <w:pStyle w:val="CommentText"/>
      </w:pPr>
      <w:r>
        <w:rPr>
          <w:rStyle w:val="CommentReference"/>
        </w:rPr>
        <w:annotationRef/>
      </w:r>
      <w:r>
        <w:t>Do you mean different grower irrigation practices?</w:t>
      </w:r>
    </w:p>
  </w:comment>
  <w:comment w:id="335" w:author="Niswonger, Richard" w:date="2019-06-24T14:29:00Z" w:initials="NR">
    <w:p w14:paraId="10584202" w14:textId="00A36E6E" w:rsidR="008D265E" w:rsidRDefault="008D265E">
      <w:pPr>
        <w:pStyle w:val="CommentText"/>
      </w:pPr>
      <w:r>
        <w:rPr>
          <w:rStyle w:val="CommentReference"/>
        </w:rPr>
        <w:annotationRef/>
      </w:r>
      <w:r>
        <w:t>Yes, this was changed to say grower irrigation practices</w:t>
      </w:r>
    </w:p>
  </w:comment>
  <w:comment w:id="336" w:author="Essaid, Hedeff I." w:date="2019-04-16T14:39:00Z" w:initials="EHI">
    <w:p w14:paraId="71B69A52" w14:textId="2D98F341" w:rsidR="00BC311A" w:rsidRDefault="00BC311A">
      <w:pPr>
        <w:pStyle w:val="CommentText"/>
      </w:pPr>
      <w:r>
        <w:rPr>
          <w:rStyle w:val="CommentReference"/>
        </w:rPr>
        <w:annotationRef/>
      </w:r>
      <w:r>
        <w:t>Use these descriptions of the examples earlier</w:t>
      </w:r>
    </w:p>
  </w:comment>
  <w:comment w:id="337" w:author="Niswonger, Richard" w:date="2019-06-24T14:30:00Z" w:initials="NR">
    <w:p w14:paraId="18D01AE0" w14:textId="0B2095AC" w:rsidR="008D265E" w:rsidRDefault="008D265E">
      <w:pPr>
        <w:pStyle w:val="CommentText"/>
      </w:pPr>
      <w:r>
        <w:rPr>
          <w:rStyle w:val="CommentReference"/>
        </w:rPr>
        <w:annotationRef/>
      </w:r>
      <w:r>
        <w:t>Done</w:t>
      </w:r>
      <w:bookmarkStart w:id="338" w:name="_GoBack"/>
      <w:bookmarkEnd w:id="33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41A0E0" w15:done="0"/>
  <w15:commentEx w15:paraId="75E07C56" w15:paraIdParent="7B41A0E0" w15:done="0"/>
  <w15:commentEx w15:paraId="431080BE" w15:done="0"/>
  <w15:commentEx w15:paraId="7A2A60D9" w15:paraIdParent="431080BE" w15:done="0"/>
  <w15:commentEx w15:paraId="5584F418" w15:done="0"/>
  <w15:commentEx w15:paraId="269CA3A0" w15:paraIdParent="5584F418" w15:done="0"/>
  <w15:commentEx w15:paraId="56665D5D" w15:done="0"/>
  <w15:commentEx w15:paraId="725C5568" w15:paraIdParent="56665D5D" w15:done="0"/>
  <w15:commentEx w15:paraId="7692D737" w15:done="0"/>
  <w15:commentEx w15:paraId="54F32D73" w15:paraIdParent="7692D737" w15:done="0"/>
  <w15:commentEx w15:paraId="5FD49127" w15:done="0"/>
  <w15:commentEx w15:paraId="72F1D656" w15:paraIdParent="5FD49127" w15:done="0"/>
  <w15:commentEx w15:paraId="486712A6" w15:done="0"/>
  <w15:commentEx w15:paraId="0CAED28B" w15:paraIdParent="486712A6" w15:done="0"/>
  <w15:commentEx w15:paraId="71758C40" w15:done="0"/>
  <w15:commentEx w15:paraId="27167B80" w15:paraIdParent="71758C40" w15:done="0"/>
  <w15:commentEx w15:paraId="31180F65" w15:done="0"/>
  <w15:commentEx w15:paraId="575B786D" w15:paraIdParent="31180F65" w15:done="0"/>
  <w15:commentEx w15:paraId="66F0CA52" w15:done="0"/>
  <w15:commentEx w15:paraId="0A23FDBC" w15:paraIdParent="66F0CA52" w15:done="0"/>
  <w15:commentEx w15:paraId="542BE129" w15:done="0"/>
  <w15:commentEx w15:paraId="787CDAA9" w15:paraIdParent="542BE129" w15:done="0"/>
  <w15:commentEx w15:paraId="6AF3F033" w15:done="0"/>
  <w15:commentEx w15:paraId="61E33776" w15:paraIdParent="6AF3F033" w15:done="0"/>
  <w15:commentEx w15:paraId="77DEA93D" w15:done="0"/>
  <w15:commentEx w15:paraId="6BA503B4" w15:paraIdParent="77DEA93D" w15:done="0"/>
  <w15:commentEx w15:paraId="211EB454" w15:done="0"/>
  <w15:commentEx w15:paraId="0E931AD0" w15:paraIdParent="211EB454" w15:done="0"/>
  <w15:commentEx w15:paraId="48F3FA45" w15:done="0"/>
  <w15:commentEx w15:paraId="3DE50F85" w15:done="0"/>
  <w15:commentEx w15:paraId="41A8189B" w15:paraIdParent="3DE50F85" w15:done="0"/>
  <w15:commentEx w15:paraId="2515576D" w15:done="0"/>
  <w15:commentEx w15:paraId="05F91A30" w15:paraIdParent="2515576D" w15:done="0"/>
  <w15:commentEx w15:paraId="2873EC39" w15:done="0"/>
  <w15:commentEx w15:paraId="6CA0EBE4" w15:paraIdParent="2873EC39" w15:done="0"/>
  <w15:commentEx w15:paraId="6E04EB7B" w15:done="0"/>
  <w15:commentEx w15:paraId="6192E44D" w15:paraIdParent="6E04EB7B" w15:done="0"/>
  <w15:commentEx w15:paraId="2555E14B" w15:done="0"/>
  <w15:commentEx w15:paraId="500E4532" w15:paraIdParent="2555E14B" w15:done="0"/>
  <w15:commentEx w15:paraId="2EE974F9" w15:done="0"/>
  <w15:commentEx w15:paraId="17101190" w15:paraIdParent="2EE974F9" w15:done="0"/>
  <w15:commentEx w15:paraId="15EB5736" w15:done="0"/>
  <w15:commentEx w15:paraId="711318F7" w15:paraIdParent="15EB5736" w15:done="0"/>
  <w15:commentEx w15:paraId="23F1753B" w15:done="0"/>
  <w15:commentEx w15:paraId="05FCFF65" w15:paraIdParent="23F1753B" w15:done="0"/>
  <w15:commentEx w15:paraId="1FC46AFD" w15:paraIdParent="6C9F9013" w15:done="0"/>
  <w15:commentEx w15:paraId="5DB37F94" w15:done="0"/>
  <w15:commentEx w15:paraId="2CBCD68C" w15:paraIdParent="5DB37F94" w15:done="0"/>
  <w15:commentEx w15:paraId="26228CEE" w15:done="0"/>
  <w15:commentEx w15:paraId="37FB611F" w15:paraIdParent="26228CEE" w15:done="0"/>
  <w15:commentEx w15:paraId="07E58C9A" w15:done="0"/>
  <w15:commentEx w15:paraId="39C2E6ED" w15:paraIdParent="07E58C9A" w15:done="0"/>
  <w15:commentEx w15:paraId="6F95FE04" w15:done="0"/>
  <w15:commentEx w15:paraId="58EF1CE3" w15:paraIdParent="6F95FE04" w15:done="0"/>
  <w15:commentEx w15:paraId="2F59A552" w15:done="0"/>
  <w15:commentEx w15:paraId="205DCC00" w15:paraIdParent="2F59A552" w15:done="0"/>
  <w15:commentEx w15:paraId="699DAC08" w15:done="0"/>
  <w15:commentEx w15:paraId="38CB22A4" w15:paraIdParent="699DAC08" w15:done="0"/>
  <w15:commentEx w15:paraId="5F9F5361" w15:done="0"/>
  <w15:commentEx w15:paraId="06002B2A" w15:paraIdParent="5F9F5361" w15:done="0"/>
  <w15:commentEx w15:paraId="519F9BAE" w15:done="0"/>
  <w15:commentEx w15:paraId="6051F1A7" w15:paraIdParent="519F9BAE" w15:done="0"/>
  <w15:commentEx w15:paraId="70CDFD9F" w15:done="0"/>
  <w15:commentEx w15:paraId="378457C2" w15:paraIdParent="70CDFD9F" w15:done="0"/>
  <w15:commentEx w15:paraId="0663EA19" w15:done="0"/>
  <w15:commentEx w15:paraId="398BD21A" w15:paraIdParent="0663EA19" w15:done="0"/>
  <w15:commentEx w15:paraId="3DEA4017" w15:done="0"/>
  <w15:commentEx w15:paraId="69D63FEA" w15:paraIdParent="3DEA4017" w15:done="0"/>
  <w15:commentEx w15:paraId="7D99717A" w15:done="0"/>
  <w15:commentEx w15:paraId="6CD2E338" w15:paraIdParent="7D99717A" w15:done="0"/>
  <w15:commentEx w15:paraId="2B950BA5" w15:done="0"/>
  <w15:commentEx w15:paraId="601B6DBE" w15:paraIdParent="2B950BA5" w15:done="0"/>
  <w15:commentEx w15:paraId="5ABB1834" w15:done="0"/>
  <w15:commentEx w15:paraId="54FABB68" w15:paraIdParent="5ABB1834" w15:done="0"/>
  <w15:commentEx w15:paraId="7B080EB0" w15:done="0"/>
  <w15:commentEx w15:paraId="0715BB03" w15:paraIdParent="7B080EB0" w15:done="0"/>
  <w15:commentEx w15:paraId="694C5365" w15:done="0"/>
  <w15:commentEx w15:paraId="78432B2A" w15:paraIdParent="694C5365" w15:done="0"/>
  <w15:commentEx w15:paraId="157A3844" w15:done="0"/>
  <w15:commentEx w15:paraId="06DA22E6" w15:paraIdParent="157A3844" w15:done="0"/>
  <w15:commentEx w15:paraId="416C3626" w15:done="0"/>
  <w15:commentEx w15:paraId="5F0101F3" w15:paraIdParent="416C3626" w15:done="0"/>
  <w15:commentEx w15:paraId="6F49FCC6" w15:done="0"/>
  <w15:commentEx w15:paraId="5D92E7C8" w15:paraIdParent="6F49FCC6" w15:done="0"/>
  <w15:commentEx w15:paraId="6E567B7E" w15:done="0"/>
  <w15:commentEx w15:paraId="7E85D306" w15:paraIdParent="6E567B7E" w15:done="0"/>
  <w15:commentEx w15:paraId="67270BD5" w15:done="0"/>
  <w15:commentEx w15:paraId="795CCEE1" w15:paraIdParent="67270BD5" w15:done="0"/>
  <w15:commentEx w15:paraId="07882639" w15:done="0"/>
  <w15:commentEx w15:paraId="47E029C7" w15:paraIdParent="07882639" w15:done="0"/>
  <w15:commentEx w15:paraId="1A2FD44E" w15:done="0"/>
  <w15:commentEx w15:paraId="736E81A5" w15:paraIdParent="1A2FD44E" w15:done="0"/>
  <w15:commentEx w15:paraId="4383B574" w15:done="0"/>
  <w15:commentEx w15:paraId="22A939B6" w15:paraIdParent="4383B574" w15:done="0"/>
  <w15:commentEx w15:paraId="0C12DF94" w15:done="0"/>
  <w15:commentEx w15:paraId="3FB80C2E" w15:paraIdParent="0C12DF94" w15:done="0"/>
  <w15:commentEx w15:paraId="27AB416E" w15:done="0"/>
  <w15:commentEx w15:paraId="4C109C9E" w15:paraIdParent="27AB416E" w15:done="0"/>
  <w15:commentEx w15:paraId="250E1D04" w15:done="0"/>
  <w15:commentEx w15:paraId="5876B349" w15:paraIdParent="250E1D04" w15:done="0"/>
  <w15:commentEx w15:paraId="5F1B0F5A" w15:done="0"/>
  <w15:commentEx w15:paraId="4FFEE75E" w15:paraIdParent="5F1B0F5A" w15:done="0"/>
  <w15:commentEx w15:paraId="5C1B80DA" w15:done="0"/>
  <w15:commentEx w15:paraId="66B12442" w15:paraIdParent="5C1B80DA" w15:done="0"/>
  <w15:commentEx w15:paraId="13C2BCAA" w15:done="0"/>
  <w15:commentEx w15:paraId="5630D722" w15:paraIdParent="13C2BCAA" w15:done="0"/>
  <w15:commentEx w15:paraId="65D201BC" w15:done="0"/>
  <w15:commentEx w15:paraId="6D71CA02" w15:paraIdParent="65D201BC" w15:done="0"/>
  <w15:commentEx w15:paraId="17B21C32" w15:done="0"/>
  <w15:commentEx w15:paraId="1AA43E02" w15:paraIdParent="17B21C32" w15:done="0"/>
  <w15:commentEx w15:paraId="0F8B72C0" w15:done="0"/>
  <w15:commentEx w15:paraId="3936C24D" w15:paraIdParent="0F8B72C0" w15:done="0"/>
  <w15:commentEx w15:paraId="51D70F9C" w15:done="0"/>
  <w15:commentEx w15:paraId="0DB6350E" w15:paraIdParent="51D70F9C" w15:done="0"/>
  <w15:commentEx w15:paraId="4EFDBC34" w15:done="0"/>
  <w15:commentEx w15:paraId="179B5CB8" w15:paraIdParent="4EFDBC34" w15:done="0"/>
  <w15:commentEx w15:paraId="7FA05E78" w15:done="0"/>
  <w15:commentEx w15:paraId="2E939086" w15:paraIdParent="7FA05E78" w15:done="0"/>
  <w15:commentEx w15:paraId="4A9941DA" w15:done="0"/>
  <w15:commentEx w15:paraId="3C3B4E11" w15:paraIdParent="4A9941DA" w15:done="0"/>
  <w15:commentEx w15:paraId="13EDD214" w15:done="0"/>
  <w15:commentEx w15:paraId="44878E75" w15:paraIdParent="13EDD214" w15:done="0"/>
  <w15:commentEx w15:paraId="7C4ADA3A" w15:done="0"/>
  <w15:commentEx w15:paraId="24EAC03B" w15:paraIdParent="7C4ADA3A" w15:done="0"/>
  <w15:commentEx w15:paraId="41729A21" w15:done="0"/>
  <w15:commentEx w15:paraId="5BBF51A9" w15:paraIdParent="41729A21" w15:done="0"/>
  <w15:commentEx w15:paraId="1A28CECB" w15:done="0"/>
  <w15:commentEx w15:paraId="54ED4E47" w15:paraIdParent="1A28CECB" w15:done="0"/>
  <w15:commentEx w15:paraId="1D36266B" w15:done="0"/>
  <w15:commentEx w15:paraId="1DADD05A" w15:paraIdParent="1D36266B" w15:done="0"/>
  <w15:commentEx w15:paraId="796331B5" w15:done="0"/>
  <w15:commentEx w15:paraId="7A5C4F25" w15:paraIdParent="796331B5" w15:done="0"/>
  <w15:commentEx w15:paraId="0BC08AC6" w15:done="0"/>
  <w15:commentEx w15:paraId="79C191E4" w15:paraIdParent="0BC08AC6" w15:done="0"/>
  <w15:commentEx w15:paraId="47FC7C37" w15:done="0"/>
  <w15:commentEx w15:paraId="0FCA8A64" w15:paraIdParent="47FC7C37" w15:done="0"/>
  <w15:commentEx w15:paraId="09BE458F" w15:done="0"/>
  <w15:commentEx w15:paraId="061ED055" w15:paraIdParent="09BE458F" w15:done="0"/>
  <w15:commentEx w15:paraId="3298A723" w15:done="0"/>
  <w15:commentEx w15:paraId="5BF1FE23" w15:paraIdParent="3298A723" w15:done="0"/>
  <w15:commentEx w15:paraId="73B525D6" w15:done="0"/>
  <w15:commentEx w15:paraId="26FE5F4D" w15:paraIdParent="73B525D6" w15:done="0"/>
  <w15:commentEx w15:paraId="6AF71A33" w15:done="0"/>
  <w15:commentEx w15:paraId="5AC4B116" w15:paraIdParent="6AF71A33" w15:done="0"/>
  <w15:commentEx w15:paraId="449C032C" w15:done="0"/>
  <w15:commentEx w15:paraId="5C166D59" w15:paraIdParent="449C032C" w15:done="0"/>
  <w15:commentEx w15:paraId="3CD9EE8C" w15:done="0"/>
  <w15:commentEx w15:paraId="19745EEE" w15:paraIdParent="3CD9EE8C" w15:done="0"/>
  <w15:commentEx w15:paraId="10F39869" w15:done="0"/>
  <w15:commentEx w15:paraId="17247219" w15:paraIdParent="10F39869" w15:done="0"/>
  <w15:commentEx w15:paraId="45C656AC" w15:done="0"/>
  <w15:commentEx w15:paraId="130B01CA" w15:paraIdParent="45C656AC" w15:done="0"/>
  <w15:commentEx w15:paraId="24F4133E" w15:done="0"/>
  <w15:commentEx w15:paraId="2BFD331F" w15:paraIdParent="24F4133E" w15:done="0"/>
  <w15:commentEx w15:paraId="31A8E83E" w15:done="0"/>
  <w15:commentEx w15:paraId="716F443E" w15:paraIdParent="31A8E83E" w15:done="0"/>
  <w15:commentEx w15:paraId="28830237" w15:done="0"/>
  <w15:commentEx w15:paraId="55544094" w15:paraIdParent="28830237" w15:done="0"/>
  <w15:commentEx w15:paraId="11805BB6" w15:done="0"/>
  <w15:commentEx w15:paraId="2180CE4D" w15:paraIdParent="11805BB6" w15:done="0"/>
  <w15:commentEx w15:paraId="7E44A957" w15:done="0"/>
  <w15:commentEx w15:paraId="3108BE7A" w15:paraIdParent="7E44A957" w15:done="0"/>
  <w15:commentEx w15:paraId="12D80FC3" w15:done="0"/>
  <w15:commentEx w15:paraId="10584202" w15:paraIdParent="12D80FC3" w15:done="0"/>
  <w15:commentEx w15:paraId="71B69A52" w15:done="0"/>
  <w15:commentEx w15:paraId="18D01AE0" w15:paraIdParent="71B69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41A0E0" w16cid:durableId="20601C4E"/>
  <w16cid:commentId w16cid:paraId="75E07C56" w16cid:durableId="20B1EC93"/>
  <w16cid:commentId w16cid:paraId="431080BE" w16cid:durableId="206026F7"/>
  <w16cid:commentId w16cid:paraId="7A2A60D9" w16cid:durableId="20B1ED08"/>
  <w16cid:commentId w16cid:paraId="5584F418" w16cid:durableId="206027BC"/>
  <w16cid:commentId w16cid:paraId="269CA3A0" w16cid:durableId="20B1ED65"/>
  <w16cid:commentId w16cid:paraId="56665D5D" w16cid:durableId="206027E3"/>
  <w16cid:commentId w16cid:paraId="725C5568" w16cid:durableId="20B1ED78"/>
  <w16cid:commentId w16cid:paraId="7692D737" w16cid:durableId="2060283D"/>
  <w16cid:commentId w16cid:paraId="54F32D73" w16cid:durableId="20B1ED81"/>
  <w16cid:commentId w16cid:paraId="5FD49127" w16cid:durableId="2060284F"/>
  <w16cid:commentId w16cid:paraId="72F1D656" w16cid:durableId="20B1ED8A"/>
  <w16cid:commentId w16cid:paraId="486712A6" w16cid:durableId="206028B3"/>
  <w16cid:commentId w16cid:paraId="0CAED28B" w16cid:durableId="20B1EDB1"/>
  <w16cid:commentId w16cid:paraId="71758C40" w16cid:durableId="20602971"/>
  <w16cid:commentId w16cid:paraId="27167B80" w16cid:durableId="20B1EF49"/>
  <w16cid:commentId w16cid:paraId="31180F65" w16cid:durableId="20602AC1"/>
  <w16cid:commentId w16cid:paraId="575B786D" w16cid:durableId="20B1F509"/>
  <w16cid:commentId w16cid:paraId="66F0CA52" w16cid:durableId="20602AF9"/>
  <w16cid:commentId w16cid:paraId="0A23FDBC" w16cid:durableId="20B1F51B"/>
  <w16cid:commentId w16cid:paraId="542BE129" w16cid:durableId="20602D0F"/>
  <w16cid:commentId w16cid:paraId="787CDAA9" w16cid:durableId="20B1F56F"/>
  <w16cid:commentId w16cid:paraId="6AF3F033" w16cid:durableId="20602D8C"/>
  <w16cid:commentId w16cid:paraId="61E33776" w16cid:durableId="20B21837"/>
  <w16cid:commentId w16cid:paraId="77DEA93D" w16cid:durableId="20602CA8"/>
  <w16cid:commentId w16cid:paraId="6BA503B4" w16cid:durableId="20B21902"/>
  <w16cid:commentId w16cid:paraId="211EB454" w16cid:durableId="20603072"/>
  <w16cid:commentId w16cid:paraId="0E931AD0" w16cid:durableId="20B21CC9"/>
  <w16cid:commentId w16cid:paraId="48F3FA45" w16cid:durableId="206030E1"/>
  <w16cid:commentId w16cid:paraId="3DE50F85" w16cid:durableId="20603D2C"/>
  <w16cid:commentId w16cid:paraId="41A8189B" w16cid:durableId="20B2413C"/>
  <w16cid:commentId w16cid:paraId="2515576D" w16cid:durableId="206032D3"/>
  <w16cid:commentId w16cid:paraId="05F91A30" w16cid:durableId="20B24279"/>
  <w16cid:commentId w16cid:paraId="2873EC39" w16cid:durableId="20603282"/>
  <w16cid:commentId w16cid:paraId="6CA0EBE4" w16cid:durableId="20B242B9"/>
  <w16cid:commentId w16cid:paraId="6E04EB7B" w16cid:durableId="2060316C"/>
  <w16cid:commentId w16cid:paraId="6192E44D" w16cid:durableId="20B242ED"/>
  <w16cid:commentId w16cid:paraId="2555E14B" w16cid:durableId="20603348"/>
  <w16cid:commentId w16cid:paraId="500E4532" w16cid:durableId="20B24324"/>
  <w16cid:commentId w16cid:paraId="2EE974F9" w16cid:durableId="206033BC"/>
  <w16cid:commentId w16cid:paraId="17101190" w16cid:durableId="20B2438B"/>
  <w16cid:commentId w16cid:paraId="15EB5736" w16cid:durableId="20603741"/>
  <w16cid:commentId w16cid:paraId="711318F7" w16cid:durableId="20B243EB"/>
  <w16cid:commentId w16cid:paraId="23F1753B" w16cid:durableId="20603645"/>
  <w16cid:commentId w16cid:paraId="05FCFF65" w16cid:durableId="20B2444D"/>
  <w16cid:commentId w16cid:paraId="5DB37F94" w16cid:durableId="2060388E"/>
  <w16cid:commentId w16cid:paraId="2CBCD68C" w16cid:durableId="20B2454B"/>
  <w16cid:commentId w16cid:paraId="26228CEE" w16cid:durableId="206036FF"/>
  <w16cid:commentId w16cid:paraId="37FB611F" w16cid:durableId="20B24582"/>
  <w16cid:commentId w16cid:paraId="07E58C9A" w16cid:durableId="20603AF0"/>
  <w16cid:commentId w16cid:paraId="39C2E6ED" w16cid:durableId="20B24641"/>
  <w16cid:commentId w16cid:paraId="6F95FE04" w16cid:durableId="2060391A"/>
  <w16cid:commentId w16cid:paraId="58EF1CE3" w16cid:durableId="20B24600"/>
  <w16cid:commentId w16cid:paraId="2F59A552" w16cid:durableId="20604148"/>
  <w16cid:commentId w16cid:paraId="205DCC00" w16cid:durableId="20B2464A"/>
  <w16cid:commentId w16cid:paraId="699DAC08" w16cid:durableId="20603D8D"/>
  <w16cid:commentId w16cid:paraId="38CB22A4" w16cid:durableId="20B24658"/>
  <w16cid:commentId w16cid:paraId="5F9F5361" w16cid:durableId="20603EA6"/>
  <w16cid:commentId w16cid:paraId="06002B2A" w16cid:durableId="20B246A6"/>
  <w16cid:commentId w16cid:paraId="519F9BAE" w16cid:durableId="20603F78"/>
  <w16cid:commentId w16cid:paraId="6051F1A7" w16cid:durableId="20B24729"/>
  <w16cid:commentId w16cid:paraId="70CDFD9F" w16cid:durableId="20603E23"/>
  <w16cid:commentId w16cid:paraId="378457C2" w16cid:durableId="20B2491B"/>
  <w16cid:commentId w16cid:paraId="0663EA19" w16cid:durableId="20604905"/>
  <w16cid:commentId w16cid:paraId="398BD21A" w16cid:durableId="20B24933"/>
  <w16cid:commentId w16cid:paraId="3DEA4017" w16cid:durableId="20603FAC"/>
  <w16cid:commentId w16cid:paraId="69D63FEA" w16cid:durableId="20B2493E"/>
  <w16cid:commentId w16cid:paraId="7D99717A" w16cid:durableId="20604026"/>
  <w16cid:commentId w16cid:paraId="6CD2E338" w16cid:durableId="20B2496D"/>
  <w16cid:commentId w16cid:paraId="2B950BA5" w16cid:durableId="2060409D"/>
  <w16cid:commentId w16cid:paraId="601B6DBE" w16cid:durableId="20B2497E"/>
  <w16cid:commentId w16cid:paraId="5ABB1834" w16cid:durableId="20604182"/>
  <w16cid:commentId w16cid:paraId="54FABB68" w16cid:durableId="20B249B9"/>
  <w16cid:commentId w16cid:paraId="7B080EB0" w16cid:durableId="2060426C"/>
  <w16cid:commentId w16cid:paraId="0715BB03" w16cid:durableId="20B24A07"/>
  <w16cid:commentId w16cid:paraId="694C5365" w16cid:durableId="20604393"/>
  <w16cid:commentId w16cid:paraId="78432B2A" w16cid:durableId="20B24A3D"/>
  <w16cid:commentId w16cid:paraId="157A3844" w16cid:durableId="20604424"/>
  <w16cid:commentId w16cid:paraId="06DA22E6" w16cid:durableId="20B24AD6"/>
  <w16cid:commentId w16cid:paraId="416C3626" w16cid:durableId="20604738"/>
  <w16cid:commentId w16cid:paraId="5F0101F3" w16cid:durableId="20B3831F"/>
  <w16cid:commentId w16cid:paraId="6F49FCC6" w16cid:durableId="20604706"/>
  <w16cid:commentId w16cid:paraId="5D92E7C8" w16cid:durableId="20BB3F0E"/>
  <w16cid:commentId w16cid:paraId="6E567B7E" w16cid:durableId="2060487B"/>
  <w16cid:commentId w16cid:paraId="7E85D306" w16cid:durableId="20BB3F22"/>
  <w16cid:commentId w16cid:paraId="67270BD5" w16cid:durableId="20604999"/>
  <w16cid:commentId w16cid:paraId="795CCEE1" w16cid:durableId="20BB402D"/>
  <w16cid:commentId w16cid:paraId="07882639" w16cid:durableId="20604A98"/>
  <w16cid:commentId w16cid:paraId="47E029C7" w16cid:durableId="20BB4060"/>
  <w16cid:commentId w16cid:paraId="1A2FD44E" w16cid:durableId="20604B92"/>
  <w16cid:commentId w16cid:paraId="736E81A5" w16cid:durableId="20BB40A9"/>
  <w16cid:commentId w16cid:paraId="4383B574" w16cid:durableId="20604D01"/>
  <w16cid:commentId w16cid:paraId="22A939B6" w16cid:durableId="20BB40ED"/>
  <w16cid:commentId w16cid:paraId="0C12DF94" w16cid:durableId="20604C6A"/>
  <w16cid:commentId w16cid:paraId="3FB80C2E" w16cid:durableId="20BB4137"/>
  <w16cid:commentId w16cid:paraId="27AB416E" w16cid:durableId="20604DA6"/>
  <w16cid:commentId w16cid:paraId="4C109C9E" w16cid:durableId="20BB41C8"/>
  <w16cid:commentId w16cid:paraId="250E1D04" w16cid:durableId="20604DEA"/>
  <w16cid:commentId w16cid:paraId="5876B349" w16cid:durableId="20BB4C79"/>
  <w16cid:commentId w16cid:paraId="5F1B0F5A" w16cid:durableId="20604E54"/>
  <w16cid:commentId w16cid:paraId="4FFEE75E" w16cid:durableId="20BB4C9F"/>
  <w16cid:commentId w16cid:paraId="5C1B80DA" w16cid:durableId="20605545"/>
  <w16cid:commentId w16cid:paraId="66B12442" w16cid:durableId="20BB4CB1"/>
  <w16cid:commentId w16cid:paraId="13C2BCAA" w16cid:durableId="206058C1"/>
  <w16cid:commentId w16cid:paraId="5630D722" w16cid:durableId="20BB4CC0"/>
  <w16cid:commentId w16cid:paraId="65D201BC" w16cid:durableId="206058DF"/>
  <w16cid:commentId w16cid:paraId="6D71CA02" w16cid:durableId="20BB53A5"/>
  <w16cid:commentId w16cid:paraId="17B21C32" w16cid:durableId="2060576B"/>
  <w16cid:commentId w16cid:paraId="1AA43E02" w16cid:durableId="20BB53AB"/>
  <w16cid:commentId w16cid:paraId="0F8B72C0" w16cid:durableId="206059F3"/>
  <w16cid:commentId w16cid:paraId="3936C24D" w16cid:durableId="20BB53C6"/>
  <w16cid:commentId w16cid:paraId="51D70F9C" w16cid:durableId="20605AAC"/>
  <w16cid:commentId w16cid:paraId="0DB6350E" w16cid:durableId="20BB53CA"/>
  <w16cid:commentId w16cid:paraId="4EFDBC34" w16cid:durableId="20605A6F"/>
  <w16cid:commentId w16cid:paraId="179B5CB8" w16cid:durableId="20BB5411"/>
  <w16cid:commentId w16cid:paraId="7FA05E78" w16cid:durableId="20605AEF"/>
  <w16cid:commentId w16cid:paraId="2E939086" w16cid:durableId="20BB5435"/>
  <w16cid:commentId w16cid:paraId="4A9941DA" w16cid:durableId="20605B2B"/>
  <w16cid:commentId w16cid:paraId="3C3B4E11" w16cid:durableId="20BB5442"/>
  <w16cid:commentId w16cid:paraId="13EDD214" w16cid:durableId="20605B74"/>
  <w16cid:commentId w16cid:paraId="44878E75" w16cid:durableId="20BB544A"/>
  <w16cid:commentId w16cid:paraId="7C4ADA3A" w16cid:durableId="20605B80"/>
  <w16cid:commentId w16cid:paraId="24EAC03B" w16cid:durableId="20BB5459"/>
  <w16cid:commentId w16cid:paraId="41729A21" w16cid:durableId="20605B9F"/>
  <w16cid:commentId w16cid:paraId="5BBF51A9" w16cid:durableId="20BB547E"/>
  <w16cid:commentId w16cid:paraId="1A28CECB" w16cid:durableId="20605DBD"/>
  <w16cid:commentId w16cid:paraId="54ED4E47" w16cid:durableId="20BB5486"/>
  <w16cid:commentId w16cid:paraId="1D36266B" w16cid:durableId="20605EC7"/>
  <w16cid:commentId w16cid:paraId="1DADD05A" w16cid:durableId="20BB54A7"/>
  <w16cid:commentId w16cid:paraId="796331B5" w16cid:durableId="20605E40"/>
  <w16cid:commentId w16cid:paraId="7A5C4F25" w16cid:durableId="20BB54B7"/>
  <w16cid:commentId w16cid:paraId="0BC08AC6" w16cid:durableId="20605E96"/>
  <w16cid:commentId w16cid:paraId="79C191E4" w16cid:durableId="20BB54E4"/>
  <w16cid:commentId w16cid:paraId="47FC7C37" w16cid:durableId="20605F5A"/>
  <w16cid:commentId w16cid:paraId="0FCA8A64" w16cid:durableId="20BB552F"/>
  <w16cid:commentId w16cid:paraId="09BE458F" w16cid:durableId="20605FAE"/>
  <w16cid:commentId w16cid:paraId="061ED055" w16cid:durableId="20BB58DC"/>
  <w16cid:commentId w16cid:paraId="3298A723" w16cid:durableId="20605FE3"/>
  <w16cid:commentId w16cid:paraId="5BF1FE23" w16cid:durableId="20BB58F5"/>
  <w16cid:commentId w16cid:paraId="73B525D6" w16cid:durableId="20606034"/>
  <w16cid:commentId w16cid:paraId="26FE5F4D" w16cid:durableId="20BB5942"/>
  <w16cid:commentId w16cid:paraId="6AF71A33" w16cid:durableId="20606075"/>
  <w16cid:commentId w16cid:paraId="5AC4B116" w16cid:durableId="20BB5980"/>
  <w16cid:commentId w16cid:paraId="449C032C" w16cid:durableId="206061B3"/>
  <w16cid:commentId w16cid:paraId="5C166D59" w16cid:durableId="20BB5987"/>
  <w16cid:commentId w16cid:paraId="3CD9EE8C" w16cid:durableId="206061EB"/>
  <w16cid:commentId w16cid:paraId="19745EEE" w16cid:durableId="20BB5991"/>
  <w16cid:commentId w16cid:paraId="10F39869" w16cid:durableId="20606236"/>
  <w16cid:commentId w16cid:paraId="17247219" w16cid:durableId="20BB5A1C"/>
  <w16cid:commentId w16cid:paraId="45C656AC" w16cid:durableId="20606268"/>
  <w16cid:commentId w16cid:paraId="130B01CA" w16cid:durableId="20BB5A2E"/>
  <w16cid:commentId w16cid:paraId="24F4133E" w16cid:durableId="2060635C"/>
  <w16cid:commentId w16cid:paraId="2BFD331F" w16cid:durableId="20BB5A45"/>
  <w16cid:commentId w16cid:paraId="31A8E83E" w16cid:durableId="20606521"/>
  <w16cid:commentId w16cid:paraId="716F443E" w16cid:durableId="20BB5C0D"/>
  <w16cid:commentId w16cid:paraId="28830237" w16cid:durableId="20606595"/>
  <w16cid:commentId w16cid:paraId="55544094" w16cid:durableId="20BB5C44"/>
  <w16cid:commentId w16cid:paraId="11805BB6" w16cid:durableId="2060665C"/>
  <w16cid:commentId w16cid:paraId="2180CE4D" w16cid:durableId="20BB5C4F"/>
  <w16cid:commentId w16cid:paraId="7E44A957" w16cid:durableId="2060672C"/>
  <w16cid:commentId w16cid:paraId="3108BE7A" w16cid:durableId="20BB5CB5"/>
  <w16cid:commentId w16cid:paraId="12D80FC3" w16cid:durableId="20606787"/>
  <w16cid:commentId w16cid:paraId="10584202" w16cid:durableId="20BB5CDE"/>
  <w16cid:commentId w16cid:paraId="71B69A52" w16cid:durableId="206067BA"/>
  <w16cid:commentId w16cid:paraId="18D01AE0" w16cid:durableId="20BB5C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9D27D" w14:textId="77777777" w:rsidR="00051D7E" w:rsidRDefault="00051D7E">
      <w:pPr>
        <w:spacing w:line="240" w:lineRule="auto"/>
      </w:pPr>
      <w:r>
        <w:separator/>
      </w:r>
    </w:p>
  </w:endnote>
  <w:endnote w:type="continuationSeparator" w:id="0">
    <w:p w14:paraId="5149722F" w14:textId="77777777" w:rsidR="00051D7E" w:rsidRDefault="00051D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2B221756" w:rsidR="00BC311A" w:rsidRPr="004126AC" w:rsidRDefault="00BC311A"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35</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0AEF" w14:textId="3D1281E1" w:rsidR="00BC311A" w:rsidRDefault="00BC311A" w:rsidP="00AE5423">
    <w:pPr>
      <w:pStyle w:val="Footer"/>
    </w:pPr>
    <w:r>
      <w:t>AG Package agricultural water use package</w:t>
    </w:r>
  </w:p>
  <w:p w14:paraId="57AA55E1" w14:textId="77777777" w:rsidR="00BC311A" w:rsidRDefault="00BC311A" w:rsidP="00AE5423">
    <w:pPr>
      <w:pStyle w:val="Footer"/>
    </w:pPr>
    <w:r>
      <w:t>ET evapotranspiration</w:t>
    </w:r>
  </w:p>
  <w:p w14:paraId="3CAD7786" w14:textId="77777777" w:rsidR="00BC311A" w:rsidRDefault="00BC311A" w:rsidP="00AE5423">
    <w:pPr>
      <w:pStyle w:val="Footer"/>
    </w:pPr>
    <w:r>
      <w:t>GIWR gross irrigation water requirement</w:t>
    </w:r>
  </w:p>
  <w:p w14:paraId="65CF20E6" w14:textId="77777777" w:rsidR="00BC311A" w:rsidRDefault="00BC311A" w:rsidP="00AE5423">
    <w:pPr>
      <w:pStyle w:val="Footer"/>
    </w:pPr>
    <w:r>
      <w:t>GSFLOW groundwater surface water flow model, integrates MODFLOW and PRMS</w:t>
    </w:r>
  </w:p>
  <w:p w14:paraId="562E13DC" w14:textId="56C68657" w:rsidR="00BC311A" w:rsidRDefault="00BC311A" w:rsidP="00AE5423">
    <w:pPr>
      <w:pStyle w:val="Footer"/>
    </w:pPr>
    <w:r>
      <w:t>HRU hydrologic response units</w:t>
    </w:r>
  </w:p>
  <w:p w14:paraId="40BCC5E0" w14:textId="77777777" w:rsidR="00BC311A" w:rsidRDefault="00BC311A" w:rsidP="00AE5423">
    <w:pPr>
      <w:pStyle w:val="Footer"/>
    </w:pPr>
    <w:r>
      <w:t>MODFLOW modular groundwater flow model</w:t>
    </w:r>
  </w:p>
  <w:p w14:paraId="24FFEBE2" w14:textId="5E6CDB72" w:rsidR="00BC311A" w:rsidRDefault="00BC311A" w:rsidP="00AE5423">
    <w:pPr>
      <w:pStyle w:val="Footer"/>
    </w:pPr>
    <w:r>
      <w:t>MODSIM generalized river basin decision support system and network flow model</w:t>
    </w:r>
  </w:p>
  <w:p w14:paraId="0908F7D9" w14:textId="112B8BBE" w:rsidR="00BC311A" w:rsidRDefault="00BC311A" w:rsidP="00AE5423">
    <w:pPr>
      <w:pStyle w:val="Footer"/>
    </w:pPr>
    <w:r>
      <w:t>NIWR net irrigation water requirement</w:t>
    </w:r>
  </w:p>
  <w:p w14:paraId="381902E5" w14:textId="77777777" w:rsidR="00BC311A" w:rsidRDefault="00BC311A" w:rsidP="00AE5423">
    <w:pPr>
      <w:pStyle w:val="Footer"/>
    </w:pPr>
    <w:r>
      <w:t>PRMS precipitation runoff modeling system</w:t>
    </w:r>
  </w:p>
  <w:p w14:paraId="3290D479" w14:textId="6E321F3A" w:rsidR="00BC311A" w:rsidRDefault="00BC311A" w:rsidP="00AE5423">
    <w:pPr>
      <w:pStyle w:val="Footer"/>
    </w:pPr>
    <w:r>
      <w:t>SFR streamflow routing package for MODFLOW</w:t>
    </w:r>
  </w:p>
  <w:p w14:paraId="57DB31FB" w14:textId="7933F228" w:rsidR="00BC311A" w:rsidRDefault="00BC311A" w:rsidP="00AE5423">
    <w:pPr>
      <w:pStyle w:val="Footer"/>
    </w:pPr>
    <w:r>
      <w:t>UZF unsaturated-zone flow package for MODFLOW</w:t>
    </w:r>
  </w:p>
  <w:p w14:paraId="43A37BCD" w14:textId="77777777" w:rsidR="00BC311A" w:rsidRDefault="00B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BC311A" w:rsidRDefault="00BC3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1A08F" w14:textId="77777777" w:rsidR="00051D7E" w:rsidRDefault="00051D7E">
      <w:pPr>
        <w:spacing w:line="240" w:lineRule="auto"/>
      </w:pPr>
      <w:r>
        <w:separator/>
      </w:r>
    </w:p>
  </w:footnote>
  <w:footnote w:type="continuationSeparator" w:id="0">
    <w:p w14:paraId="679640B4" w14:textId="77777777" w:rsidR="00051D7E" w:rsidRDefault="00051D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ssaid, Hedeff I.">
    <w15:presenceInfo w15:providerId="AD" w15:userId="S-1-5-21-3697291689-1161744426-439199626-13634"/>
  </w15:person>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21C"/>
    <w:rsid w:val="000007CE"/>
    <w:rsid w:val="00001302"/>
    <w:rsid w:val="00002606"/>
    <w:rsid w:val="00005C0B"/>
    <w:rsid w:val="000065E6"/>
    <w:rsid w:val="00007664"/>
    <w:rsid w:val="000076DB"/>
    <w:rsid w:val="000077B6"/>
    <w:rsid w:val="000077E4"/>
    <w:rsid w:val="00010EFA"/>
    <w:rsid w:val="00012C40"/>
    <w:rsid w:val="00014060"/>
    <w:rsid w:val="0001496D"/>
    <w:rsid w:val="00015B15"/>
    <w:rsid w:val="00015E12"/>
    <w:rsid w:val="000161F3"/>
    <w:rsid w:val="00020932"/>
    <w:rsid w:val="00020B24"/>
    <w:rsid w:val="00022E33"/>
    <w:rsid w:val="0002490A"/>
    <w:rsid w:val="000251AE"/>
    <w:rsid w:val="00026664"/>
    <w:rsid w:val="00026A17"/>
    <w:rsid w:val="00026F82"/>
    <w:rsid w:val="0002779B"/>
    <w:rsid w:val="0003371C"/>
    <w:rsid w:val="00035E2D"/>
    <w:rsid w:val="0003751F"/>
    <w:rsid w:val="00040549"/>
    <w:rsid w:val="00040B32"/>
    <w:rsid w:val="00041613"/>
    <w:rsid w:val="0004186D"/>
    <w:rsid w:val="0004382E"/>
    <w:rsid w:val="000441CF"/>
    <w:rsid w:val="00044557"/>
    <w:rsid w:val="000455B4"/>
    <w:rsid w:val="00045CA8"/>
    <w:rsid w:val="00047108"/>
    <w:rsid w:val="00047468"/>
    <w:rsid w:val="00051039"/>
    <w:rsid w:val="0005130C"/>
    <w:rsid w:val="00051BD8"/>
    <w:rsid w:val="00051D7E"/>
    <w:rsid w:val="00051D83"/>
    <w:rsid w:val="00052F4C"/>
    <w:rsid w:val="00054BA5"/>
    <w:rsid w:val="000571EC"/>
    <w:rsid w:val="000574ED"/>
    <w:rsid w:val="0006037D"/>
    <w:rsid w:val="000604D0"/>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77D5C"/>
    <w:rsid w:val="00077DAC"/>
    <w:rsid w:val="0008173A"/>
    <w:rsid w:val="0008264E"/>
    <w:rsid w:val="00083BE6"/>
    <w:rsid w:val="00087A89"/>
    <w:rsid w:val="000A12EC"/>
    <w:rsid w:val="000A2EA6"/>
    <w:rsid w:val="000A306E"/>
    <w:rsid w:val="000A3A7A"/>
    <w:rsid w:val="000A47AA"/>
    <w:rsid w:val="000A69E6"/>
    <w:rsid w:val="000A6D86"/>
    <w:rsid w:val="000A6FAF"/>
    <w:rsid w:val="000A7333"/>
    <w:rsid w:val="000A7807"/>
    <w:rsid w:val="000B0819"/>
    <w:rsid w:val="000B0B40"/>
    <w:rsid w:val="000B1B67"/>
    <w:rsid w:val="000B1E3A"/>
    <w:rsid w:val="000B2056"/>
    <w:rsid w:val="000B3B59"/>
    <w:rsid w:val="000B3E7C"/>
    <w:rsid w:val="000B4C54"/>
    <w:rsid w:val="000B50B5"/>
    <w:rsid w:val="000B60B7"/>
    <w:rsid w:val="000C0285"/>
    <w:rsid w:val="000C0D6D"/>
    <w:rsid w:val="000C0DF8"/>
    <w:rsid w:val="000C2A19"/>
    <w:rsid w:val="000C2E4B"/>
    <w:rsid w:val="000C5814"/>
    <w:rsid w:val="000C5E29"/>
    <w:rsid w:val="000C6462"/>
    <w:rsid w:val="000D0B9D"/>
    <w:rsid w:val="000D165B"/>
    <w:rsid w:val="000D17EF"/>
    <w:rsid w:val="000D4ABB"/>
    <w:rsid w:val="000D4D35"/>
    <w:rsid w:val="000D6824"/>
    <w:rsid w:val="000D7676"/>
    <w:rsid w:val="000E046F"/>
    <w:rsid w:val="000E07DD"/>
    <w:rsid w:val="000E1408"/>
    <w:rsid w:val="000E1775"/>
    <w:rsid w:val="000E32FC"/>
    <w:rsid w:val="000E40EE"/>
    <w:rsid w:val="000E61A9"/>
    <w:rsid w:val="000E7638"/>
    <w:rsid w:val="000E7AD2"/>
    <w:rsid w:val="000F01D5"/>
    <w:rsid w:val="000F14F3"/>
    <w:rsid w:val="000F3138"/>
    <w:rsid w:val="000F56F9"/>
    <w:rsid w:val="000F665B"/>
    <w:rsid w:val="000F7C94"/>
    <w:rsid w:val="00102F21"/>
    <w:rsid w:val="00103A9D"/>
    <w:rsid w:val="00104E6B"/>
    <w:rsid w:val="0011042B"/>
    <w:rsid w:val="0011061A"/>
    <w:rsid w:val="00110B5E"/>
    <w:rsid w:val="00111E14"/>
    <w:rsid w:val="00115CCA"/>
    <w:rsid w:val="001166B9"/>
    <w:rsid w:val="001237E0"/>
    <w:rsid w:val="00124133"/>
    <w:rsid w:val="00124690"/>
    <w:rsid w:val="00124C93"/>
    <w:rsid w:val="0012777B"/>
    <w:rsid w:val="00130796"/>
    <w:rsid w:val="00130A42"/>
    <w:rsid w:val="00134A47"/>
    <w:rsid w:val="0013517D"/>
    <w:rsid w:val="00140E6F"/>
    <w:rsid w:val="0014150E"/>
    <w:rsid w:val="0014397F"/>
    <w:rsid w:val="00143E7A"/>
    <w:rsid w:val="001455B5"/>
    <w:rsid w:val="00150A40"/>
    <w:rsid w:val="00153734"/>
    <w:rsid w:val="00153923"/>
    <w:rsid w:val="0015565F"/>
    <w:rsid w:val="00155C8E"/>
    <w:rsid w:val="00156941"/>
    <w:rsid w:val="00156B79"/>
    <w:rsid w:val="00157256"/>
    <w:rsid w:val="00161EBD"/>
    <w:rsid w:val="00162861"/>
    <w:rsid w:val="00163118"/>
    <w:rsid w:val="001637C9"/>
    <w:rsid w:val="00163867"/>
    <w:rsid w:val="00163A60"/>
    <w:rsid w:val="00163E07"/>
    <w:rsid w:val="001648ED"/>
    <w:rsid w:val="001656D1"/>
    <w:rsid w:val="0016585B"/>
    <w:rsid w:val="00171D85"/>
    <w:rsid w:val="00172E3D"/>
    <w:rsid w:val="00172F21"/>
    <w:rsid w:val="00174EF1"/>
    <w:rsid w:val="001766E3"/>
    <w:rsid w:val="00177A58"/>
    <w:rsid w:val="00180464"/>
    <w:rsid w:val="0018090B"/>
    <w:rsid w:val="00182B98"/>
    <w:rsid w:val="00190617"/>
    <w:rsid w:val="00191578"/>
    <w:rsid w:val="00191EAD"/>
    <w:rsid w:val="00191F8C"/>
    <w:rsid w:val="00192759"/>
    <w:rsid w:val="00192AA4"/>
    <w:rsid w:val="0019403F"/>
    <w:rsid w:val="00195217"/>
    <w:rsid w:val="0019596D"/>
    <w:rsid w:val="00195975"/>
    <w:rsid w:val="00195BE7"/>
    <w:rsid w:val="001967D9"/>
    <w:rsid w:val="0019719F"/>
    <w:rsid w:val="001974F1"/>
    <w:rsid w:val="001A020E"/>
    <w:rsid w:val="001A0444"/>
    <w:rsid w:val="001A09CA"/>
    <w:rsid w:val="001A2AE3"/>
    <w:rsid w:val="001A4432"/>
    <w:rsid w:val="001A4B95"/>
    <w:rsid w:val="001A543D"/>
    <w:rsid w:val="001A67DD"/>
    <w:rsid w:val="001B130C"/>
    <w:rsid w:val="001B256B"/>
    <w:rsid w:val="001B3690"/>
    <w:rsid w:val="001B3807"/>
    <w:rsid w:val="001B380D"/>
    <w:rsid w:val="001B391F"/>
    <w:rsid w:val="001B3CD8"/>
    <w:rsid w:val="001B4815"/>
    <w:rsid w:val="001B58CB"/>
    <w:rsid w:val="001B5EC2"/>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1C29"/>
    <w:rsid w:val="001E229A"/>
    <w:rsid w:val="001E2ABC"/>
    <w:rsid w:val="001E2BED"/>
    <w:rsid w:val="001E4A41"/>
    <w:rsid w:val="001E4B62"/>
    <w:rsid w:val="001E62D6"/>
    <w:rsid w:val="001E72EC"/>
    <w:rsid w:val="001F1EB4"/>
    <w:rsid w:val="001F423D"/>
    <w:rsid w:val="001F4C6B"/>
    <w:rsid w:val="001F72F2"/>
    <w:rsid w:val="001F7B67"/>
    <w:rsid w:val="002057A2"/>
    <w:rsid w:val="00206438"/>
    <w:rsid w:val="00206536"/>
    <w:rsid w:val="002121AC"/>
    <w:rsid w:val="0021291F"/>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531B"/>
    <w:rsid w:val="002354E8"/>
    <w:rsid w:val="0023667F"/>
    <w:rsid w:val="00243D6A"/>
    <w:rsid w:val="00243F16"/>
    <w:rsid w:val="002450F8"/>
    <w:rsid w:val="002452FC"/>
    <w:rsid w:val="00245BAB"/>
    <w:rsid w:val="002463D3"/>
    <w:rsid w:val="002474D7"/>
    <w:rsid w:val="00250C33"/>
    <w:rsid w:val="00253518"/>
    <w:rsid w:val="00253CDD"/>
    <w:rsid w:val="00254158"/>
    <w:rsid w:val="00254544"/>
    <w:rsid w:val="00255BA3"/>
    <w:rsid w:val="00256063"/>
    <w:rsid w:val="0025652F"/>
    <w:rsid w:val="00261A18"/>
    <w:rsid w:val="002623CD"/>
    <w:rsid w:val="00262FB7"/>
    <w:rsid w:val="00264C2D"/>
    <w:rsid w:val="00267830"/>
    <w:rsid w:val="0027011A"/>
    <w:rsid w:val="00271408"/>
    <w:rsid w:val="00275524"/>
    <w:rsid w:val="00276100"/>
    <w:rsid w:val="0028159F"/>
    <w:rsid w:val="00283214"/>
    <w:rsid w:val="002834EA"/>
    <w:rsid w:val="0028489F"/>
    <w:rsid w:val="00285F06"/>
    <w:rsid w:val="0028639D"/>
    <w:rsid w:val="0028641E"/>
    <w:rsid w:val="00286C7F"/>
    <w:rsid w:val="00290600"/>
    <w:rsid w:val="0029519C"/>
    <w:rsid w:val="002951A4"/>
    <w:rsid w:val="002965A9"/>
    <w:rsid w:val="0029676D"/>
    <w:rsid w:val="00296940"/>
    <w:rsid w:val="00296CFE"/>
    <w:rsid w:val="002A0886"/>
    <w:rsid w:val="002A1F3B"/>
    <w:rsid w:val="002A35AA"/>
    <w:rsid w:val="002A3AAD"/>
    <w:rsid w:val="002A4993"/>
    <w:rsid w:val="002A5C58"/>
    <w:rsid w:val="002A6991"/>
    <w:rsid w:val="002A6A50"/>
    <w:rsid w:val="002A773D"/>
    <w:rsid w:val="002A7FEC"/>
    <w:rsid w:val="002B0DA2"/>
    <w:rsid w:val="002B1CAB"/>
    <w:rsid w:val="002B490A"/>
    <w:rsid w:val="002B4BC5"/>
    <w:rsid w:val="002B74AD"/>
    <w:rsid w:val="002B7A30"/>
    <w:rsid w:val="002C09AF"/>
    <w:rsid w:val="002C0BCA"/>
    <w:rsid w:val="002C0FCB"/>
    <w:rsid w:val="002C20EF"/>
    <w:rsid w:val="002D0509"/>
    <w:rsid w:val="002D11C1"/>
    <w:rsid w:val="002D1A91"/>
    <w:rsid w:val="002D3579"/>
    <w:rsid w:val="002D5335"/>
    <w:rsid w:val="002D5C67"/>
    <w:rsid w:val="002E17FB"/>
    <w:rsid w:val="002E1E0A"/>
    <w:rsid w:val="002E3CE0"/>
    <w:rsid w:val="002E4552"/>
    <w:rsid w:val="002E465C"/>
    <w:rsid w:val="002E68C6"/>
    <w:rsid w:val="002E6D53"/>
    <w:rsid w:val="002E7290"/>
    <w:rsid w:val="002E79B7"/>
    <w:rsid w:val="002F0440"/>
    <w:rsid w:val="002F0E1C"/>
    <w:rsid w:val="002F0F67"/>
    <w:rsid w:val="002F2A20"/>
    <w:rsid w:val="002F449F"/>
    <w:rsid w:val="002F55AD"/>
    <w:rsid w:val="002F5A85"/>
    <w:rsid w:val="002F6278"/>
    <w:rsid w:val="002F6912"/>
    <w:rsid w:val="002F7395"/>
    <w:rsid w:val="002F7BEF"/>
    <w:rsid w:val="00300591"/>
    <w:rsid w:val="00301458"/>
    <w:rsid w:val="00301719"/>
    <w:rsid w:val="003020CC"/>
    <w:rsid w:val="003031BA"/>
    <w:rsid w:val="00303987"/>
    <w:rsid w:val="00303A8D"/>
    <w:rsid w:val="003077B8"/>
    <w:rsid w:val="0031055F"/>
    <w:rsid w:val="00311507"/>
    <w:rsid w:val="00311575"/>
    <w:rsid w:val="00312EB6"/>
    <w:rsid w:val="00314DE5"/>
    <w:rsid w:val="00315A3C"/>
    <w:rsid w:val="00315E15"/>
    <w:rsid w:val="003166D4"/>
    <w:rsid w:val="00317EFC"/>
    <w:rsid w:val="00320154"/>
    <w:rsid w:val="0032140C"/>
    <w:rsid w:val="003235D1"/>
    <w:rsid w:val="00327F52"/>
    <w:rsid w:val="0033011B"/>
    <w:rsid w:val="003323AB"/>
    <w:rsid w:val="00334235"/>
    <w:rsid w:val="00344308"/>
    <w:rsid w:val="00345DDF"/>
    <w:rsid w:val="00346645"/>
    <w:rsid w:val="0034785D"/>
    <w:rsid w:val="0035057B"/>
    <w:rsid w:val="00353EC0"/>
    <w:rsid w:val="00355AA9"/>
    <w:rsid w:val="00355EB8"/>
    <w:rsid w:val="003567FF"/>
    <w:rsid w:val="00361245"/>
    <w:rsid w:val="00361F7E"/>
    <w:rsid w:val="00362321"/>
    <w:rsid w:val="0036291C"/>
    <w:rsid w:val="0036363B"/>
    <w:rsid w:val="00363E20"/>
    <w:rsid w:val="003656DE"/>
    <w:rsid w:val="0036620A"/>
    <w:rsid w:val="00367838"/>
    <w:rsid w:val="0037065E"/>
    <w:rsid w:val="003713BB"/>
    <w:rsid w:val="00374DB3"/>
    <w:rsid w:val="00375179"/>
    <w:rsid w:val="00375C15"/>
    <w:rsid w:val="00375D94"/>
    <w:rsid w:val="0037619D"/>
    <w:rsid w:val="00376734"/>
    <w:rsid w:val="00376850"/>
    <w:rsid w:val="003770AA"/>
    <w:rsid w:val="00380E40"/>
    <w:rsid w:val="00381A18"/>
    <w:rsid w:val="0038325E"/>
    <w:rsid w:val="0038391D"/>
    <w:rsid w:val="00383C51"/>
    <w:rsid w:val="00384509"/>
    <w:rsid w:val="00384E49"/>
    <w:rsid w:val="003859B3"/>
    <w:rsid w:val="00386BF5"/>
    <w:rsid w:val="003910FC"/>
    <w:rsid w:val="00391D1B"/>
    <w:rsid w:val="00392D3D"/>
    <w:rsid w:val="003938CE"/>
    <w:rsid w:val="00393B7F"/>
    <w:rsid w:val="00393CC5"/>
    <w:rsid w:val="00394AE9"/>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41"/>
    <w:rsid w:val="003B296B"/>
    <w:rsid w:val="003B410D"/>
    <w:rsid w:val="003B7537"/>
    <w:rsid w:val="003B7CBF"/>
    <w:rsid w:val="003C0D48"/>
    <w:rsid w:val="003C27B0"/>
    <w:rsid w:val="003C2815"/>
    <w:rsid w:val="003C4239"/>
    <w:rsid w:val="003C4518"/>
    <w:rsid w:val="003C53FD"/>
    <w:rsid w:val="003C5B32"/>
    <w:rsid w:val="003C7B4B"/>
    <w:rsid w:val="003D2BEA"/>
    <w:rsid w:val="003D4F1B"/>
    <w:rsid w:val="003D5339"/>
    <w:rsid w:val="003D598A"/>
    <w:rsid w:val="003D5AA7"/>
    <w:rsid w:val="003D5BA0"/>
    <w:rsid w:val="003D61A8"/>
    <w:rsid w:val="003D6A09"/>
    <w:rsid w:val="003D7B48"/>
    <w:rsid w:val="003D7D95"/>
    <w:rsid w:val="003D7EC4"/>
    <w:rsid w:val="003E127B"/>
    <w:rsid w:val="003E12AC"/>
    <w:rsid w:val="003E17F5"/>
    <w:rsid w:val="003E333F"/>
    <w:rsid w:val="003E38C1"/>
    <w:rsid w:val="003E3AFF"/>
    <w:rsid w:val="003E7BD8"/>
    <w:rsid w:val="003F10B9"/>
    <w:rsid w:val="003F17B1"/>
    <w:rsid w:val="003F2706"/>
    <w:rsid w:val="003F2FD5"/>
    <w:rsid w:val="003F609A"/>
    <w:rsid w:val="003F7A10"/>
    <w:rsid w:val="004008D7"/>
    <w:rsid w:val="00401D0C"/>
    <w:rsid w:val="00403283"/>
    <w:rsid w:val="00405B1C"/>
    <w:rsid w:val="00406444"/>
    <w:rsid w:val="0041064E"/>
    <w:rsid w:val="0041083E"/>
    <w:rsid w:val="00411745"/>
    <w:rsid w:val="00412188"/>
    <w:rsid w:val="004122C8"/>
    <w:rsid w:val="004139AF"/>
    <w:rsid w:val="00414116"/>
    <w:rsid w:val="00416ABD"/>
    <w:rsid w:val="004220F8"/>
    <w:rsid w:val="0042268D"/>
    <w:rsid w:val="004226D6"/>
    <w:rsid w:val="00424CE2"/>
    <w:rsid w:val="00425145"/>
    <w:rsid w:val="0042611A"/>
    <w:rsid w:val="0042686E"/>
    <w:rsid w:val="00427A20"/>
    <w:rsid w:val="004308A9"/>
    <w:rsid w:val="00432326"/>
    <w:rsid w:val="00432B5B"/>
    <w:rsid w:val="00432EBC"/>
    <w:rsid w:val="00433EC0"/>
    <w:rsid w:val="00434093"/>
    <w:rsid w:val="00434F73"/>
    <w:rsid w:val="004353A7"/>
    <w:rsid w:val="00436E24"/>
    <w:rsid w:val="004411F4"/>
    <w:rsid w:val="004420F3"/>
    <w:rsid w:val="004420F7"/>
    <w:rsid w:val="00442420"/>
    <w:rsid w:val="00445170"/>
    <w:rsid w:val="00445911"/>
    <w:rsid w:val="00445A30"/>
    <w:rsid w:val="00447F6D"/>
    <w:rsid w:val="00450824"/>
    <w:rsid w:val="004531C4"/>
    <w:rsid w:val="00460392"/>
    <w:rsid w:val="00460605"/>
    <w:rsid w:val="00462041"/>
    <w:rsid w:val="004647D8"/>
    <w:rsid w:val="00466F76"/>
    <w:rsid w:val="00467BC1"/>
    <w:rsid w:val="00467C24"/>
    <w:rsid w:val="00470723"/>
    <w:rsid w:val="004707CE"/>
    <w:rsid w:val="004708FB"/>
    <w:rsid w:val="00474AE4"/>
    <w:rsid w:val="00475952"/>
    <w:rsid w:val="00475A80"/>
    <w:rsid w:val="00476645"/>
    <w:rsid w:val="00476BFB"/>
    <w:rsid w:val="00477AA6"/>
    <w:rsid w:val="004801E1"/>
    <w:rsid w:val="00481B07"/>
    <w:rsid w:val="004835BE"/>
    <w:rsid w:val="00483EEC"/>
    <w:rsid w:val="00484140"/>
    <w:rsid w:val="00485138"/>
    <w:rsid w:val="00486211"/>
    <w:rsid w:val="00490319"/>
    <w:rsid w:val="0049054C"/>
    <w:rsid w:val="00491D9D"/>
    <w:rsid w:val="004920BF"/>
    <w:rsid w:val="00492EDF"/>
    <w:rsid w:val="00492F58"/>
    <w:rsid w:val="0049378E"/>
    <w:rsid w:val="004945C6"/>
    <w:rsid w:val="00494BB8"/>
    <w:rsid w:val="00497277"/>
    <w:rsid w:val="004A11E3"/>
    <w:rsid w:val="004A120A"/>
    <w:rsid w:val="004A3980"/>
    <w:rsid w:val="004A40D4"/>
    <w:rsid w:val="004A7735"/>
    <w:rsid w:val="004B0956"/>
    <w:rsid w:val="004B1FE0"/>
    <w:rsid w:val="004B31E8"/>
    <w:rsid w:val="004C080E"/>
    <w:rsid w:val="004C3578"/>
    <w:rsid w:val="004C3DDB"/>
    <w:rsid w:val="004C775C"/>
    <w:rsid w:val="004C7BB7"/>
    <w:rsid w:val="004D0898"/>
    <w:rsid w:val="004D1298"/>
    <w:rsid w:val="004D4131"/>
    <w:rsid w:val="004D606A"/>
    <w:rsid w:val="004D6EAF"/>
    <w:rsid w:val="004D751B"/>
    <w:rsid w:val="004D7B3A"/>
    <w:rsid w:val="004E0082"/>
    <w:rsid w:val="004E15D7"/>
    <w:rsid w:val="004E1C51"/>
    <w:rsid w:val="004E2D86"/>
    <w:rsid w:val="004E4746"/>
    <w:rsid w:val="004E4B63"/>
    <w:rsid w:val="004E5424"/>
    <w:rsid w:val="004E5B36"/>
    <w:rsid w:val="004E6683"/>
    <w:rsid w:val="004F150F"/>
    <w:rsid w:val="004F2A61"/>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1C75"/>
    <w:rsid w:val="005151ED"/>
    <w:rsid w:val="0051721B"/>
    <w:rsid w:val="00520C00"/>
    <w:rsid w:val="00522592"/>
    <w:rsid w:val="00522DDB"/>
    <w:rsid w:val="005242E5"/>
    <w:rsid w:val="00526723"/>
    <w:rsid w:val="00526AB2"/>
    <w:rsid w:val="005305B1"/>
    <w:rsid w:val="00530F28"/>
    <w:rsid w:val="00530F61"/>
    <w:rsid w:val="00533626"/>
    <w:rsid w:val="00533E3B"/>
    <w:rsid w:val="00534968"/>
    <w:rsid w:val="005355CD"/>
    <w:rsid w:val="00537014"/>
    <w:rsid w:val="00537F4B"/>
    <w:rsid w:val="00540893"/>
    <w:rsid w:val="005430C8"/>
    <w:rsid w:val="00543406"/>
    <w:rsid w:val="00543D4D"/>
    <w:rsid w:val="00545B01"/>
    <w:rsid w:val="00545E4D"/>
    <w:rsid w:val="005469A2"/>
    <w:rsid w:val="005507D5"/>
    <w:rsid w:val="00551751"/>
    <w:rsid w:val="00551FFC"/>
    <w:rsid w:val="005526FF"/>
    <w:rsid w:val="00554A50"/>
    <w:rsid w:val="00555682"/>
    <w:rsid w:val="005564C0"/>
    <w:rsid w:val="0055690F"/>
    <w:rsid w:val="005577A2"/>
    <w:rsid w:val="00557D71"/>
    <w:rsid w:val="0056088A"/>
    <w:rsid w:val="005609D3"/>
    <w:rsid w:val="00561114"/>
    <w:rsid w:val="005634C5"/>
    <w:rsid w:val="005641E5"/>
    <w:rsid w:val="0056546D"/>
    <w:rsid w:val="00565A30"/>
    <w:rsid w:val="00565E42"/>
    <w:rsid w:val="005676D3"/>
    <w:rsid w:val="00572F11"/>
    <w:rsid w:val="0057424A"/>
    <w:rsid w:val="005752FD"/>
    <w:rsid w:val="00575A72"/>
    <w:rsid w:val="00575F30"/>
    <w:rsid w:val="005764EC"/>
    <w:rsid w:val="00576AD1"/>
    <w:rsid w:val="00576B4B"/>
    <w:rsid w:val="00576BF1"/>
    <w:rsid w:val="005801DD"/>
    <w:rsid w:val="005846A6"/>
    <w:rsid w:val="00584E86"/>
    <w:rsid w:val="00584F2E"/>
    <w:rsid w:val="00585BE4"/>
    <w:rsid w:val="00586812"/>
    <w:rsid w:val="00586AFD"/>
    <w:rsid w:val="00592989"/>
    <w:rsid w:val="005932FE"/>
    <w:rsid w:val="00595C2C"/>
    <w:rsid w:val="005967D7"/>
    <w:rsid w:val="00596C3C"/>
    <w:rsid w:val="00596F03"/>
    <w:rsid w:val="00597988"/>
    <w:rsid w:val="005A5650"/>
    <w:rsid w:val="005A5804"/>
    <w:rsid w:val="005A5E9B"/>
    <w:rsid w:val="005A6BDE"/>
    <w:rsid w:val="005B1A6E"/>
    <w:rsid w:val="005B25CA"/>
    <w:rsid w:val="005B2C71"/>
    <w:rsid w:val="005B2D33"/>
    <w:rsid w:val="005B3686"/>
    <w:rsid w:val="005B3BDC"/>
    <w:rsid w:val="005B4CBC"/>
    <w:rsid w:val="005B5E24"/>
    <w:rsid w:val="005C0D6F"/>
    <w:rsid w:val="005C2DE4"/>
    <w:rsid w:val="005C3BCB"/>
    <w:rsid w:val="005C58E6"/>
    <w:rsid w:val="005C63F0"/>
    <w:rsid w:val="005C65FE"/>
    <w:rsid w:val="005C69FD"/>
    <w:rsid w:val="005C6A19"/>
    <w:rsid w:val="005D02B3"/>
    <w:rsid w:val="005D0605"/>
    <w:rsid w:val="005D0A46"/>
    <w:rsid w:val="005D174E"/>
    <w:rsid w:val="005D20CA"/>
    <w:rsid w:val="005D2A02"/>
    <w:rsid w:val="005D6C1B"/>
    <w:rsid w:val="005D7116"/>
    <w:rsid w:val="005D75C7"/>
    <w:rsid w:val="005D77C3"/>
    <w:rsid w:val="005E1E58"/>
    <w:rsid w:val="005E2F44"/>
    <w:rsid w:val="005E2F8D"/>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09C3"/>
    <w:rsid w:val="006024F7"/>
    <w:rsid w:val="00606C8B"/>
    <w:rsid w:val="00610A32"/>
    <w:rsid w:val="006126F0"/>
    <w:rsid w:val="0061353B"/>
    <w:rsid w:val="00614310"/>
    <w:rsid w:val="00614507"/>
    <w:rsid w:val="006213EB"/>
    <w:rsid w:val="006236EB"/>
    <w:rsid w:val="006245CA"/>
    <w:rsid w:val="00624E84"/>
    <w:rsid w:val="0063140F"/>
    <w:rsid w:val="00633E8C"/>
    <w:rsid w:val="00635126"/>
    <w:rsid w:val="006368EF"/>
    <w:rsid w:val="00637D64"/>
    <w:rsid w:val="00640D14"/>
    <w:rsid w:val="0064351F"/>
    <w:rsid w:val="006441AC"/>
    <w:rsid w:val="0064697A"/>
    <w:rsid w:val="006471FF"/>
    <w:rsid w:val="00650005"/>
    <w:rsid w:val="0065164F"/>
    <w:rsid w:val="00651CEA"/>
    <w:rsid w:val="00652A2F"/>
    <w:rsid w:val="00657E94"/>
    <w:rsid w:val="006602A6"/>
    <w:rsid w:val="006627AC"/>
    <w:rsid w:val="00664A55"/>
    <w:rsid w:val="00664BAA"/>
    <w:rsid w:val="006658D6"/>
    <w:rsid w:val="006671D7"/>
    <w:rsid w:val="006675CB"/>
    <w:rsid w:val="00667E73"/>
    <w:rsid w:val="006721B8"/>
    <w:rsid w:val="00673804"/>
    <w:rsid w:val="006746CD"/>
    <w:rsid w:val="006761E2"/>
    <w:rsid w:val="006773DA"/>
    <w:rsid w:val="00680172"/>
    <w:rsid w:val="00682D79"/>
    <w:rsid w:val="006830DA"/>
    <w:rsid w:val="0068365A"/>
    <w:rsid w:val="006837C5"/>
    <w:rsid w:val="00684336"/>
    <w:rsid w:val="00686EA3"/>
    <w:rsid w:val="00687287"/>
    <w:rsid w:val="0068760D"/>
    <w:rsid w:val="00687D64"/>
    <w:rsid w:val="00691157"/>
    <w:rsid w:val="006915B8"/>
    <w:rsid w:val="0069187A"/>
    <w:rsid w:val="00692B96"/>
    <w:rsid w:val="00694F09"/>
    <w:rsid w:val="00696D3A"/>
    <w:rsid w:val="0069794B"/>
    <w:rsid w:val="006A099D"/>
    <w:rsid w:val="006A1188"/>
    <w:rsid w:val="006A1B34"/>
    <w:rsid w:val="006A4815"/>
    <w:rsid w:val="006A4837"/>
    <w:rsid w:val="006A4BED"/>
    <w:rsid w:val="006A4D89"/>
    <w:rsid w:val="006A50A7"/>
    <w:rsid w:val="006B14FB"/>
    <w:rsid w:val="006B15D8"/>
    <w:rsid w:val="006B2077"/>
    <w:rsid w:val="006B25D3"/>
    <w:rsid w:val="006B266D"/>
    <w:rsid w:val="006B2F66"/>
    <w:rsid w:val="006B617A"/>
    <w:rsid w:val="006B6382"/>
    <w:rsid w:val="006B66A4"/>
    <w:rsid w:val="006B66FD"/>
    <w:rsid w:val="006B67BF"/>
    <w:rsid w:val="006B731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2666"/>
    <w:rsid w:val="006E37BD"/>
    <w:rsid w:val="006E46BB"/>
    <w:rsid w:val="006E5335"/>
    <w:rsid w:val="006E5955"/>
    <w:rsid w:val="006E5D27"/>
    <w:rsid w:val="006F0497"/>
    <w:rsid w:val="006F2EEA"/>
    <w:rsid w:val="006F4E5B"/>
    <w:rsid w:val="006F5F94"/>
    <w:rsid w:val="006F7341"/>
    <w:rsid w:val="0070021C"/>
    <w:rsid w:val="00701FC1"/>
    <w:rsid w:val="00702496"/>
    <w:rsid w:val="00703F66"/>
    <w:rsid w:val="00704BD1"/>
    <w:rsid w:val="00705EEB"/>
    <w:rsid w:val="00707DE1"/>
    <w:rsid w:val="00713696"/>
    <w:rsid w:val="0071519B"/>
    <w:rsid w:val="00715F01"/>
    <w:rsid w:val="00716B1E"/>
    <w:rsid w:val="00720E82"/>
    <w:rsid w:val="00721782"/>
    <w:rsid w:val="007225C5"/>
    <w:rsid w:val="00723F2C"/>
    <w:rsid w:val="007247A9"/>
    <w:rsid w:val="00724F2D"/>
    <w:rsid w:val="007260AA"/>
    <w:rsid w:val="00726E14"/>
    <w:rsid w:val="00730A3B"/>
    <w:rsid w:val="007326B2"/>
    <w:rsid w:val="00733E5D"/>
    <w:rsid w:val="00735C7E"/>
    <w:rsid w:val="00735FA9"/>
    <w:rsid w:val="0074410A"/>
    <w:rsid w:val="0074580F"/>
    <w:rsid w:val="00746948"/>
    <w:rsid w:val="00750487"/>
    <w:rsid w:val="00750E52"/>
    <w:rsid w:val="007517A0"/>
    <w:rsid w:val="007517B6"/>
    <w:rsid w:val="00751FB6"/>
    <w:rsid w:val="00752E5B"/>
    <w:rsid w:val="007534C6"/>
    <w:rsid w:val="0075392B"/>
    <w:rsid w:val="00755DA2"/>
    <w:rsid w:val="00755DDF"/>
    <w:rsid w:val="007567D5"/>
    <w:rsid w:val="00756C99"/>
    <w:rsid w:val="0075720D"/>
    <w:rsid w:val="00757819"/>
    <w:rsid w:val="00761D66"/>
    <w:rsid w:val="00762503"/>
    <w:rsid w:val="00763967"/>
    <w:rsid w:val="007655BF"/>
    <w:rsid w:val="0077089B"/>
    <w:rsid w:val="00770F4D"/>
    <w:rsid w:val="00773397"/>
    <w:rsid w:val="00773B42"/>
    <w:rsid w:val="00773B5E"/>
    <w:rsid w:val="00774831"/>
    <w:rsid w:val="00776AB5"/>
    <w:rsid w:val="00777399"/>
    <w:rsid w:val="007827FF"/>
    <w:rsid w:val="00782A1A"/>
    <w:rsid w:val="007838F8"/>
    <w:rsid w:val="00784F88"/>
    <w:rsid w:val="007854B7"/>
    <w:rsid w:val="007855FF"/>
    <w:rsid w:val="00785F8F"/>
    <w:rsid w:val="00790627"/>
    <w:rsid w:val="007912A0"/>
    <w:rsid w:val="00792B73"/>
    <w:rsid w:val="007940A3"/>
    <w:rsid w:val="007946B5"/>
    <w:rsid w:val="007954F4"/>
    <w:rsid w:val="00796A92"/>
    <w:rsid w:val="007A3BCD"/>
    <w:rsid w:val="007A7C28"/>
    <w:rsid w:val="007B027C"/>
    <w:rsid w:val="007B1475"/>
    <w:rsid w:val="007B395F"/>
    <w:rsid w:val="007B3E36"/>
    <w:rsid w:val="007B44E2"/>
    <w:rsid w:val="007B4D9E"/>
    <w:rsid w:val="007B5989"/>
    <w:rsid w:val="007B5E0F"/>
    <w:rsid w:val="007C02A2"/>
    <w:rsid w:val="007C03EF"/>
    <w:rsid w:val="007C0DB7"/>
    <w:rsid w:val="007C0FA7"/>
    <w:rsid w:val="007C10F9"/>
    <w:rsid w:val="007C1A40"/>
    <w:rsid w:val="007C1C6D"/>
    <w:rsid w:val="007C30F9"/>
    <w:rsid w:val="007C3201"/>
    <w:rsid w:val="007C5469"/>
    <w:rsid w:val="007C5873"/>
    <w:rsid w:val="007C6AE5"/>
    <w:rsid w:val="007D034B"/>
    <w:rsid w:val="007D0A95"/>
    <w:rsid w:val="007D0F8A"/>
    <w:rsid w:val="007D32F3"/>
    <w:rsid w:val="007D5EE0"/>
    <w:rsid w:val="007D6416"/>
    <w:rsid w:val="007D67CD"/>
    <w:rsid w:val="007D7F03"/>
    <w:rsid w:val="007E3028"/>
    <w:rsid w:val="007E3EBA"/>
    <w:rsid w:val="007E4318"/>
    <w:rsid w:val="007E4940"/>
    <w:rsid w:val="007E64BA"/>
    <w:rsid w:val="007E7328"/>
    <w:rsid w:val="007F035E"/>
    <w:rsid w:val="007F0D6F"/>
    <w:rsid w:val="007F1D21"/>
    <w:rsid w:val="007F219B"/>
    <w:rsid w:val="007F2201"/>
    <w:rsid w:val="007F2933"/>
    <w:rsid w:val="007F472C"/>
    <w:rsid w:val="007F4AB9"/>
    <w:rsid w:val="007F509D"/>
    <w:rsid w:val="007F6135"/>
    <w:rsid w:val="00800EA9"/>
    <w:rsid w:val="00802438"/>
    <w:rsid w:val="00803148"/>
    <w:rsid w:val="00803D02"/>
    <w:rsid w:val="008049CA"/>
    <w:rsid w:val="00804C86"/>
    <w:rsid w:val="00805064"/>
    <w:rsid w:val="0080560F"/>
    <w:rsid w:val="008058BC"/>
    <w:rsid w:val="00805EAA"/>
    <w:rsid w:val="00807292"/>
    <w:rsid w:val="0080735D"/>
    <w:rsid w:val="00807773"/>
    <w:rsid w:val="00810C60"/>
    <w:rsid w:val="008114CF"/>
    <w:rsid w:val="00811A40"/>
    <w:rsid w:val="00813202"/>
    <w:rsid w:val="008148C3"/>
    <w:rsid w:val="00814AF8"/>
    <w:rsid w:val="0081552B"/>
    <w:rsid w:val="00815702"/>
    <w:rsid w:val="00816AB1"/>
    <w:rsid w:val="0082107B"/>
    <w:rsid w:val="00821955"/>
    <w:rsid w:val="00822752"/>
    <w:rsid w:val="008236B5"/>
    <w:rsid w:val="008246A3"/>
    <w:rsid w:val="0082529E"/>
    <w:rsid w:val="00825C67"/>
    <w:rsid w:val="008269B5"/>
    <w:rsid w:val="0082712B"/>
    <w:rsid w:val="00830565"/>
    <w:rsid w:val="00830F7A"/>
    <w:rsid w:val="0083113C"/>
    <w:rsid w:val="008316D9"/>
    <w:rsid w:val="00833192"/>
    <w:rsid w:val="00833C7E"/>
    <w:rsid w:val="00835539"/>
    <w:rsid w:val="00835F4F"/>
    <w:rsid w:val="00836E97"/>
    <w:rsid w:val="00836FB9"/>
    <w:rsid w:val="008376E6"/>
    <w:rsid w:val="008408B5"/>
    <w:rsid w:val="008411B4"/>
    <w:rsid w:val="008413BF"/>
    <w:rsid w:val="00841F42"/>
    <w:rsid w:val="00842F3C"/>
    <w:rsid w:val="008435B3"/>
    <w:rsid w:val="00843A00"/>
    <w:rsid w:val="00846DA8"/>
    <w:rsid w:val="00850658"/>
    <w:rsid w:val="00852116"/>
    <w:rsid w:val="008531B2"/>
    <w:rsid w:val="00853C00"/>
    <w:rsid w:val="008556D1"/>
    <w:rsid w:val="00856AE1"/>
    <w:rsid w:val="00856C70"/>
    <w:rsid w:val="008571B6"/>
    <w:rsid w:val="008602C9"/>
    <w:rsid w:val="00862295"/>
    <w:rsid w:val="00862DEE"/>
    <w:rsid w:val="00863ADC"/>
    <w:rsid w:val="00863BD5"/>
    <w:rsid w:val="00864F47"/>
    <w:rsid w:val="0086676E"/>
    <w:rsid w:val="00867573"/>
    <w:rsid w:val="00867687"/>
    <w:rsid w:val="0087062D"/>
    <w:rsid w:val="00870D9D"/>
    <w:rsid w:val="008715A9"/>
    <w:rsid w:val="00872DD3"/>
    <w:rsid w:val="00872F0F"/>
    <w:rsid w:val="008747F3"/>
    <w:rsid w:val="0087589F"/>
    <w:rsid w:val="008765BB"/>
    <w:rsid w:val="008767BA"/>
    <w:rsid w:val="00881247"/>
    <w:rsid w:val="00884656"/>
    <w:rsid w:val="008856C6"/>
    <w:rsid w:val="008875CA"/>
    <w:rsid w:val="00887D49"/>
    <w:rsid w:val="00891A59"/>
    <w:rsid w:val="00892832"/>
    <w:rsid w:val="0089437E"/>
    <w:rsid w:val="00895B0B"/>
    <w:rsid w:val="00896710"/>
    <w:rsid w:val="008973A5"/>
    <w:rsid w:val="008A03FE"/>
    <w:rsid w:val="008A1DC8"/>
    <w:rsid w:val="008A2F0A"/>
    <w:rsid w:val="008A46C5"/>
    <w:rsid w:val="008A539C"/>
    <w:rsid w:val="008A59FA"/>
    <w:rsid w:val="008A5E50"/>
    <w:rsid w:val="008A785D"/>
    <w:rsid w:val="008B1C4A"/>
    <w:rsid w:val="008B41B4"/>
    <w:rsid w:val="008B5467"/>
    <w:rsid w:val="008B69FA"/>
    <w:rsid w:val="008B7061"/>
    <w:rsid w:val="008B7999"/>
    <w:rsid w:val="008C1E95"/>
    <w:rsid w:val="008C288E"/>
    <w:rsid w:val="008C360E"/>
    <w:rsid w:val="008C36D0"/>
    <w:rsid w:val="008C58A9"/>
    <w:rsid w:val="008C6434"/>
    <w:rsid w:val="008C7E2C"/>
    <w:rsid w:val="008D00FD"/>
    <w:rsid w:val="008D0D10"/>
    <w:rsid w:val="008D265E"/>
    <w:rsid w:val="008D2840"/>
    <w:rsid w:val="008D3148"/>
    <w:rsid w:val="008D555C"/>
    <w:rsid w:val="008D6E0B"/>
    <w:rsid w:val="008E0B54"/>
    <w:rsid w:val="008E498A"/>
    <w:rsid w:val="008E4F11"/>
    <w:rsid w:val="008E5C50"/>
    <w:rsid w:val="008E5FC4"/>
    <w:rsid w:val="008E7155"/>
    <w:rsid w:val="008E7778"/>
    <w:rsid w:val="008F0530"/>
    <w:rsid w:val="008F074B"/>
    <w:rsid w:val="008F0BC1"/>
    <w:rsid w:val="008F1AC9"/>
    <w:rsid w:val="008F21F5"/>
    <w:rsid w:val="008F2A84"/>
    <w:rsid w:val="008F5C2F"/>
    <w:rsid w:val="008F614A"/>
    <w:rsid w:val="008F697F"/>
    <w:rsid w:val="008F714C"/>
    <w:rsid w:val="008F739F"/>
    <w:rsid w:val="009006CF"/>
    <w:rsid w:val="00902868"/>
    <w:rsid w:val="00902EB3"/>
    <w:rsid w:val="0090597C"/>
    <w:rsid w:val="0090733D"/>
    <w:rsid w:val="0091393E"/>
    <w:rsid w:val="009145B1"/>
    <w:rsid w:val="00914937"/>
    <w:rsid w:val="009149F3"/>
    <w:rsid w:val="00914A74"/>
    <w:rsid w:val="009150D9"/>
    <w:rsid w:val="009155E5"/>
    <w:rsid w:val="00915986"/>
    <w:rsid w:val="00915CFC"/>
    <w:rsid w:val="009165AA"/>
    <w:rsid w:val="00917D78"/>
    <w:rsid w:val="00920E25"/>
    <w:rsid w:val="009213EF"/>
    <w:rsid w:val="00923746"/>
    <w:rsid w:val="009238A5"/>
    <w:rsid w:val="00923D4A"/>
    <w:rsid w:val="00924D09"/>
    <w:rsid w:val="0092735D"/>
    <w:rsid w:val="0092778F"/>
    <w:rsid w:val="0093101A"/>
    <w:rsid w:val="0093133B"/>
    <w:rsid w:val="009328FC"/>
    <w:rsid w:val="00932DF0"/>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4DAF"/>
    <w:rsid w:val="0095618F"/>
    <w:rsid w:val="00956623"/>
    <w:rsid w:val="0095790F"/>
    <w:rsid w:val="00957DAC"/>
    <w:rsid w:val="00960A7A"/>
    <w:rsid w:val="00960F96"/>
    <w:rsid w:val="009617E7"/>
    <w:rsid w:val="00961B04"/>
    <w:rsid w:val="00963A6E"/>
    <w:rsid w:val="00972653"/>
    <w:rsid w:val="00973640"/>
    <w:rsid w:val="00974490"/>
    <w:rsid w:val="00974BEF"/>
    <w:rsid w:val="009752FF"/>
    <w:rsid w:val="00975FEB"/>
    <w:rsid w:val="00976075"/>
    <w:rsid w:val="009767CD"/>
    <w:rsid w:val="00976A95"/>
    <w:rsid w:val="00977943"/>
    <w:rsid w:val="00977BAE"/>
    <w:rsid w:val="009812D3"/>
    <w:rsid w:val="00982B68"/>
    <w:rsid w:val="00982F57"/>
    <w:rsid w:val="009855F9"/>
    <w:rsid w:val="00985CAD"/>
    <w:rsid w:val="00985E8D"/>
    <w:rsid w:val="009862D7"/>
    <w:rsid w:val="00986637"/>
    <w:rsid w:val="009875C2"/>
    <w:rsid w:val="0098775F"/>
    <w:rsid w:val="00990E11"/>
    <w:rsid w:val="00991DE3"/>
    <w:rsid w:val="00992328"/>
    <w:rsid w:val="009929B6"/>
    <w:rsid w:val="00992F13"/>
    <w:rsid w:val="00993EF7"/>
    <w:rsid w:val="00995E34"/>
    <w:rsid w:val="00997EA3"/>
    <w:rsid w:val="009A164A"/>
    <w:rsid w:val="009A17C1"/>
    <w:rsid w:val="009A1854"/>
    <w:rsid w:val="009A19AD"/>
    <w:rsid w:val="009A5F29"/>
    <w:rsid w:val="009A6D3A"/>
    <w:rsid w:val="009A7F3B"/>
    <w:rsid w:val="009B0B9B"/>
    <w:rsid w:val="009B2258"/>
    <w:rsid w:val="009B22DF"/>
    <w:rsid w:val="009B26A3"/>
    <w:rsid w:val="009B4E45"/>
    <w:rsid w:val="009B4F00"/>
    <w:rsid w:val="009C0F72"/>
    <w:rsid w:val="009C2375"/>
    <w:rsid w:val="009C3EF5"/>
    <w:rsid w:val="009D0511"/>
    <w:rsid w:val="009D1B4D"/>
    <w:rsid w:val="009D1C93"/>
    <w:rsid w:val="009D1F95"/>
    <w:rsid w:val="009D3ADC"/>
    <w:rsid w:val="009D661B"/>
    <w:rsid w:val="009D68B9"/>
    <w:rsid w:val="009D6E8D"/>
    <w:rsid w:val="009E0447"/>
    <w:rsid w:val="009E0707"/>
    <w:rsid w:val="009E18B2"/>
    <w:rsid w:val="009E1FAC"/>
    <w:rsid w:val="009E32FA"/>
    <w:rsid w:val="009E5999"/>
    <w:rsid w:val="009E5B6B"/>
    <w:rsid w:val="009E60B7"/>
    <w:rsid w:val="009E69BB"/>
    <w:rsid w:val="009E6B16"/>
    <w:rsid w:val="009F0064"/>
    <w:rsid w:val="009F0E68"/>
    <w:rsid w:val="009F0F8E"/>
    <w:rsid w:val="009F3C7A"/>
    <w:rsid w:val="009F4ACD"/>
    <w:rsid w:val="009F661E"/>
    <w:rsid w:val="00A00B8B"/>
    <w:rsid w:val="00A038C5"/>
    <w:rsid w:val="00A03BAE"/>
    <w:rsid w:val="00A04159"/>
    <w:rsid w:val="00A04874"/>
    <w:rsid w:val="00A063C1"/>
    <w:rsid w:val="00A074C6"/>
    <w:rsid w:val="00A0766D"/>
    <w:rsid w:val="00A10CCF"/>
    <w:rsid w:val="00A12929"/>
    <w:rsid w:val="00A13880"/>
    <w:rsid w:val="00A13F9A"/>
    <w:rsid w:val="00A146B1"/>
    <w:rsid w:val="00A20634"/>
    <w:rsid w:val="00A22A71"/>
    <w:rsid w:val="00A2329E"/>
    <w:rsid w:val="00A238DB"/>
    <w:rsid w:val="00A23C5A"/>
    <w:rsid w:val="00A240A0"/>
    <w:rsid w:val="00A27606"/>
    <w:rsid w:val="00A278E3"/>
    <w:rsid w:val="00A346F2"/>
    <w:rsid w:val="00A3528F"/>
    <w:rsid w:val="00A359EA"/>
    <w:rsid w:val="00A35DB4"/>
    <w:rsid w:val="00A40A25"/>
    <w:rsid w:val="00A41251"/>
    <w:rsid w:val="00A42FC3"/>
    <w:rsid w:val="00A44967"/>
    <w:rsid w:val="00A45127"/>
    <w:rsid w:val="00A46C8D"/>
    <w:rsid w:val="00A50139"/>
    <w:rsid w:val="00A50935"/>
    <w:rsid w:val="00A50B31"/>
    <w:rsid w:val="00A526D6"/>
    <w:rsid w:val="00A529B5"/>
    <w:rsid w:val="00A5617C"/>
    <w:rsid w:val="00A60A21"/>
    <w:rsid w:val="00A62200"/>
    <w:rsid w:val="00A62575"/>
    <w:rsid w:val="00A63D7E"/>
    <w:rsid w:val="00A6426F"/>
    <w:rsid w:val="00A64D21"/>
    <w:rsid w:val="00A64F0F"/>
    <w:rsid w:val="00A65981"/>
    <w:rsid w:val="00A669CA"/>
    <w:rsid w:val="00A70F7A"/>
    <w:rsid w:val="00A7175B"/>
    <w:rsid w:val="00A71D47"/>
    <w:rsid w:val="00A757A8"/>
    <w:rsid w:val="00A763E4"/>
    <w:rsid w:val="00A772B9"/>
    <w:rsid w:val="00A77613"/>
    <w:rsid w:val="00A8149B"/>
    <w:rsid w:val="00A8169E"/>
    <w:rsid w:val="00A82751"/>
    <w:rsid w:val="00A83D3F"/>
    <w:rsid w:val="00A848B8"/>
    <w:rsid w:val="00A84DAD"/>
    <w:rsid w:val="00A86FBC"/>
    <w:rsid w:val="00A91F70"/>
    <w:rsid w:val="00A92E3E"/>
    <w:rsid w:val="00A93434"/>
    <w:rsid w:val="00A9697C"/>
    <w:rsid w:val="00AA07ED"/>
    <w:rsid w:val="00AA1627"/>
    <w:rsid w:val="00AA3B82"/>
    <w:rsid w:val="00AA3C01"/>
    <w:rsid w:val="00AA4111"/>
    <w:rsid w:val="00AA6266"/>
    <w:rsid w:val="00AB1AFD"/>
    <w:rsid w:val="00AB1D44"/>
    <w:rsid w:val="00AB3265"/>
    <w:rsid w:val="00AB4BD0"/>
    <w:rsid w:val="00AB4FD1"/>
    <w:rsid w:val="00AB53BE"/>
    <w:rsid w:val="00AB5B01"/>
    <w:rsid w:val="00AB6CA0"/>
    <w:rsid w:val="00AC3B63"/>
    <w:rsid w:val="00AC5C20"/>
    <w:rsid w:val="00AC6172"/>
    <w:rsid w:val="00AC6A6A"/>
    <w:rsid w:val="00AC7496"/>
    <w:rsid w:val="00AC7847"/>
    <w:rsid w:val="00AC7EA0"/>
    <w:rsid w:val="00AD0038"/>
    <w:rsid w:val="00AD1BBE"/>
    <w:rsid w:val="00AD76E3"/>
    <w:rsid w:val="00AD7839"/>
    <w:rsid w:val="00AE08A5"/>
    <w:rsid w:val="00AE2C45"/>
    <w:rsid w:val="00AE3CC7"/>
    <w:rsid w:val="00AE53EC"/>
    <w:rsid w:val="00AE5423"/>
    <w:rsid w:val="00AE601E"/>
    <w:rsid w:val="00AE67B9"/>
    <w:rsid w:val="00AE73D7"/>
    <w:rsid w:val="00AE7816"/>
    <w:rsid w:val="00AF2770"/>
    <w:rsid w:val="00AF3C07"/>
    <w:rsid w:val="00AF565D"/>
    <w:rsid w:val="00B01739"/>
    <w:rsid w:val="00B029A3"/>
    <w:rsid w:val="00B036FB"/>
    <w:rsid w:val="00B0411A"/>
    <w:rsid w:val="00B06137"/>
    <w:rsid w:val="00B12196"/>
    <w:rsid w:val="00B13FD1"/>
    <w:rsid w:val="00B1524F"/>
    <w:rsid w:val="00B16CD7"/>
    <w:rsid w:val="00B2045D"/>
    <w:rsid w:val="00B21BB0"/>
    <w:rsid w:val="00B22AF2"/>
    <w:rsid w:val="00B24551"/>
    <w:rsid w:val="00B32433"/>
    <w:rsid w:val="00B32C9F"/>
    <w:rsid w:val="00B33EA6"/>
    <w:rsid w:val="00B340C7"/>
    <w:rsid w:val="00B355AB"/>
    <w:rsid w:val="00B356E5"/>
    <w:rsid w:val="00B37599"/>
    <w:rsid w:val="00B402D8"/>
    <w:rsid w:val="00B40F8C"/>
    <w:rsid w:val="00B423A7"/>
    <w:rsid w:val="00B44311"/>
    <w:rsid w:val="00B447F7"/>
    <w:rsid w:val="00B45F51"/>
    <w:rsid w:val="00B462D1"/>
    <w:rsid w:val="00B46AF2"/>
    <w:rsid w:val="00B473B8"/>
    <w:rsid w:val="00B516B2"/>
    <w:rsid w:val="00B530FC"/>
    <w:rsid w:val="00B543D6"/>
    <w:rsid w:val="00B54742"/>
    <w:rsid w:val="00B55E59"/>
    <w:rsid w:val="00B56B1D"/>
    <w:rsid w:val="00B57D6F"/>
    <w:rsid w:val="00B60F04"/>
    <w:rsid w:val="00B61239"/>
    <w:rsid w:val="00B61EC3"/>
    <w:rsid w:val="00B632AD"/>
    <w:rsid w:val="00B63408"/>
    <w:rsid w:val="00B63E47"/>
    <w:rsid w:val="00B6564F"/>
    <w:rsid w:val="00B70383"/>
    <w:rsid w:val="00B70C0F"/>
    <w:rsid w:val="00B727C0"/>
    <w:rsid w:val="00B72BC5"/>
    <w:rsid w:val="00B738C5"/>
    <w:rsid w:val="00B74048"/>
    <w:rsid w:val="00B74DA6"/>
    <w:rsid w:val="00B76429"/>
    <w:rsid w:val="00B7756D"/>
    <w:rsid w:val="00B779B6"/>
    <w:rsid w:val="00B80A31"/>
    <w:rsid w:val="00B8125B"/>
    <w:rsid w:val="00B8167B"/>
    <w:rsid w:val="00B82C64"/>
    <w:rsid w:val="00B86E30"/>
    <w:rsid w:val="00B87B37"/>
    <w:rsid w:val="00B91300"/>
    <w:rsid w:val="00B944DF"/>
    <w:rsid w:val="00B94F2D"/>
    <w:rsid w:val="00B952FD"/>
    <w:rsid w:val="00B95576"/>
    <w:rsid w:val="00B95BFE"/>
    <w:rsid w:val="00B960D3"/>
    <w:rsid w:val="00BA0CB4"/>
    <w:rsid w:val="00BA10EA"/>
    <w:rsid w:val="00BA329D"/>
    <w:rsid w:val="00BA3AC6"/>
    <w:rsid w:val="00BA4462"/>
    <w:rsid w:val="00BA6745"/>
    <w:rsid w:val="00BB00D8"/>
    <w:rsid w:val="00BB0987"/>
    <w:rsid w:val="00BB0E7D"/>
    <w:rsid w:val="00BB5185"/>
    <w:rsid w:val="00BB5270"/>
    <w:rsid w:val="00BB5731"/>
    <w:rsid w:val="00BB7466"/>
    <w:rsid w:val="00BB76D3"/>
    <w:rsid w:val="00BB7F8B"/>
    <w:rsid w:val="00BC0B94"/>
    <w:rsid w:val="00BC0D88"/>
    <w:rsid w:val="00BC0F62"/>
    <w:rsid w:val="00BC2214"/>
    <w:rsid w:val="00BC2457"/>
    <w:rsid w:val="00BC311A"/>
    <w:rsid w:val="00BC370D"/>
    <w:rsid w:val="00BC4D0D"/>
    <w:rsid w:val="00BD0265"/>
    <w:rsid w:val="00BD0CEC"/>
    <w:rsid w:val="00BD4292"/>
    <w:rsid w:val="00BD6871"/>
    <w:rsid w:val="00BD7B0F"/>
    <w:rsid w:val="00BD7E99"/>
    <w:rsid w:val="00BD7F9B"/>
    <w:rsid w:val="00BE08AA"/>
    <w:rsid w:val="00BE3AEC"/>
    <w:rsid w:val="00BE61B4"/>
    <w:rsid w:val="00BE63CF"/>
    <w:rsid w:val="00BE6563"/>
    <w:rsid w:val="00BE66C5"/>
    <w:rsid w:val="00BE67B5"/>
    <w:rsid w:val="00BF3DE2"/>
    <w:rsid w:val="00BF4A1C"/>
    <w:rsid w:val="00BF4F6F"/>
    <w:rsid w:val="00BF5172"/>
    <w:rsid w:val="00BF6D72"/>
    <w:rsid w:val="00BF7D22"/>
    <w:rsid w:val="00C005AF"/>
    <w:rsid w:val="00C00DF6"/>
    <w:rsid w:val="00C017AA"/>
    <w:rsid w:val="00C043C9"/>
    <w:rsid w:val="00C04FD1"/>
    <w:rsid w:val="00C058EE"/>
    <w:rsid w:val="00C0618D"/>
    <w:rsid w:val="00C1449A"/>
    <w:rsid w:val="00C16A13"/>
    <w:rsid w:val="00C17262"/>
    <w:rsid w:val="00C17E1A"/>
    <w:rsid w:val="00C21525"/>
    <w:rsid w:val="00C21FBD"/>
    <w:rsid w:val="00C22EFA"/>
    <w:rsid w:val="00C2359E"/>
    <w:rsid w:val="00C2483E"/>
    <w:rsid w:val="00C315A2"/>
    <w:rsid w:val="00C3202F"/>
    <w:rsid w:val="00C323ED"/>
    <w:rsid w:val="00C34D16"/>
    <w:rsid w:val="00C34DE5"/>
    <w:rsid w:val="00C3501F"/>
    <w:rsid w:val="00C352A4"/>
    <w:rsid w:val="00C3646C"/>
    <w:rsid w:val="00C3672A"/>
    <w:rsid w:val="00C36C02"/>
    <w:rsid w:val="00C36EA2"/>
    <w:rsid w:val="00C40780"/>
    <w:rsid w:val="00C46221"/>
    <w:rsid w:val="00C4779E"/>
    <w:rsid w:val="00C50D2C"/>
    <w:rsid w:val="00C515FB"/>
    <w:rsid w:val="00C51744"/>
    <w:rsid w:val="00C517E3"/>
    <w:rsid w:val="00C526E6"/>
    <w:rsid w:val="00C52917"/>
    <w:rsid w:val="00C52A95"/>
    <w:rsid w:val="00C52C72"/>
    <w:rsid w:val="00C533FF"/>
    <w:rsid w:val="00C53BA5"/>
    <w:rsid w:val="00C53D99"/>
    <w:rsid w:val="00C54884"/>
    <w:rsid w:val="00C56F7C"/>
    <w:rsid w:val="00C57263"/>
    <w:rsid w:val="00C6218C"/>
    <w:rsid w:val="00C6276A"/>
    <w:rsid w:val="00C6404F"/>
    <w:rsid w:val="00C64B43"/>
    <w:rsid w:val="00C652FB"/>
    <w:rsid w:val="00C65785"/>
    <w:rsid w:val="00C65A8B"/>
    <w:rsid w:val="00C65D17"/>
    <w:rsid w:val="00C6796F"/>
    <w:rsid w:val="00C67B5D"/>
    <w:rsid w:val="00C70981"/>
    <w:rsid w:val="00C70B69"/>
    <w:rsid w:val="00C7207A"/>
    <w:rsid w:val="00C72968"/>
    <w:rsid w:val="00C7341E"/>
    <w:rsid w:val="00C7396D"/>
    <w:rsid w:val="00C774A5"/>
    <w:rsid w:val="00C8128A"/>
    <w:rsid w:val="00C83452"/>
    <w:rsid w:val="00C85311"/>
    <w:rsid w:val="00C85419"/>
    <w:rsid w:val="00C922C4"/>
    <w:rsid w:val="00C93063"/>
    <w:rsid w:val="00C931B7"/>
    <w:rsid w:val="00C94C39"/>
    <w:rsid w:val="00C94FBE"/>
    <w:rsid w:val="00CA168E"/>
    <w:rsid w:val="00CA41C6"/>
    <w:rsid w:val="00CA506D"/>
    <w:rsid w:val="00CA52A2"/>
    <w:rsid w:val="00CA6583"/>
    <w:rsid w:val="00CA7738"/>
    <w:rsid w:val="00CB0BE3"/>
    <w:rsid w:val="00CB4047"/>
    <w:rsid w:val="00CB5357"/>
    <w:rsid w:val="00CB55D9"/>
    <w:rsid w:val="00CB7A2E"/>
    <w:rsid w:val="00CC2CAE"/>
    <w:rsid w:val="00CC51DF"/>
    <w:rsid w:val="00CC5266"/>
    <w:rsid w:val="00CC6CA8"/>
    <w:rsid w:val="00CD0A0E"/>
    <w:rsid w:val="00CD1271"/>
    <w:rsid w:val="00CD15CE"/>
    <w:rsid w:val="00CD237C"/>
    <w:rsid w:val="00CD2431"/>
    <w:rsid w:val="00CD4D1F"/>
    <w:rsid w:val="00CD6155"/>
    <w:rsid w:val="00CD6803"/>
    <w:rsid w:val="00CD6B5D"/>
    <w:rsid w:val="00CD7CF8"/>
    <w:rsid w:val="00CE05B4"/>
    <w:rsid w:val="00CE2454"/>
    <w:rsid w:val="00CE324E"/>
    <w:rsid w:val="00CE46BC"/>
    <w:rsid w:val="00CE57C4"/>
    <w:rsid w:val="00CE59C0"/>
    <w:rsid w:val="00CF0D8D"/>
    <w:rsid w:val="00CF102A"/>
    <w:rsid w:val="00CF1549"/>
    <w:rsid w:val="00CF21A2"/>
    <w:rsid w:val="00CF2CC1"/>
    <w:rsid w:val="00CF3009"/>
    <w:rsid w:val="00CF396C"/>
    <w:rsid w:val="00CF4CB5"/>
    <w:rsid w:val="00CF4D01"/>
    <w:rsid w:val="00CF6B50"/>
    <w:rsid w:val="00D01318"/>
    <w:rsid w:val="00D01C7D"/>
    <w:rsid w:val="00D024B9"/>
    <w:rsid w:val="00D0273B"/>
    <w:rsid w:val="00D02BDD"/>
    <w:rsid w:val="00D0307E"/>
    <w:rsid w:val="00D03837"/>
    <w:rsid w:val="00D054F2"/>
    <w:rsid w:val="00D0740D"/>
    <w:rsid w:val="00D10655"/>
    <w:rsid w:val="00D11F77"/>
    <w:rsid w:val="00D12861"/>
    <w:rsid w:val="00D13112"/>
    <w:rsid w:val="00D137B4"/>
    <w:rsid w:val="00D14BA7"/>
    <w:rsid w:val="00D15AB7"/>
    <w:rsid w:val="00D15DA6"/>
    <w:rsid w:val="00D162F3"/>
    <w:rsid w:val="00D17545"/>
    <w:rsid w:val="00D1798E"/>
    <w:rsid w:val="00D21009"/>
    <w:rsid w:val="00D23472"/>
    <w:rsid w:val="00D24677"/>
    <w:rsid w:val="00D24BED"/>
    <w:rsid w:val="00D2581C"/>
    <w:rsid w:val="00D265A9"/>
    <w:rsid w:val="00D27B82"/>
    <w:rsid w:val="00D27FF8"/>
    <w:rsid w:val="00D311AA"/>
    <w:rsid w:val="00D34853"/>
    <w:rsid w:val="00D3495C"/>
    <w:rsid w:val="00D34EF4"/>
    <w:rsid w:val="00D36197"/>
    <w:rsid w:val="00D37268"/>
    <w:rsid w:val="00D400B0"/>
    <w:rsid w:val="00D410CD"/>
    <w:rsid w:val="00D43273"/>
    <w:rsid w:val="00D43B05"/>
    <w:rsid w:val="00D46B3F"/>
    <w:rsid w:val="00D46C6C"/>
    <w:rsid w:val="00D52E6E"/>
    <w:rsid w:val="00D53085"/>
    <w:rsid w:val="00D53F39"/>
    <w:rsid w:val="00D5419B"/>
    <w:rsid w:val="00D54469"/>
    <w:rsid w:val="00D558B3"/>
    <w:rsid w:val="00D5633F"/>
    <w:rsid w:val="00D56EF7"/>
    <w:rsid w:val="00D5755C"/>
    <w:rsid w:val="00D6027A"/>
    <w:rsid w:val="00D62110"/>
    <w:rsid w:val="00D64CA5"/>
    <w:rsid w:val="00D66C1F"/>
    <w:rsid w:val="00D67FED"/>
    <w:rsid w:val="00D713F4"/>
    <w:rsid w:val="00D71AD0"/>
    <w:rsid w:val="00D7218A"/>
    <w:rsid w:val="00D73A93"/>
    <w:rsid w:val="00D74B8B"/>
    <w:rsid w:val="00D751C4"/>
    <w:rsid w:val="00D75E68"/>
    <w:rsid w:val="00D76A8B"/>
    <w:rsid w:val="00D80536"/>
    <w:rsid w:val="00D813FB"/>
    <w:rsid w:val="00D81F8C"/>
    <w:rsid w:val="00D8343E"/>
    <w:rsid w:val="00D84158"/>
    <w:rsid w:val="00D853A9"/>
    <w:rsid w:val="00D85918"/>
    <w:rsid w:val="00D85BC9"/>
    <w:rsid w:val="00D860F8"/>
    <w:rsid w:val="00D9064F"/>
    <w:rsid w:val="00D90852"/>
    <w:rsid w:val="00D90E89"/>
    <w:rsid w:val="00D91120"/>
    <w:rsid w:val="00D933BD"/>
    <w:rsid w:val="00D94B5F"/>
    <w:rsid w:val="00D97FC5"/>
    <w:rsid w:val="00DA0167"/>
    <w:rsid w:val="00DA2156"/>
    <w:rsid w:val="00DA2859"/>
    <w:rsid w:val="00DA2EE2"/>
    <w:rsid w:val="00DA30F1"/>
    <w:rsid w:val="00DA604D"/>
    <w:rsid w:val="00DB259F"/>
    <w:rsid w:val="00DB31B5"/>
    <w:rsid w:val="00DB3B40"/>
    <w:rsid w:val="00DB78D1"/>
    <w:rsid w:val="00DB79C5"/>
    <w:rsid w:val="00DC08DE"/>
    <w:rsid w:val="00DC0B81"/>
    <w:rsid w:val="00DC14A9"/>
    <w:rsid w:val="00DC1A34"/>
    <w:rsid w:val="00DC20E8"/>
    <w:rsid w:val="00DC21AF"/>
    <w:rsid w:val="00DC3679"/>
    <w:rsid w:val="00DD1F8C"/>
    <w:rsid w:val="00DD2996"/>
    <w:rsid w:val="00DD2B2F"/>
    <w:rsid w:val="00DD5E26"/>
    <w:rsid w:val="00DE3AE7"/>
    <w:rsid w:val="00DE4034"/>
    <w:rsid w:val="00DE4697"/>
    <w:rsid w:val="00DE4D49"/>
    <w:rsid w:val="00DE5457"/>
    <w:rsid w:val="00DE6A51"/>
    <w:rsid w:val="00DF0D54"/>
    <w:rsid w:val="00DF38FD"/>
    <w:rsid w:val="00DF743A"/>
    <w:rsid w:val="00E00AC0"/>
    <w:rsid w:val="00E022A9"/>
    <w:rsid w:val="00E02BAB"/>
    <w:rsid w:val="00E03898"/>
    <w:rsid w:val="00E0545B"/>
    <w:rsid w:val="00E05D42"/>
    <w:rsid w:val="00E069CD"/>
    <w:rsid w:val="00E07C3B"/>
    <w:rsid w:val="00E10242"/>
    <w:rsid w:val="00E10761"/>
    <w:rsid w:val="00E1085B"/>
    <w:rsid w:val="00E10A63"/>
    <w:rsid w:val="00E10B6E"/>
    <w:rsid w:val="00E13D6C"/>
    <w:rsid w:val="00E14382"/>
    <w:rsid w:val="00E14C12"/>
    <w:rsid w:val="00E14F09"/>
    <w:rsid w:val="00E15128"/>
    <w:rsid w:val="00E15EB3"/>
    <w:rsid w:val="00E1677D"/>
    <w:rsid w:val="00E17709"/>
    <w:rsid w:val="00E20EDD"/>
    <w:rsid w:val="00E21D97"/>
    <w:rsid w:val="00E21F7F"/>
    <w:rsid w:val="00E249E9"/>
    <w:rsid w:val="00E250AB"/>
    <w:rsid w:val="00E264A5"/>
    <w:rsid w:val="00E314F6"/>
    <w:rsid w:val="00E354D6"/>
    <w:rsid w:val="00E35B6D"/>
    <w:rsid w:val="00E36A7D"/>
    <w:rsid w:val="00E40A1B"/>
    <w:rsid w:val="00E43D26"/>
    <w:rsid w:val="00E504B1"/>
    <w:rsid w:val="00E5157D"/>
    <w:rsid w:val="00E53A17"/>
    <w:rsid w:val="00E54482"/>
    <w:rsid w:val="00E54B27"/>
    <w:rsid w:val="00E558AF"/>
    <w:rsid w:val="00E55B03"/>
    <w:rsid w:val="00E6049D"/>
    <w:rsid w:val="00E62AFA"/>
    <w:rsid w:val="00E62DDC"/>
    <w:rsid w:val="00E6367C"/>
    <w:rsid w:val="00E64BF9"/>
    <w:rsid w:val="00E64F5E"/>
    <w:rsid w:val="00E678AC"/>
    <w:rsid w:val="00E67963"/>
    <w:rsid w:val="00E710EC"/>
    <w:rsid w:val="00E71B26"/>
    <w:rsid w:val="00E7244D"/>
    <w:rsid w:val="00E74B69"/>
    <w:rsid w:val="00E75C66"/>
    <w:rsid w:val="00E76F2A"/>
    <w:rsid w:val="00E77400"/>
    <w:rsid w:val="00E80B75"/>
    <w:rsid w:val="00E81443"/>
    <w:rsid w:val="00E86069"/>
    <w:rsid w:val="00E86548"/>
    <w:rsid w:val="00E86D37"/>
    <w:rsid w:val="00E86DCB"/>
    <w:rsid w:val="00E86E93"/>
    <w:rsid w:val="00E90B94"/>
    <w:rsid w:val="00E90D6D"/>
    <w:rsid w:val="00E910BA"/>
    <w:rsid w:val="00E930BF"/>
    <w:rsid w:val="00E93FA7"/>
    <w:rsid w:val="00E941E8"/>
    <w:rsid w:val="00E945C2"/>
    <w:rsid w:val="00E945CA"/>
    <w:rsid w:val="00E9542D"/>
    <w:rsid w:val="00E95770"/>
    <w:rsid w:val="00E96E1C"/>
    <w:rsid w:val="00EA3B42"/>
    <w:rsid w:val="00EA3D06"/>
    <w:rsid w:val="00EA5EAD"/>
    <w:rsid w:val="00EA63CB"/>
    <w:rsid w:val="00EA696D"/>
    <w:rsid w:val="00EA7A97"/>
    <w:rsid w:val="00EB2927"/>
    <w:rsid w:val="00EB33A8"/>
    <w:rsid w:val="00EB34B1"/>
    <w:rsid w:val="00EB4F8A"/>
    <w:rsid w:val="00EB670F"/>
    <w:rsid w:val="00EC2091"/>
    <w:rsid w:val="00EC26F2"/>
    <w:rsid w:val="00EC2E3F"/>
    <w:rsid w:val="00EC513C"/>
    <w:rsid w:val="00EC6B2E"/>
    <w:rsid w:val="00EC76D7"/>
    <w:rsid w:val="00ED0169"/>
    <w:rsid w:val="00ED2553"/>
    <w:rsid w:val="00ED2C70"/>
    <w:rsid w:val="00ED3175"/>
    <w:rsid w:val="00ED6026"/>
    <w:rsid w:val="00ED6779"/>
    <w:rsid w:val="00ED7915"/>
    <w:rsid w:val="00EE0863"/>
    <w:rsid w:val="00EE099F"/>
    <w:rsid w:val="00EE1912"/>
    <w:rsid w:val="00EE33EB"/>
    <w:rsid w:val="00EE49BD"/>
    <w:rsid w:val="00EF097E"/>
    <w:rsid w:val="00EF0BF5"/>
    <w:rsid w:val="00EF136D"/>
    <w:rsid w:val="00EF242A"/>
    <w:rsid w:val="00EF3682"/>
    <w:rsid w:val="00EF4235"/>
    <w:rsid w:val="00EF556F"/>
    <w:rsid w:val="00F01498"/>
    <w:rsid w:val="00F03374"/>
    <w:rsid w:val="00F06514"/>
    <w:rsid w:val="00F11C53"/>
    <w:rsid w:val="00F131E1"/>
    <w:rsid w:val="00F13410"/>
    <w:rsid w:val="00F14A7A"/>
    <w:rsid w:val="00F17DC9"/>
    <w:rsid w:val="00F21D01"/>
    <w:rsid w:val="00F26EEE"/>
    <w:rsid w:val="00F27D70"/>
    <w:rsid w:val="00F30441"/>
    <w:rsid w:val="00F306C4"/>
    <w:rsid w:val="00F33F4A"/>
    <w:rsid w:val="00F368EA"/>
    <w:rsid w:val="00F36C03"/>
    <w:rsid w:val="00F36C8C"/>
    <w:rsid w:val="00F418AC"/>
    <w:rsid w:val="00F42397"/>
    <w:rsid w:val="00F42522"/>
    <w:rsid w:val="00F42FC9"/>
    <w:rsid w:val="00F437A0"/>
    <w:rsid w:val="00F43A45"/>
    <w:rsid w:val="00F459F6"/>
    <w:rsid w:val="00F4626D"/>
    <w:rsid w:val="00F519CB"/>
    <w:rsid w:val="00F5237F"/>
    <w:rsid w:val="00F524A4"/>
    <w:rsid w:val="00F550AD"/>
    <w:rsid w:val="00F55847"/>
    <w:rsid w:val="00F5658D"/>
    <w:rsid w:val="00F57E5A"/>
    <w:rsid w:val="00F61127"/>
    <w:rsid w:val="00F6334D"/>
    <w:rsid w:val="00F63927"/>
    <w:rsid w:val="00F6698B"/>
    <w:rsid w:val="00F70406"/>
    <w:rsid w:val="00F71280"/>
    <w:rsid w:val="00F71C45"/>
    <w:rsid w:val="00F73888"/>
    <w:rsid w:val="00F7733E"/>
    <w:rsid w:val="00F82F41"/>
    <w:rsid w:val="00F8383F"/>
    <w:rsid w:val="00F8480F"/>
    <w:rsid w:val="00F85071"/>
    <w:rsid w:val="00F87719"/>
    <w:rsid w:val="00F87FC0"/>
    <w:rsid w:val="00F92E73"/>
    <w:rsid w:val="00F936B1"/>
    <w:rsid w:val="00F93AFA"/>
    <w:rsid w:val="00F94C3E"/>
    <w:rsid w:val="00F95A32"/>
    <w:rsid w:val="00F96140"/>
    <w:rsid w:val="00F96B84"/>
    <w:rsid w:val="00FA04AA"/>
    <w:rsid w:val="00FA2728"/>
    <w:rsid w:val="00FA3023"/>
    <w:rsid w:val="00FA3719"/>
    <w:rsid w:val="00FA4A0F"/>
    <w:rsid w:val="00FA5A43"/>
    <w:rsid w:val="00FB3636"/>
    <w:rsid w:val="00FC0306"/>
    <w:rsid w:val="00FC3630"/>
    <w:rsid w:val="00FC39EF"/>
    <w:rsid w:val="00FC4314"/>
    <w:rsid w:val="00FC49E3"/>
    <w:rsid w:val="00FC5999"/>
    <w:rsid w:val="00FC6A2E"/>
    <w:rsid w:val="00FC7A41"/>
    <w:rsid w:val="00FD07C1"/>
    <w:rsid w:val="00FD0B24"/>
    <w:rsid w:val="00FD1463"/>
    <w:rsid w:val="00FD3109"/>
    <w:rsid w:val="00FD465A"/>
    <w:rsid w:val="00FD46C9"/>
    <w:rsid w:val="00FD5AC7"/>
    <w:rsid w:val="00FD5D38"/>
    <w:rsid w:val="00FD62DF"/>
    <w:rsid w:val="00FD7DE8"/>
    <w:rsid w:val="00FE148C"/>
    <w:rsid w:val="00FE23A7"/>
    <w:rsid w:val="00FE2D02"/>
    <w:rsid w:val="00FE3F49"/>
    <w:rsid w:val="00FE4384"/>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62BF2C77-354D-41AE-AF77-9B3EEB85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 w:type="table" w:styleId="TableGridLight">
    <w:name w:val="Grid Table Light"/>
    <w:basedOn w:val="TableNormal"/>
    <w:uiPriority w:val="40"/>
    <w:rsid w:val="00C34D16"/>
    <w:pPr>
      <w:spacing w:line="240" w:lineRule="auto"/>
    </w:pPr>
    <w:rPr>
      <w:rFonts w:ascii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niswon@usgs.gov"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18C48-3DE2-4C81-BD74-A32DC6F4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3070</TotalTime>
  <Pages>40</Pages>
  <Words>7791</Words>
  <Characters>44410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52097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7</cp:revision>
  <cp:lastPrinted>2017-08-01T14:27:00Z</cp:lastPrinted>
  <dcterms:created xsi:type="dcterms:W3CDTF">2019-04-16T16:16:00Z</dcterms:created>
  <dcterms:modified xsi:type="dcterms:W3CDTF">2019-06-24T21:30:00Z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